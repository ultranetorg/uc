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5E3490" w14:textId="77777777" w:rsidR="00067D18" w:rsidRPr="0041356E" w:rsidRDefault="00067D18" w:rsidP="0041356E">
      <w:pPr>
        <w:pStyle w:val="Title"/>
        <w:spacing w:line="312" w:lineRule="auto"/>
        <w:rPr>
          <w:szCs w:val="36"/>
          <w:lang w:val="en-US"/>
        </w:rPr>
      </w:pPr>
    </w:p>
    <w:p w14:paraId="0C135F58" w14:textId="77777777" w:rsidR="00BF0F7C" w:rsidRPr="0041356E" w:rsidRDefault="00BF0F7C" w:rsidP="0041356E">
      <w:pPr>
        <w:pStyle w:val="Title"/>
        <w:spacing w:line="312" w:lineRule="auto"/>
        <w:rPr>
          <w:szCs w:val="36"/>
          <w:lang w:val="en-US"/>
        </w:rPr>
      </w:pPr>
    </w:p>
    <w:p w14:paraId="5E3D5D27" w14:textId="77777777" w:rsidR="00BF0F7C" w:rsidRPr="0041356E" w:rsidRDefault="00BF0F7C" w:rsidP="0041356E">
      <w:pPr>
        <w:pStyle w:val="Title"/>
        <w:spacing w:line="312" w:lineRule="auto"/>
        <w:rPr>
          <w:szCs w:val="36"/>
          <w:lang w:val="en-US"/>
        </w:rPr>
      </w:pPr>
    </w:p>
    <w:p w14:paraId="732B851F" w14:textId="77777777" w:rsidR="0076003B" w:rsidRDefault="0076003B" w:rsidP="0041356E">
      <w:pPr>
        <w:pStyle w:val="Title"/>
        <w:spacing w:line="312" w:lineRule="auto"/>
        <w:rPr>
          <w:szCs w:val="36"/>
          <w:lang w:val="en-US"/>
        </w:rPr>
      </w:pPr>
    </w:p>
    <w:p w14:paraId="679EDBF0" w14:textId="77777777" w:rsidR="0041356E" w:rsidRDefault="0041356E" w:rsidP="0041356E">
      <w:pPr>
        <w:pStyle w:val="Title"/>
        <w:spacing w:line="312" w:lineRule="auto"/>
        <w:rPr>
          <w:szCs w:val="36"/>
          <w:lang w:val="en-US"/>
        </w:rPr>
      </w:pPr>
    </w:p>
    <w:p w14:paraId="546872C2" w14:textId="77777777" w:rsidR="0041356E" w:rsidRPr="0041356E" w:rsidRDefault="0041356E" w:rsidP="00550033">
      <w:pPr>
        <w:pStyle w:val="Title"/>
        <w:spacing w:line="312" w:lineRule="auto"/>
        <w:rPr>
          <w:szCs w:val="36"/>
          <w:lang w:val="en-US"/>
        </w:rPr>
      </w:pPr>
    </w:p>
    <w:p w14:paraId="46075DE2" w14:textId="6080C1DF" w:rsidR="00BC42CD" w:rsidRPr="00DE3C4B" w:rsidRDefault="00C11E4E" w:rsidP="00550033">
      <w:pPr>
        <w:pStyle w:val="Title"/>
        <w:spacing w:line="312" w:lineRule="auto"/>
        <w:rPr>
          <w:rStyle w:val="BookTitle"/>
        </w:rPr>
      </w:pPr>
      <w:bookmarkStart w:id="0" w:name="_ppozuwtb8h0j" w:colFirst="0" w:colLast="0"/>
      <w:bookmarkStart w:id="1" w:name="_ysleecbuag9x" w:colFirst="0" w:colLast="0"/>
      <w:bookmarkStart w:id="2" w:name="_az2nsn0oixq" w:colFirst="0" w:colLast="0"/>
      <w:bookmarkStart w:id="3" w:name="_c6ufyqhcyz2" w:colFirst="0" w:colLast="0"/>
      <w:bookmarkStart w:id="4" w:name="OLE_LINK1"/>
      <w:bookmarkStart w:id="5" w:name="OLE_LINK2"/>
      <w:bookmarkEnd w:id="0"/>
      <w:bookmarkEnd w:id="1"/>
      <w:bookmarkEnd w:id="2"/>
      <w:bookmarkEnd w:id="3"/>
      <w:r w:rsidRPr="00DE3C4B">
        <w:rPr>
          <w:rStyle w:val="BookTitle"/>
        </w:rPr>
        <w:t>M</w:t>
      </w:r>
      <w:r w:rsidR="009B3CCC">
        <w:rPr>
          <w:rStyle w:val="BookTitle"/>
        </w:rPr>
        <w:t>C</w:t>
      </w:r>
      <w:r w:rsidRPr="00DE3C4B">
        <w:rPr>
          <w:rStyle w:val="BookTitle"/>
        </w:rPr>
        <w:t>V</w:t>
      </w:r>
      <w:r w:rsidR="00A54AF5" w:rsidRPr="00DE3C4B">
        <w:rPr>
          <w:rStyle w:val="BookTitle"/>
        </w:rPr>
        <w:t>:</w:t>
      </w:r>
      <w:r w:rsidR="00810B28" w:rsidRPr="00DE3C4B">
        <w:rPr>
          <w:rStyle w:val="BookTitle"/>
        </w:rPr>
        <w:t xml:space="preserve"> </w:t>
      </w:r>
      <w:r w:rsidR="006A45DA" w:rsidRPr="00DE3C4B">
        <w:rPr>
          <w:rStyle w:val="BookTitle"/>
        </w:rPr>
        <w:t>M</w:t>
      </w:r>
      <w:r w:rsidR="00800F2B" w:rsidRPr="00DE3C4B">
        <w:rPr>
          <w:rStyle w:val="BookTitle"/>
        </w:rPr>
        <w:t>u</w:t>
      </w:r>
      <w:r w:rsidR="009B3CCC">
        <w:rPr>
          <w:rStyle w:val="BookTitle"/>
        </w:rPr>
        <w:t>tual Ch</w:t>
      </w:r>
      <w:r w:rsidR="00DB43AF" w:rsidRPr="00DE3C4B">
        <w:rPr>
          <w:rStyle w:val="BookTitle"/>
        </w:rPr>
        <w:t xml:space="preserve">ain </w:t>
      </w:r>
      <w:r w:rsidR="004F3FDB" w:rsidRPr="00DE3C4B">
        <w:rPr>
          <w:rStyle w:val="BookTitle"/>
        </w:rPr>
        <w:t>V</w:t>
      </w:r>
      <w:r w:rsidR="0076003B" w:rsidRPr="00DE3C4B">
        <w:rPr>
          <w:rStyle w:val="BookTitle"/>
        </w:rPr>
        <w:t>oting</w:t>
      </w:r>
    </w:p>
    <w:p w14:paraId="23A9860A" w14:textId="77777777" w:rsidR="00800F2B" w:rsidRPr="00DE3C4B" w:rsidRDefault="009F5275" w:rsidP="00550033">
      <w:pPr>
        <w:pStyle w:val="Title"/>
        <w:spacing w:line="312" w:lineRule="auto"/>
        <w:rPr>
          <w:rStyle w:val="BookTitle"/>
        </w:rPr>
      </w:pPr>
      <w:r w:rsidRPr="00DE3C4B">
        <w:rPr>
          <w:rStyle w:val="BookTitle"/>
        </w:rPr>
        <w:t>Asynchronous</w:t>
      </w:r>
      <w:r w:rsidR="00F31027" w:rsidRPr="00DE3C4B">
        <w:rPr>
          <w:rStyle w:val="BookTitle"/>
        </w:rPr>
        <w:t xml:space="preserve"> </w:t>
      </w:r>
      <w:r w:rsidR="00800F2B" w:rsidRPr="00DE3C4B">
        <w:rPr>
          <w:rStyle w:val="BookTitle"/>
        </w:rPr>
        <w:t>BFT</w:t>
      </w:r>
      <w:r w:rsidR="00F31027" w:rsidRPr="00DE3C4B">
        <w:rPr>
          <w:rStyle w:val="BookTitle"/>
        </w:rPr>
        <w:t xml:space="preserve"> </w:t>
      </w:r>
      <w:r w:rsidR="006A45DA" w:rsidRPr="00DE3C4B">
        <w:rPr>
          <w:rStyle w:val="BookTitle"/>
        </w:rPr>
        <w:t>Protocol</w:t>
      </w:r>
    </w:p>
    <w:bookmarkEnd w:id="4"/>
    <w:bookmarkEnd w:id="5"/>
    <w:p w14:paraId="61F0BF8B" w14:textId="77777777" w:rsidR="00761840" w:rsidRPr="006E2F26" w:rsidRDefault="00761840" w:rsidP="00550033">
      <w:pPr>
        <w:pStyle w:val="Normal1"/>
        <w:spacing w:line="312" w:lineRule="auto"/>
        <w:jc w:val="center"/>
        <w:rPr>
          <w:rFonts w:asciiTheme="majorHAnsi" w:hAnsiTheme="majorHAnsi" w:cs="Angsana New"/>
          <w:lang w:val="en-US"/>
        </w:rPr>
      </w:pPr>
    </w:p>
    <w:p w14:paraId="6BF115C1" w14:textId="2E490A2F" w:rsidR="00634064" w:rsidRPr="006E2F26" w:rsidRDefault="00E91D84" w:rsidP="00A11297">
      <w:pPr>
        <w:ind w:firstLine="0"/>
        <w:jc w:val="center"/>
        <w:rPr>
          <w:lang w:val="en-US"/>
        </w:rPr>
      </w:pPr>
      <w:r>
        <w:rPr>
          <w:lang w:val="en-US"/>
        </w:rPr>
        <w:t>a</w:t>
      </w:r>
      <w:r w:rsidR="00D02829" w:rsidRPr="006E2F26">
        <w:rPr>
          <w:lang w:val="en-US"/>
        </w:rPr>
        <w:t>s</w:t>
      </w:r>
      <w:r w:rsidR="00634064" w:rsidRPr="006E2F26">
        <w:rPr>
          <w:lang w:val="en-US"/>
        </w:rPr>
        <w:t xml:space="preserve"> </w:t>
      </w:r>
      <w:r w:rsidR="00D02829" w:rsidRPr="006E2F26">
        <w:rPr>
          <w:lang w:val="en-US"/>
        </w:rPr>
        <w:t xml:space="preserve">a </w:t>
      </w:r>
      <w:r w:rsidR="002B67C3" w:rsidRPr="006E2F26">
        <w:rPr>
          <w:lang w:val="en-US"/>
        </w:rPr>
        <w:t>d</w:t>
      </w:r>
      <w:r w:rsidR="00634064" w:rsidRPr="006E2F26">
        <w:rPr>
          <w:lang w:val="en-US"/>
        </w:rPr>
        <w:t xml:space="preserve">istributed </w:t>
      </w:r>
      <w:r w:rsidR="002B67C3" w:rsidRPr="006E2F26">
        <w:rPr>
          <w:lang w:val="en-US"/>
        </w:rPr>
        <w:t>r</w:t>
      </w:r>
      <w:r w:rsidR="00634064" w:rsidRPr="006E2F26">
        <w:rPr>
          <w:lang w:val="en-US"/>
        </w:rPr>
        <w:t xml:space="preserve">egistry </w:t>
      </w:r>
      <w:r w:rsidR="00A11297">
        <w:rPr>
          <w:lang w:val="en-US"/>
        </w:rPr>
        <w:br/>
      </w:r>
      <w:r w:rsidR="00634064" w:rsidRPr="006E2F26">
        <w:rPr>
          <w:lang w:val="en-US"/>
        </w:rPr>
        <w:t>for ULTRANET</w:t>
      </w:r>
      <w:r w:rsidR="00A11297">
        <w:rPr>
          <w:lang w:val="en-US"/>
        </w:rPr>
        <w:t xml:space="preserve"> cyber community platforms</w:t>
      </w:r>
    </w:p>
    <w:p w14:paraId="174C0F06" w14:textId="77777777" w:rsidR="0076003B" w:rsidRDefault="0076003B" w:rsidP="00550033">
      <w:pPr>
        <w:ind w:firstLine="0"/>
        <w:jc w:val="center"/>
        <w:rPr>
          <w:b/>
          <w:lang w:val="en-US"/>
        </w:rPr>
      </w:pPr>
    </w:p>
    <w:p w14:paraId="2DCC0D4B" w14:textId="77777777" w:rsidR="00C95132" w:rsidRDefault="00C95132" w:rsidP="00550033">
      <w:pPr>
        <w:ind w:firstLine="0"/>
        <w:jc w:val="center"/>
        <w:rPr>
          <w:lang w:val="en-US"/>
        </w:rPr>
      </w:pPr>
    </w:p>
    <w:p w14:paraId="07AF9D69" w14:textId="1B9657DE" w:rsidR="0076003B" w:rsidRPr="00C95132" w:rsidRDefault="00C95132" w:rsidP="00550033">
      <w:pPr>
        <w:ind w:firstLine="0"/>
        <w:jc w:val="center"/>
        <w:rPr>
          <w:lang w:val="en-US"/>
        </w:rPr>
      </w:pPr>
      <w:r w:rsidRPr="00C95132">
        <w:rPr>
          <w:lang w:val="en-US"/>
        </w:rPr>
        <w:t>(</w:t>
      </w:r>
      <w:r w:rsidR="00A609FB">
        <w:rPr>
          <w:lang w:val="en-US"/>
        </w:rPr>
        <w:t>c</w:t>
      </w:r>
      <w:r w:rsidR="00A609FB" w:rsidRPr="00C95132">
        <w:rPr>
          <w:lang w:val="en-US"/>
        </w:rPr>
        <w:t>o</w:t>
      </w:r>
      <w:r w:rsidR="00A609FB">
        <w:rPr>
          <w:lang w:val="en-US"/>
        </w:rPr>
        <w:t>ntinuously</w:t>
      </w:r>
      <w:r>
        <w:rPr>
          <w:lang w:val="en-US"/>
        </w:rPr>
        <w:t xml:space="preserve"> </w:t>
      </w:r>
      <w:r w:rsidR="00D925D6">
        <w:rPr>
          <w:lang w:val="en-US"/>
        </w:rPr>
        <w:t>updated</w:t>
      </w:r>
      <w:r w:rsidRPr="00C95132">
        <w:rPr>
          <w:lang w:val="en-US"/>
        </w:rPr>
        <w:t>)</w:t>
      </w:r>
    </w:p>
    <w:p w14:paraId="608D9248" w14:textId="55C3AA2D" w:rsidR="00067D18" w:rsidRDefault="00067D18" w:rsidP="000F3F61">
      <w:pPr>
        <w:jc w:val="center"/>
        <w:rPr>
          <w:b/>
          <w:lang w:val="en-US"/>
        </w:rPr>
      </w:pPr>
    </w:p>
    <w:p w14:paraId="4E6461E7" w14:textId="77777777" w:rsidR="00C95132" w:rsidRPr="00115C47" w:rsidRDefault="00C95132" w:rsidP="000F3F61">
      <w:pPr>
        <w:jc w:val="center"/>
        <w:rPr>
          <w:b/>
          <w:lang w:val="en-US"/>
        </w:rPr>
      </w:pPr>
    </w:p>
    <w:p w14:paraId="3B0BD1D9" w14:textId="4146B1AC" w:rsidR="0076003B" w:rsidRPr="00A609FB" w:rsidRDefault="00F53D0B" w:rsidP="00550033">
      <w:pPr>
        <w:ind w:firstLine="0"/>
        <w:jc w:val="center"/>
        <w:rPr>
          <w:color w:val="auto"/>
          <w:u w:val="single"/>
          <w:lang w:val="en-US"/>
        </w:rPr>
      </w:pPr>
      <w:r>
        <w:rPr>
          <w:lang w:val="en-US"/>
        </w:rPr>
        <w:t>www.</w:t>
      </w:r>
      <w:r w:rsidR="00A609FB">
        <w:rPr>
          <w:lang w:val="en-US"/>
        </w:rPr>
        <w:t>ultranet.org</w:t>
      </w:r>
    </w:p>
    <w:p w14:paraId="3FB0B3A8" w14:textId="46CA7997" w:rsidR="00A77B3E" w:rsidRDefault="00C95132" w:rsidP="000F3F61">
      <w:pPr>
        <w:rPr>
          <w:lang w:val="en-US"/>
        </w:rPr>
      </w:pPr>
      <w:r w:rsidRPr="00550033">
        <w:rPr>
          <w:lang w:val="en-US"/>
        </w:rPr>
        <w:br w:type="page"/>
      </w:r>
    </w:p>
    <w:p w14:paraId="0FF099DA" w14:textId="7AC5AE94" w:rsidR="00353242" w:rsidRPr="00D770F1" w:rsidRDefault="00D770F1" w:rsidP="00985F83">
      <w:pPr>
        <w:spacing w:after="200"/>
        <w:ind w:firstLine="0"/>
        <w:rPr>
          <w:lang w:val="en-US"/>
        </w:rPr>
      </w:pPr>
      <w:r w:rsidRPr="0011646E">
        <w:rPr>
          <w:b/>
          <w:i/>
          <w:lang w:val="en-US"/>
        </w:rPr>
        <w:lastRenderedPageBreak/>
        <w:t>Disclaimer:</w:t>
      </w:r>
      <w:r w:rsidRPr="0011646E">
        <w:rPr>
          <w:i/>
          <w:lang w:val="en-US"/>
        </w:rPr>
        <w:t xml:space="preserve"> </w:t>
      </w:r>
      <w:r w:rsidR="00DA392A" w:rsidRPr="0011646E">
        <w:rPr>
          <w:i/>
          <w:lang w:val="en-US"/>
        </w:rPr>
        <w:t xml:space="preserve"> </w:t>
      </w:r>
      <w:r w:rsidR="00AE1A50" w:rsidRPr="0011646E">
        <w:rPr>
          <w:i/>
          <w:lang w:val="en-US"/>
        </w:rPr>
        <w:t xml:space="preserve">This </w:t>
      </w:r>
      <w:r w:rsidR="00E50D38" w:rsidRPr="0011646E">
        <w:rPr>
          <w:i/>
          <w:lang w:val="en-US"/>
        </w:rPr>
        <w:t>document</w:t>
      </w:r>
      <w:r w:rsidR="0068524F" w:rsidRPr="0011646E">
        <w:rPr>
          <w:i/>
          <w:lang w:val="en-US"/>
        </w:rPr>
        <w:t xml:space="preserve"> </w:t>
      </w:r>
      <w:r w:rsidR="00AE1A50" w:rsidRPr="0011646E">
        <w:rPr>
          <w:i/>
          <w:lang w:val="en-US"/>
        </w:rPr>
        <w:t>is for information purposes only. Ultranet Organization does not guarantee the accuracy of</w:t>
      </w:r>
      <w:r w:rsidR="00EA0DB1" w:rsidRPr="0011646E">
        <w:rPr>
          <w:i/>
          <w:lang w:val="en-US"/>
        </w:rPr>
        <w:t>,</w:t>
      </w:r>
      <w:r w:rsidR="00AE1A50" w:rsidRPr="0011646E">
        <w:rPr>
          <w:i/>
          <w:lang w:val="en-US"/>
        </w:rPr>
        <w:t xml:space="preserve"> or the conclusions reached in</w:t>
      </w:r>
      <w:r w:rsidR="00EA0DB1" w:rsidRPr="0011646E">
        <w:rPr>
          <w:i/>
          <w:lang w:val="en-US"/>
        </w:rPr>
        <w:t>,</w:t>
      </w:r>
      <w:r w:rsidR="00AE1A50" w:rsidRPr="0011646E">
        <w:rPr>
          <w:i/>
          <w:lang w:val="en-US"/>
        </w:rPr>
        <w:t xml:space="preserve"> this </w:t>
      </w:r>
      <w:r w:rsidR="006F4F6B" w:rsidRPr="0011646E">
        <w:rPr>
          <w:i/>
          <w:lang w:val="en-US"/>
        </w:rPr>
        <w:t>document</w:t>
      </w:r>
      <w:r w:rsidR="00AE1A50" w:rsidRPr="0011646E">
        <w:rPr>
          <w:i/>
          <w:lang w:val="en-US"/>
        </w:rPr>
        <w:t xml:space="preserve">, and this </w:t>
      </w:r>
      <w:r w:rsidR="006F4F6B" w:rsidRPr="0011646E">
        <w:rPr>
          <w:i/>
          <w:lang w:val="en-US"/>
        </w:rPr>
        <w:t>document</w:t>
      </w:r>
      <w:r w:rsidR="00AE1A50" w:rsidRPr="0011646E">
        <w:rPr>
          <w:i/>
          <w:lang w:val="en-US"/>
        </w:rPr>
        <w:t xml:space="preserve"> is provided “as is”. Ultranet Organization does not make</w:t>
      </w:r>
      <w:r w:rsidR="00EA0DB1" w:rsidRPr="0011646E">
        <w:rPr>
          <w:i/>
          <w:lang w:val="en-US"/>
        </w:rPr>
        <w:t>,</w:t>
      </w:r>
      <w:r w:rsidR="00AE1A50" w:rsidRPr="0011646E">
        <w:rPr>
          <w:i/>
          <w:lang w:val="en-US"/>
        </w:rPr>
        <w:t xml:space="preserve"> and expressly disclaims</w:t>
      </w:r>
      <w:r w:rsidR="00EA0DB1" w:rsidRPr="0011646E">
        <w:rPr>
          <w:i/>
          <w:lang w:val="en-US"/>
        </w:rPr>
        <w:t>,</w:t>
      </w:r>
      <w:r w:rsidR="00AE1A50" w:rsidRPr="0011646E">
        <w:rPr>
          <w:i/>
          <w:lang w:val="en-US"/>
        </w:rPr>
        <w:t xml:space="preserve"> all representations and warranties, </w:t>
      </w:r>
      <w:r w:rsidR="00EA0DB1" w:rsidRPr="0011646E">
        <w:rPr>
          <w:i/>
          <w:lang w:val="en-US"/>
        </w:rPr>
        <w:t xml:space="preserve">whether </w:t>
      </w:r>
      <w:r w:rsidR="00AE1A50" w:rsidRPr="0011646E">
        <w:rPr>
          <w:i/>
          <w:lang w:val="en-US"/>
        </w:rPr>
        <w:t>express, implied, statutory or otherwise, whatsoever, including, but not limited to (i) warranties of merchantability, fitness for a particular purpose, suitability, usage, title</w:t>
      </w:r>
      <w:r w:rsidR="002C38C1" w:rsidRPr="0011646E">
        <w:rPr>
          <w:i/>
          <w:lang w:val="en-US"/>
        </w:rPr>
        <w:t>,</w:t>
      </w:r>
      <w:r w:rsidR="00AE1A50" w:rsidRPr="0011646E">
        <w:rPr>
          <w:i/>
          <w:lang w:val="en-US"/>
        </w:rPr>
        <w:t xml:space="preserve"> or non</w:t>
      </w:r>
      <w:r w:rsidR="00EA0DB1" w:rsidRPr="0011646E">
        <w:rPr>
          <w:i/>
          <w:lang w:val="en-US"/>
        </w:rPr>
        <w:t>-</w:t>
      </w:r>
      <w:r w:rsidR="00AE1A50" w:rsidRPr="0011646E">
        <w:rPr>
          <w:i/>
          <w:lang w:val="en-US"/>
        </w:rPr>
        <w:t xml:space="preserve">infringement; (ii) that the contents of this </w:t>
      </w:r>
      <w:r w:rsidR="006F4F6B" w:rsidRPr="0011646E">
        <w:rPr>
          <w:i/>
          <w:lang w:val="en-US"/>
        </w:rPr>
        <w:t>document</w:t>
      </w:r>
      <w:r w:rsidR="00AE1A50" w:rsidRPr="0011646E">
        <w:rPr>
          <w:i/>
          <w:lang w:val="en-US"/>
        </w:rPr>
        <w:t xml:space="preserve"> are free from error; and (iii) that such contents will not infringe third-party rights. Ultranet Organization and its affiliates shall have no liability for damages of any kind arising out of the use</w:t>
      </w:r>
      <w:r w:rsidR="00EA0DB1" w:rsidRPr="0011646E">
        <w:rPr>
          <w:i/>
          <w:lang w:val="en-US"/>
        </w:rPr>
        <w:t xml:space="preserve"> of</w:t>
      </w:r>
      <w:r w:rsidR="00AE1A50" w:rsidRPr="0011646E">
        <w:rPr>
          <w:i/>
          <w:lang w:val="en-US"/>
        </w:rPr>
        <w:t xml:space="preserve">, reference to, or reliance on this </w:t>
      </w:r>
      <w:r w:rsidR="006F4F6B" w:rsidRPr="0011646E">
        <w:rPr>
          <w:i/>
          <w:lang w:val="en-US"/>
        </w:rPr>
        <w:t>document</w:t>
      </w:r>
      <w:r w:rsidR="00AE1A50" w:rsidRPr="0011646E">
        <w:rPr>
          <w:i/>
          <w:lang w:val="en-US"/>
        </w:rPr>
        <w:t xml:space="preserve"> or any of the content contained herein, even if advised of the possibility of such damages. In no event will Ultranet Organization or its affiliates be liable to any person or entity for any damages, losses, liabilities, costs</w:t>
      </w:r>
      <w:r w:rsidR="00EA0DB1" w:rsidRPr="0011646E">
        <w:rPr>
          <w:i/>
          <w:lang w:val="en-US"/>
        </w:rPr>
        <w:t>,</w:t>
      </w:r>
      <w:r w:rsidR="00AE1A50" w:rsidRPr="0011646E">
        <w:rPr>
          <w:i/>
          <w:lang w:val="en-US"/>
        </w:rPr>
        <w:t xml:space="preserve"> or expenses of any kind, whether direct or indirect, consequential, compensatory, incidental, actual, exemplary, punitive</w:t>
      </w:r>
      <w:r w:rsidR="00EA0DB1" w:rsidRPr="0011646E">
        <w:rPr>
          <w:i/>
          <w:lang w:val="en-US"/>
        </w:rPr>
        <w:t>,</w:t>
      </w:r>
      <w:r w:rsidR="00AE1A50" w:rsidRPr="0011646E">
        <w:rPr>
          <w:i/>
          <w:lang w:val="en-US"/>
        </w:rPr>
        <w:t xml:space="preserve"> or special for the use of, reference to, or reliance on this </w:t>
      </w:r>
      <w:r w:rsidR="006F4F6B" w:rsidRPr="0011646E">
        <w:rPr>
          <w:i/>
          <w:lang w:val="en-US"/>
        </w:rPr>
        <w:t>document</w:t>
      </w:r>
      <w:r w:rsidR="00AE1A50" w:rsidRPr="0011646E">
        <w:rPr>
          <w:i/>
          <w:lang w:val="en-US"/>
        </w:rPr>
        <w:t xml:space="preserve"> or any of the content contained herein, including, without limitation, any loss of business, revenues, profits, data, use, goodwill</w:t>
      </w:r>
      <w:r w:rsidR="00E00C63" w:rsidRPr="0011646E">
        <w:rPr>
          <w:i/>
          <w:lang w:val="en-US"/>
        </w:rPr>
        <w:t>,</w:t>
      </w:r>
      <w:r w:rsidR="00AE1A50" w:rsidRPr="0011646E">
        <w:rPr>
          <w:i/>
          <w:lang w:val="en-US"/>
        </w:rPr>
        <w:t xml:space="preserve"> or other intangible losses.</w:t>
      </w:r>
      <w:r w:rsidR="00353242" w:rsidRPr="00D770F1">
        <w:rPr>
          <w:lang w:val="en-US"/>
        </w:rPr>
        <w:br w:type="page"/>
      </w:r>
    </w:p>
    <w:bookmarkStart w:id="6" w:name="_Toc209910036" w:displacedByCustomXml="next"/>
    <w:sdt>
      <w:sdtPr>
        <w:rPr>
          <w:sz w:val="22"/>
          <w:szCs w:val="22"/>
          <w:lang w:val="ru-RU"/>
        </w:rPr>
        <w:id w:val="8643518"/>
        <w:docPartObj>
          <w:docPartGallery w:val="Table of Contents"/>
          <w:docPartUnique/>
        </w:docPartObj>
      </w:sdtPr>
      <w:sdtEndPr>
        <w:rPr>
          <w:rFonts w:ascii="Cambria" w:hAnsi="Cambria"/>
        </w:rPr>
      </w:sdtEndPr>
      <w:sdtContent>
        <w:p w14:paraId="1C4AE763" w14:textId="77777777" w:rsidR="00EF4EB4" w:rsidRPr="00115C47" w:rsidRDefault="00EF4EB4" w:rsidP="00FF016B">
          <w:pPr>
            <w:pStyle w:val="Heading1"/>
          </w:pPr>
          <w:r w:rsidRPr="00115C47">
            <w:t>Contents</w:t>
          </w:r>
          <w:bookmarkEnd w:id="6"/>
        </w:p>
        <w:p w14:paraId="0D84012E" w14:textId="78017BF7" w:rsidR="00D24F87" w:rsidRDefault="00BF5859">
          <w:pPr>
            <w:pStyle w:val="TOC1"/>
            <w:tabs>
              <w:tab w:val="right" w:leader="dot" w:pos="10790"/>
            </w:tabs>
            <w:rPr>
              <w:rFonts w:asciiTheme="minorHAnsi" w:eastAsiaTheme="minorEastAsia" w:hAnsiTheme="minorHAnsi" w:cstheme="minorBidi"/>
              <w:noProof/>
              <w:color w:val="auto"/>
            </w:rPr>
          </w:pPr>
          <w:r w:rsidRPr="005A1C3A">
            <w:fldChar w:fldCharType="begin"/>
          </w:r>
          <w:r w:rsidR="00EF4EB4" w:rsidRPr="005A1C3A">
            <w:instrText xml:space="preserve"> TOC \o "1-3" \h \z \u </w:instrText>
          </w:r>
          <w:r w:rsidRPr="005A1C3A">
            <w:fldChar w:fldCharType="separate"/>
          </w:r>
          <w:hyperlink w:anchor="_Toc209910036" w:history="1">
            <w:r w:rsidR="00D24F87" w:rsidRPr="005C475F">
              <w:rPr>
                <w:rStyle w:val="Hyperlink"/>
                <w:rFonts w:eastAsiaTheme="majorEastAsia"/>
                <w:noProof/>
              </w:rPr>
              <w:t>Contents</w:t>
            </w:r>
            <w:r w:rsidR="00D24F87">
              <w:rPr>
                <w:noProof/>
                <w:webHidden/>
              </w:rPr>
              <w:tab/>
            </w:r>
            <w:r w:rsidR="00D24F87">
              <w:rPr>
                <w:noProof/>
                <w:webHidden/>
              </w:rPr>
              <w:fldChar w:fldCharType="begin"/>
            </w:r>
            <w:r w:rsidR="00D24F87">
              <w:rPr>
                <w:noProof/>
                <w:webHidden/>
              </w:rPr>
              <w:instrText xml:space="preserve"> PAGEREF _Toc209910036 \h </w:instrText>
            </w:r>
            <w:r w:rsidR="00D24F87">
              <w:rPr>
                <w:noProof/>
                <w:webHidden/>
              </w:rPr>
            </w:r>
            <w:r w:rsidR="00D24F87">
              <w:rPr>
                <w:noProof/>
                <w:webHidden/>
              </w:rPr>
              <w:fldChar w:fldCharType="separate"/>
            </w:r>
            <w:r w:rsidR="00D24F87">
              <w:rPr>
                <w:noProof/>
                <w:webHidden/>
              </w:rPr>
              <w:t>3</w:t>
            </w:r>
            <w:r w:rsidR="00D24F87">
              <w:rPr>
                <w:noProof/>
                <w:webHidden/>
              </w:rPr>
              <w:fldChar w:fldCharType="end"/>
            </w:r>
          </w:hyperlink>
        </w:p>
        <w:p w14:paraId="1C2DFAE2" w14:textId="0F8F820B" w:rsidR="00D24F87" w:rsidRDefault="00D24F87">
          <w:pPr>
            <w:pStyle w:val="TOC1"/>
            <w:tabs>
              <w:tab w:val="right" w:leader="dot" w:pos="10790"/>
            </w:tabs>
            <w:rPr>
              <w:rFonts w:asciiTheme="minorHAnsi" w:eastAsiaTheme="minorEastAsia" w:hAnsiTheme="minorHAnsi" w:cstheme="minorBidi"/>
              <w:noProof/>
              <w:color w:val="auto"/>
            </w:rPr>
          </w:pPr>
          <w:hyperlink w:anchor="_Toc209910037" w:history="1">
            <w:r w:rsidRPr="005C475F">
              <w:rPr>
                <w:rStyle w:val="Hyperlink"/>
                <w:rFonts w:eastAsiaTheme="majorEastAsia"/>
                <w:noProof/>
              </w:rPr>
              <w:t>Glossary</w:t>
            </w:r>
            <w:r>
              <w:rPr>
                <w:noProof/>
                <w:webHidden/>
              </w:rPr>
              <w:tab/>
            </w:r>
            <w:r>
              <w:rPr>
                <w:noProof/>
                <w:webHidden/>
              </w:rPr>
              <w:fldChar w:fldCharType="begin"/>
            </w:r>
            <w:r>
              <w:rPr>
                <w:noProof/>
                <w:webHidden/>
              </w:rPr>
              <w:instrText xml:space="preserve"> PAGEREF _Toc209910037 \h </w:instrText>
            </w:r>
            <w:r>
              <w:rPr>
                <w:noProof/>
                <w:webHidden/>
              </w:rPr>
            </w:r>
            <w:r>
              <w:rPr>
                <w:noProof/>
                <w:webHidden/>
              </w:rPr>
              <w:fldChar w:fldCharType="separate"/>
            </w:r>
            <w:r>
              <w:rPr>
                <w:noProof/>
                <w:webHidden/>
              </w:rPr>
              <w:t>4</w:t>
            </w:r>
            <w:r>
              <w:rPr>
                <w:noProof/>
                <w:webHidden/>
              </w:rPr>
              <w:fldChar w:fldCharType="end"/>
            </w:r>
          </w:hyperlink>
        </w:p>
        <w:p w14:paraId="2AFE7A48" w14:textId="1CB84821" w:rsidR="00D24F87" w:rsidRDefault="00D24F87">
          <w:pPr>
            <w:pStyle w:val="TOC1"/>
            <w:tabs>
              <w:tab w:val="right" w:leader="dot" w:pos="10790"/>
            </w:tabs>
            <w:rPr>
              <w:rFonts w:asciiTheme="minorHAnsi" w:eastAsiaTheme="minorEastAsia" w:hAnsiTheme="minorHAnsi" w:cstheme="minorBidi"/>
              <w:noProof/>
              <w:color w:val="auto"/>
            </w:rPr>
          </w:pPr>
          <w:hyperlink w:anchor="_Toc209910038" w:history="1">
            <w:r w:rsidRPr="005C475F">
              <w:rPr>
                <w:rStyle w:val="Hyperlink"/>
                <w:rFonts w:eastAsiaTheme="majorEastAsia"/>
                <w:noProof/>
              </w:rPr>
              <w:t>Introduction</w:t>
            </w:r>
            <w:r>
              <w:rPr>
                <w:noProof/>
                <w:webHidden/>
              </w:rPr>
              <w:tab/>
            </w:r>
            <w:r>
              <w:rPr>
                <w:noProof/>
                <w:webHidden/>
              </w:rPr>
              <w:fldChar w:fldCharType="begin"/>
            </w:r>
            <w:r>
              <w:rPr>
                <w:noProof/>
                <w:webHidden/>
              </w:rPr>
              <w:instrText xml:space="preserve"> PAGEREF _Toc209910038 \h </w:instrText>
            </w:r>
            <w:r>
              <w:rPr>
                <w:noProof/>
                <w:webHidden/>
              </w:rPr>
            </w:r>
            <w:r>
              <w:rPr>
                <w:noProof/>
                <w:webHidden/>
              </w:rPr>
              <w:fldChar w:fldCharType="separate"/>
            </w:r>
            <w:r>
              <w:rPr>
                <w:noProof/>
                <w:webHidden/>
              </w:rPr>
              <w:t>5</w:t>
            </w:r>
            <w:r>
              <w:rPr>
                <w:noProof/>
                <w:webHidden/>
              </w:rPr>
              <w:fldChar w:fldCharType="end"/>
            </w:r>
          </w:hyperlink>
        </w:p>
        <w:p w14:paraId="7FA5EF40" w14:textId="273B50CC" w:rsidR="00D24F87" w:rsidRDefault="00D24F87">
          <w:pPr>
            <w:pStyle w:val="TOC1"/>
            <w:tabs>
              <w:tab w:val="right" w:leader="dot" w:pos="10790"/>
            </w:tabs>
            <w:rPr>
              <w:rFonts w:asciiTheme="minorHAnsi" w:eastAsiaTheme="minorEastAsia" w:hAnsiTheme="minorHAnsi" w:cstheme="minorBidi"/>
              <w:noProof/>
              <w:color w:val="auto"/>
            </w:rPr>
          </w:pPr>
          <w:hyperlink w:anchor="_Toc209910039" w:history="1">
            <w:r w:rsidRPr="005C475F">
              <w:rPr>
                <w:rStyle w:val="Hyperlink"/>
                <w:rFonts w:eastAsiaTheme="majorEastAsia"/>
                <w:noProof/>
              </w:rPr>
              <w:t>MCV</w:t>
            </w:r>
            <w:r>
              <w:rPr>
                <w:noProof/>
                <w:webHidden/>
              </w:rPr>
              <w:tab/>
            </w:r>
            <w:r>
              <w:rPr>
                <w:noProof/>
                <w:webHidden/>
              </w:rPr>
              <w:fldChar w:fldCharType="begin"/>
            </w:r>
            <w:r>
              <w:rPr>
                <w:noProof/>
                <w:webHidden/>
              </w:rPr>
              <w:instrText xml:space="preserve"> PAGEREF _Toc209910039 \h </w:instrText>
            </w:r>
            <w:r>
              <w:rPr>
                <w:noProof/>
                <w:webHidden/>
              </w:rPr>
            </w:r>
            <w:r>
              <w:rPr>
                <w:noProof/>
                <w:webHidden/>
              </w:rPr>
              <w:fldChar w:fldCharType="separate"/>
            </w:r>
            <w:r>
              <w:rPr>
                <w:noProof/>
                <w:webHidden/>
              </w:rPr>
              <w:t>8</w:t>
            </w:r>
            <w:r>
              <w:rPr>
                <w:noProof/>
                <w:webHidden/>
              </w:rPr>
              <w:fldChar w:fldCharType="end"/>
            </w:r>
          </w:hyperlink>
        </w:p>
        <w:p w14:paraId="1BD854F3" w14:textId="60F0405B" w:rsidR="00D24F87" w:rsidRDefault="00D24F87">
          <w:pPr>
            <w:pStyle w:val="TOC2"/>
            <w:tabs>
              <w:tab w:val="right" w:leader="dot" w:pos="10790"/>
            </w:tabs>
            <w:rPr>
              <w:rFonts w:asciiTheme="minorHAnsi" w:eastAsiaTheme="minorEastAsia" w:hAnsiTheme="minorHAnsi" w:cstheme="minorBidi"/>
              <w:noProof/>
              <w:color w:val="auto"/>
            </w:rPr>
          </w:pPr>
          <w:hyperlink w:anchor="_Toc209910040" w:history="1">
            <w:r w:rsidRPr="005C475F">
              <w:rPr>
                <w:rStyle w:val="Hyperlink"/>
                <w:rFonts w:eastAsiaTheme="majorEastAsia"/>
                <w:noProof/>
              </w:rPr>
              <w:t>Requirements</w:t>
            </w:r>
            <w:r>
              <w:rPr>
                <w:noProof/>
                <w:webHidden/>
              </w:rPr>
              <w:tab/>
            </w:r>
            <w:r>
              <w:rPr>
                <w:noProof/>
                <w:webHidden/>
              </w:rPr>
              <w:fldChar w:fldCharType="begin"/>
            </w:r>
            <w:r>
              <w:rPr>
                <w:noProof/>
                <w:webHidden/>
              </w:rPr>
              <w:instrText xml:space="preserve"> PAGEREF _Toc209910040 \h </w:instrText>
            </w:r>
            <w:r>
              <w:rPr>
                <w:noProof/>
                <w:webHidden/>
              </w:rPr>
            </w:r>
            <w:r>
              <w:rPr>
                <w:noProof/>
                <w:webHidden/>
              </w:rPr>
              <w:fldChar w:fldCharType="separate"/>
            </w:r>
            <w:r>
              <w:rPr>
                <w:noProof/>
                <w:webHidden/>
              </w:rPr>
              <w:t>9</w:t>
            </w:r>
            <w:r>
              <w:rPr>
                <w:noProof/>
                <w:webHidden/>
              </w:rPr>
              <w:fldChar w:fldCharType="end"/>
            </w:r>
          </w:hyperlink>
        </w:p>
        <w:p w14:paraId="553FBAEE" w14:textId="71AFC365" w:rsidR="00D24F87" w:rsidRDefault="00D24F87">
          <w:pPr>
            <w:pStyle w:val="TOC2"/>
            <w:tabs>
              <w:tab w:val="right" w:leader="dot" w:pos="10790"/>
            </w:tabs>
            <w:rPr>
              <w:rFonts w:asciiTheme="minorHAnsi" w:eastAsiaTheme="minorEastAsia" w:hAnsiTheme="minorHAnsi" w:cstheme="minorBidi"/>
              <w:noProof/>
              <w:color w:val="auto"/>
            </w:rPr>
          </w:pPr>
          <w:hyperlink w:anchor="_Toc209910041" w:history="1">
            <w:r w:rsidRPr="005C475F">
              <w:rPr>
                <w:rStyle w:val="Hyperlink"/>
                <w:rFonts w:eastAsiaTheme="majorEastAsia"/>
                <w:noProof/>
                <w:lang w:val="en-US"/>
              </w:rPr>
              <w:t>Membership</w:t>
            </w:r>
            <w:r>
              <w:rPr>
                <w:noProof/>
                <w:webHidden/>
              </w:rPr>
              <w:tab/>
            </w:r>
            <w:r>
              <w:rPr>
                <w:noProof/>
                <w:webHidden/>
              </w:rPr>
              <w:fldChar w:fldCharType="begin"/>
            </w:r>
            <w:r>
              <w:rPr>
                <w:noProof/>
                <w:webHidden/>
              </w:rPr>
              <w:instrText xml:space="preserve"> PAGEREF _Toc209910041 \h </w:instrText>
            </w:r>
            <w:r>
              <w:rPr>
                <w:noProof/>
                <w:webHidden/>
              </w:rPr>
            </w:r>
            <w:r>
              <w:rPr>
                <w:noProof/>
                <w:webHidden/>
              </w:rPr>
              <w:fldChar w:fldCharType="separate"/>
            </w:r>
            <w:r>
              <w:rPr>
                <w:noProof/>
                <w:webHidden/>
              </w:rPr>
              <w:t>10</w:t>
            </w:r>
            <w:r>
              <w:rPr>
                <w:noProof/>
                <w:webHidden/>
              </w:rPr>
              <w:fldChar w:fldCharType="end"/>
            </w:r>
          </w:hyperlink>
        </w:p>
        <w:p w14:paraId="08F30F56" w14:textId="2509A6F6" w:rsidR="00D24F87" w:rsidRDefault="00D24F87">
          <w:pPr>
            <w:pStyle w:val="TOC2"/>
            <w:tabs>
              <w:tab w:val="right" w:leader="dot" w:pos="10790"/>
            </w:tabs>
            <w:rPr>
              <w:rFonts w:asciiTheme="minorHAnsi" w:eastAsiaTheme="minorEastAsia" w:hAnsiTheme="minorHAnsi" w:cstheme="minorBidi"/>
              <w:noProof/>
              <w:color w:val="auto"/>
            </w:rPr>
          </w:pPr>
          <w:hyperlink w:anchor="_Toc209910042" w:history="1">
            <w:r w:rsidRPr="005C475F">
              <w:rPr>
                <w:rStyle w:val="Hyperlink"/>
                <w:rFonts w:eastAsiaTheme="majorEastAsia"/>
                <w:noProof/>
                <w:lang w:val="en-US"/>
              </w:rPr>
              <w:t>Vote/Block creation</w:t>
            </w:r>
            <w:r>
              <w:rPr>
                <w:noProof/>
                <w:webHidden/>
              </w:rPr>
              <w:tab/>
            </w:r>
            <w:r>
              <w:rPr>
                <w:noProof/>
                <w:webHidden/>
              </w:rPr>
              <w:fldChar w:fldCharType="begin"/>
            </w:r>
            <w:r>
              <w:rPr>
                <w:noProof/>
                <w:webHidden/>
              </w:rPr>
              <w:instrText xml:space="preserve"> PAGEREF _Toc209910042 \h </w:instrText>
            </w:r>
            <w:r>
              <w:rPr>
                <w:noProof/>
                <w:webHidden/>
              </w:rPr>
            </w:r>
            <w:r>
              <w:rPr>
                <w:noProof/>
                <w:webHidden/>
              </w:rPr>
              <w:fldChar w:fldCharType="separate"/>
            </w:r>
            <w:r>
              <w:rPr>
                <w:noProof/>
                <w:webHidden/>
              </w:rPr>
              <w:t>10</w:t>
            </w:r>
            <w:r>
              <w:rPr>
                <w:noProof/>
                <w:webHidden/>
              </w:rPr>
              <w:fldChar w:fldCharType="end"/>
            </w:r>
          </w:hyperlink>
        </w:p>
        <w:p w14:paraId="6FA005AB" w14:textId="09CCE8EB" w:rsidR="00D24F87" w:rsidRDefault="00D24F87">
          <w:pPr>
            <w:pStyle w:val="TOC2"/>
            <w:tabs>
              <w:tab w:val="right" w:leader="dot" w:pos="10790"/>
            </w:tabs>
            <w:rPr>
              <w:rFonts w:asciiTheme="minorHAnsi" w:eastAsiaTheme="minorEastAsia" w:hAnsiTheme="minorHAnsi" w:cstheme="minorBidi"/>
              <w:noProof/>
              <w:color w:val="auto"/>
            </w:rPr>
          </w:pPr>
          <w:hyperlink w:anchor="_Toc209910043" w:history="1">
            <w:r w:rsidRPr="005C475F">
              <w:rPr>
                <w:rStyle w:val="Hyperlink"/>
                <w:rFonts w:eastAsiaTheme="majorEastAsia"/>
                <w:noProof/>
                <w:lang w:val="en-US"/>
              </w:rPr>
              <w:t>Round Aggregation</w:t>
            </w:r>
            <w:r>
              <w:rPr>
                <w:noProof/>
                <w:webHidden/>
              </w:rPr>
              <w:tab/>
            </w:r>
            <w:r>
              <w:rPr>
                <w:noProof/>
                <w:webHidden/>
              </w:rPr>
              <w:fldChar w:fldCharType="begin"/>
            </w:r>
            <w:r>
              <w:rPr>
                <w:noProof/>
                <w:webHidden/>
              </w:rPr>
              <w:instrText xml:space="preserve"> PAGEREF _Toc209910043 \h </w:instrText>
            </w:r>
            <w:r>
              <w:rPr>
                <w:noProof/>
                <w:webHidden/>
              </w:rPr>
            </w:r>
            <w:r>
              <w:rPr>
                <w:noProof/>
                <w:webHidden/>
              </w:rPr>
              <w:fldChar w:fldCharType="separate"/>
            </w:r>
            <w:r>
              <w:rPr>
                <w:noProof/>
                <w:webHidden/>
              </w:rPr>
              <w:t>10</w:t>
            </w:r>
            <w:r>
              <w:rPr>
                <w:noProof/>
                <w:webHidden/>
              </w:rPr>
              <w:fldChar w:fldCharType="end"/>
            </w:r>
          </w:hyperlink>
        </w:p>
        <w:p w14:paraId="6906707F" w14:textId="6A1F13E7" w:rsidR="00D24F87" w:rsidRDefault="00D24F87">
          <w:pPr>
            <w:pStyle w:val="TOC2"/>
            <w:tabs>
              <w:tab w:val="right" w:leader="dot" w:pos="10790"/>
            </w:tabs>
            <w:rPr>
              <w:rFonts w:asciiTheme="minorHAnsi" w:eastAsiaTheme="minorEastAsia" w:hAnsiTheme="minorHAnsi" w:cstheme="minorBidi"/>
              <w:noProof/>
              <w:color w:val="auto"/>
            </w:rPr>
          </w:pPr>
          <w:hyperlink w:anchor="_Toc209910044" w:history="1">
            <w:r w:rsidRPr="005C475F">
              <w:rPr>
                <w:rStyle w:val="Hyperlink"/>
                <w:rFonts w:eastAsiaTheme="majorEastAsia"/>
                <w:noProof/>
                <w:lang w:val="en-US"/>
              </w:rPr>
              <w:t>Voting</w:t>
            </w:r>
            <w:r>
              <w:rPr>
                <w:noProof/>
                <w:webHidden/>
              </w:rPr>
              <w:tab/>
            </w:r>
            <w:r>
              <w:rPr>
                <w:noProof/>
                <w:webHidden/>
              </w:rPr>
              <w:fldChar w:fldCharType="begin"/>
            </w:r>
            <w:r>
              <w:rPr>
                <w:noProof/>
                <w:webHidden/>
              </w:rPr>
              <w:instrText xml:space="preserve"> PAGEREF _Toc209910044 \h </w:instrText>
            </w:r>
            <w:r>
              <w:rPr>
                <w:noProof/>
                <w:webHidden/>
              </w:rPr>
            </w:r>
            <w:r>
              <w:rPr>
                <w:noProof/>
                <w:webHidden/>
              </w:rPr>
              <w:fldChar w:fldCharType="separate"/>
            </w:r>
            <w:r>
              <w:rPr>
                <w:noProof/>
                <w:webHidden/>
              </w:rPr>
              <w:t>11</w:t>
            </w:r>
            <w:r>
              <w:rPr>
                <w:noProof/>
                <w:webHidden/>
              </w:rPr>
              <w:fldChar w:fldCharType="end"/>
            </w:r>
          </w:hyperlink>
        </w:p>
        <w:p w14:paraId="3716B03F" w14:textId="61643D73" w:rsidR="00D24F87" w:rsidRDefault="00D24F87">
          <w:pPr>
            <w:pStyle w:val="TOC2"/>
            <w:tabs>
              <w:tab w:val="right" w:leader="dot" w:pos="10790"/>
            </w:tabs>
            <w:rPr>
              <w:rFonts w:asciiTheme="minorHAnsi" w:eastAsiaTheme="minorEastAsia" w:hAnsiTheme="minorHAnsi" w:cstheme="minorBidi"/>
              <w:noProof/>
              <w:color w:val="auto"/>
            </w:rPr>
          </w:pPr>
          <w:hyperlink w:anchor="_Toc209910045" w:history="1">
            <w:r w:rsidRPr="005C475F">
              <w:rPr>
                <w:rStyle w:val="Hyperlink"/>
                <w:rFonts w:eastAsiaTheme="majorEastAsia"/>
                <w:noProof/>
                <w:lang w:val="en-US"/>
              </w:rPr>
              <w:t>Quorum Randomization</w:t>
            </w:r>
            <w:r>
              <w:rPr>
                <w:noProof/>
                <w:webHidden/>
              </w:rPr>
              <w:tab/>
            </w:r>
            <w:r>
              <w:rPr>
                <w:noProof/>
                <w:webHidden/>
              </w:rPr>
              <w:fldChar w:fldCharType="begin"/>
            </w:r>
            <w:r>
              <w:rPr>
                <w:noProof/>
                <w:webHidden/>
              </w:rPr>
              <w:instrText xml:space="preserve"> PAGEREF _Toc209910045 \h </w:instrText>
            </w:r>
            <w:r>
              <w:rPr>
                <w:noProof/>
                <w:webHidden/>
              </w:rPr>
            </w:r>
            <w:r>
              <w:rPr>
                <w:noProof/>
                <w:webHidden/>
              </w:rPr>
              <w:fldChar w:fldCharType="separate"/>
            </w:r>
            <w:r>
              <w:rPr>
                <w:noProof/>
                <w:webHidden/>
              </w:rPr>
              <w:t>12</w:t>
            </w:r>
            <w:r>
              <w:rPr>
                <w:noProof/>
                <w:webHidden/>
              </w:rPr>
              <w:fldChar w:fldCharType="end"/>
            </w:r>
          </w:hyperlink>
        </w:p>
        <w:p w14:paraId="7C74413E" w14:textId="1E64E744" w:rsidR="00D24F87" w:rsidRDefault="00D24F87">
          <w:pPr>
            <w:pStyle w:val="TOC2"/>
            <w:tabs>
              <w:tab w:val="right" w:leader="dot" w:pos="10790"/>
            </w:tabs>
            <w:rPr>
              <w:rFonts w:asciiTheme="minorHAnsi" w:eastAsiaTheme="minorEastAsia" w:hAnsiTheme="minorHAnsi" w:cstheme="minorBidi"/>
              <w:noProof/>
              <w:color w:val="auto"/>
            </w:rPr>
          </w:pPr>
          <w:hyperlink w:anchor="_Toc209910046" w:history="1">
            <w:r w:rsidRPr="005C475F">
              <w:rPr>
                <w:rStyle w:val="Hyperlink"/>
                <w:rFonts w:eastAsiaTheme="majorEastAsia"/>
                <w:noProof/>
                <w:lang w:val="en-US"/>
              </w:rPr>
              <w:t>User Motivation</w:t>
            </w:r>
            <w:r>
              <w:rPr>
                <w:noProof/>
                <w:webHidden/>
              </w:rPr>
              <w:tab/>
            </w:r>
            <w:r>
              <w:rPr>
                <w:noProof/>
                <w:webHidden/>
              </w:rPr>
              <w:fldChar w:fldCharType="begin"/>
            </w:r>
            <w:r>
              <w:rPr>
                <w:noProof/>
                <w:webHidden/>
              </w:rPr>
              <w:instrText xml:space="preserve"> PAGEREF _Toc209910046 \h </w:instrText>
            </w:r>
            <w:r>
              <w:rPr>
                <w:noProof/>
                <w:webHidden/>
              </w:rPr>
            </w:r>
            <w:r>
              <w:rPr>
                <w:noProof/>
                <w:webHidden/>
              </w:rPr>
              <w:fldChar w:fldCharType="separate"/>
            </w:r>
            <w:r>
              <w:rPr>
                <w:noProof/>
                <w:webHidden/>
              </w:rPr>
              <w:t>14</w:t>
            </w:r>
            <w:r>
              <w:rPr>
                <w:noProof/>
                <w:webHidden/>
              </w:rPr>
              <w:fldChar w:fldCharType="end"/>
            </w:r>
          </w:hyperlink>
        </w:p>
        <w:p w14:paraId="12F7D7FE" w14:textId="3CA52232" w:rsidR="00D24F87" w:rsidRDefault="00D24F87">
          <w:pPr>
            <w:pStyle w:val="TOC1"/>
            <w:tabs>
              <w:tab w:val="right" w:leader="dot" w:pos="10790"/>
            </w:tabs>
            <w:rPr>
              <w:rFonts w:asciiTheme="minorHAnsi" w:eastAsiaTheme="minorEastAsia" w:hAnsiTheme="minorHAnsi" w:cstheme="minorBidi"/>
              <w:noProof/>
              <w:color w:val="auto"/>
            </w:rPr>
          </w:pPr>
          <w:hyperlink w:anchor="_Toc209910047" w:history="1">
            <w:r w:rsidRPr="005C475F">
              <w:rPr>
                <w:rStyle w:val="Hyperlink"/>
                <w:rFonts w:eastAsiaTheme="majorEastAsia"/>
                <w:noProof/>
              </w:rPr>
              <w:t>Economics</w:t>
            </w:r>
            <w:r>
              <w:rPr>
                <w:noProof/>
                <w:webHidden/>
              </w:rPr>
              <w:tab/>
            </w:r>
            <w:r>
              <w:rPr>
                <w:noProof/>
                <w:webHidden/>
              </w:rPr>
              <w:fldChar w:fldCharType="begin"/>
            </w:r>
            <w:r>
              <w:rPr>
                <w:noProof/>
                <w:webHidden/>
              </w:rPr>
              <w:instrText xml:space="preserve"> PAGEREF _Toc209910047 \h </w:instrText>
            </w:r>
            <w:r>
              <w:rPr>
                <w:noProof/>
                <w:webHidden/>
              </w:rPr>
            </w:r>
            <w:r>
              <w:rPr>
                <w:noProof/>
                <w:webHidden/>
              </w:rPr>
              <w:fldChar w:fldCharType="separate"/>
            </w:r>
            <w:r>
              <w:rPr>
                <w:noProof/>
                <w:webHidden/>
              </w:rPr>
              <w:t>16</w:t>
            </w:r>
            <w:r>
              <w:rPr>
                <w:noProof/>
                <w:webHidden/>
              </w:rPr>
              <w:fldChar w:fldCharType="end"/>
            </w:r>
          </w:hyperlink>
        </w:p>
        <w:p w14:paraId="4925F77A" w14:textId="633A697C" w:rsidR="00D24F87" w:rsidRDefault="00D24F87">
          <w:pPr>
            <w:pStyle w:val="TOC1"/>
            <w:tabs>
              <w:tab w:val="right" w:leader="dot" w:pos="10790"/>
            </w:tabs>
            <w:rPr>
              <w:rFonts w:asciiTheme="minorHAnsi" w:eastAsiaTheme="minorEastAsia" w:hAnsiTheme="minorHAnsi" w:cstheme="minorBidi"/>
              <w:noProof/>
              <w:color w:val="auto"/>
            </w:rPr>
          </w:pPr>
          <w:hyperlink w:anchor="_Toc209910048" w:history="1">
            <w:r w:rsidRPr="005C475F">
              <w:rPr>
                <w:rStyle w:val="Hyperlink"/>
                <w:rFonts w:eastAsiaTheme="majorEastAsia"/>
                <w:noProof/>
              </w:rPr>
              <w:t>Conclusion</w:t>
            </w:r>
            <w:r>
              <w:rPr>
                <w:noProof/>
                <w:webHidden/>
              </w:rPr>
              <w:tab/>
            </w:r>
            <w:r>
              <w:rPr>
                <w:noProof/>
                <w:webHidden/>
              </w:rPr>
              <w:fldChar w:fldCharType="begin"/>
            </w:r>
            <w:r>
              <w:rPr>
                <w:noProof/>
                <w:webHidden/>
              </w:rPr>
              <w:instrText xml:space="preserve"> PAGEREF _Toc209910048 \h </w:instrText>
            </w:r>
            <w:r>
              <w:rPr>
                <w:noProof/>
                <w:webHidden/>
              </w:rPr>
            </w:r>
            <w:r>
              <w:rPr>
                <w:noProof/>
                <w:webHidden/>
              </w:rPr>
              <w:fldChar w:fldCharType="separate"/>
            </w:r>
            <w:r>
              <w:rPr>
                <w:noProof/>
                <w:webHidden/>
              </w:rPr>
              <w:t>17</w:t>
            </w:r>
            <w:r>
              <w:rPr>
                <w:noProof/>
                <w:webHidden/>
              </w:rPr>
              <w:fldChar w:fldCharType="end"/>
            </w:r>
          </w:hyperlink>
        </w:p>
        <w:p w14:paraId="5C30A435" w14:textId="5093D2BE" w:rsidR="00EF4EB4" w:rsidRDefault="00BF5859" w:rsidP="00380807">
          <w:pPr>
            <w:spacing w:line="312" w:lineRule="auto"/>
          </w:pPr>
          <w:r w:rsidRPr="005A1C3A">
            <w:fldChar w:fldCharType="end"/>
          </w:r>
        </w:p>
      </w:sdtContent>
    </w:sdt>
    <w:p w14:paraId="51186E61" w14:textId="77777777" w:rsidR="00EF4EB4" w:rsidRDefault="00EF4EB4" w:rsidP="00380807">
      <w:pPr>
        <w:spacing w:after="200" w:line="312" w:lineRule="auto"/>
        <w:rPr>
          <w:sz w:val="40"/>
          <w:szCs w:val="40"/>
          <w:lang w:val="en-US"/>
        </w:rPr>
      </w:pPr>
    </w:p>
    <w:p w14:paraId="314F5302" w14:textId="77777777" w:rsidR="004A32F2" w:rsidRDefault="004A32F2">
      <w:pPr>
        <w:spacing w:after="200"/>
        <w:rPr>
          <w:lang w:val="en-US"/>
        </w:rPr>
      </w:pPr>
      <w:r>
        <w:rPr>
          <w:lang w:val="en-US"/>
        </w:rPr>
        <w:br w:type="page"/>
      </w:r>
    </w:p>
    <w:p w14:paraId="4B30506A" w14:textId="77777777" w:rsidR="004A32F2" w:rsidRPr="00115C47" w:rsidRDefault="004A32F2" w:rsidP="00BE7663">
      <w:pPr>
        <w:pStyle w:val="Heading1"/>
      </w:pPr>
      <w:bookmarkStart w:id="7" w:name="_Toc209910037"/>
      <w:r w:rsidRPr="00115C47">
        <w:lastRenderedPageBreak/>
        <w:t>Glossary</w:t>
      </w:r>
      <w:bookmarkEnd w:id="7"/>
      <w:r w:rsidRPr="00115C47">
        <w:tab/>
      </w:r>
    </w:p>
    <w:p w14:paraId="1AA83892" w14:textId="5BE8523A" w:rsidR="00253896" w:rsidRDefault="00253896" w:rsidP="00E60ECA">
      <w:pPr>
        <w:ind w:firstLine="0"/>
        <w:rPr>
          <w:lang w:val="en-US"/>
        </w:rPr>
      </w:pPr>
      <w:r w:rsidRPr="006E2F26">
        <w:rPr>
          <w:b/>
          <w:lang w:val="en-US"/>
        </w:rPr>
        <w:t>Account</w:t>
      </w:r>
      <w:r w:rsidRPr="006E2F26">
        <w:rPr>
          <w:lang w:val="en-US"/>
        </w:rPr>
        <w:t xml:space="preserve"> – </w:t>
      </w:r>
      <w:r w:rsidR="00EB2B35">
        <w:rPr>
          <w:lang w:val="en-US"/>
        </w:rPr>
        <w:t xml:space="preserve">a </w:t>
      </w:r>
      <w:r w:rsidRPr="006E2F26">
        <w:rPr>
          <w:lang w:val="en-US"/>
        </w:rPr>
        <w:t>cryptographic</w:t>
      </w:r>
      <w:r w:rsidR="006E2F26">
        <w:rPr>
          <w:lang w:val="en-US"/>
        </w:rPr>
        <w:t xml:space="preserve"> </w:t>
      </w:r>
      <w:r w:rsidR="00C96D21">
        <w:rPr>
          <w:lang w:val="en-US"/>
        </w:rPr>
        <w:t xml:space="preserve">DSA </w:t>
      </w:r>
      <w:r w:rsidRPr="006E2F26">
        <w:rPr>
          <w:lang w:val="en-US"/>
        </w:rPr>
        <w:t xml:space="preserve">public/private key pair </w:t>
      </w:r>
    </w:p>
    <w:p w14:paraId="591E66EA" w14:textId="2998C0D2" w:rsidR="00EE6B0B" w:rsidRPr="006E2F26" w:rsidRDefault="00EE6B0B" w:rsidP="00EE6B0B">
      <w:pPr>
        <w:ind w:firstLine="0"/>
        <w:rPr>
          <w:lang w:val="en-US"/>
        </w:rPr>
      </w:pPr>
      <w:r w:rsidRPr="006E2F26">
        <w:rPr>
          <w:b/>
          <w:lang w:val="en-US"/>
        </w:rPr>
        <w:t>Block</w:t>
      </w:r>
      <w:r>
        <w:rPr>
          <w:b/>
          <w:lang w:val="en-US"/>
        </w:rPr>
        <w:t xml:space="preserve"> (</w:t>
      </w:r>
      <w:r>
        <w:rPr>
          <w:b/>
          <w:lang w:val="en-US"/>
        </w:rPr>
        <w:t>Vote</w:t>
      </w:r>
      <w:r>
        <w:rPr>
          <w:b/>
          <w:lang w:val="en-US"/>
        </w:rPr>
        <w:t>)</w:t>
      </w:r>
      <w:r w:rsidRPr="006E2F26">
        <w:rPr>
          <w:lang w:val="en-US"/>
        </w:rPr>
        <w:t xml:space="preserve"> – an element of a round that contains</w:t>
      </w:r>
      <w:r>
        <w:rPr>
          <w:lang w:val="en-US"/>
        </w:rPr>
        <w:t xml:space="preserve"> a data to add to database and hash reference to parent round</w:t>
      </w:r>
    </w:p>
    <w:p w14:paraId="0DA93DBA" w14:textId="4E396A21" w:rsidR="005A1C3A" w:rsidRPr="006E2F26" w:rsidRDefault="004468B1" w:rsidP="00E60ECA">
      <w:pPr>
        <w:ind w:firstLine="0"/>
        <w:rPr>
          <w:sz w:val="40"/>
          <w:szCs w:val="40"/>
          <w:lang w:val="en-US"/>
        </w:rPr>
      </w:pPr>
      <w:r>
        <w:rPr>
          <w:b/>
          <w:lang w:val="en-US"/>
        </w:rPr>
        <w:t>Voting</w:t>
      </w:r>
      <w:r w:rsidR="005A1C3A" w:rsidRPr="006E2F26">
        <w:rPr>
          <w:b/>
          <w:lang w:val="en-US"/>
        </w:rPr>
        <w:t xml:space="preserve"> </w:t>
      </w:r>
      <w:r w:rsidR="005A1C3A">
        <w:rPr>
          <w:b/>
          <w:lang w:val="en-US"/>
        </w:rPr>
        <w:t>r</w:t>
      </w:r>
      <w:r w:rsidR="005A1C3A" w:rsidRPr="006E2F26">
        <w:rPr>
          <w:b/>
          <w:lang w:val="en-US"/>
        </w:rPr>
        <w:t>ound</w:t>
      </w:r>
      <w:r w:rsidR="005A1C3A" w:rsidRPr="006E2F26">
        <w:rPr>
          <w:lang w:val="en-US"/>
        </w:rPr>
        <w:t xml:space="preserve"> – a round </w:t>
      </w:r>
      <w:r w:rsidR="005A1C3A">
        <w:rPr>
          <w:lang w:val="en-US"/>
        </w:rPr>
        <w:t>R</w:t>
      </w:r>
      <w:r w:rsidR="005A1C3A">
        <w:rPr>
          <w:vertAlign w:val="subscript"/>
          <w:lang w:val="en-US"/>
        </w:rPr>
        <w:t>c</w:t>
      </w:r>
      <w:r w:rsidR="005A1C3A" w:rsidRPr="006E2F26">
        <w:rPr>
          <w:lang w:val="en-US"/>
        </w:rPr>
        <w:t xml:space="preserve"> is a </w:t>
      </w:r>
      <w:r>
        <w:rPr>
          <w:lang w:val="en-US"/>
        </w:rPr>
        <w:t>voting</w:t>
      </w:r>
      <w:r w:rsidR="005A1C3A" w:rsidRPr="006E2F26">
        <w:rPr>
          <w:lang w:val="en-US"/>
        </w:rPr>
        <w:t xml:space="preserve"> of round R</w:t>
      </w:r>
      <w:r w:rsidR="005A1C3A">
        <w:rPr>
          <w:vertAlign w:val="subscript"/>
          <w:lang w:val="en-US"/>
        </w:rPr>
        <w:t>p</w:t>
      </w:r>
      <w:r w:rsidR="005A1C3A" w:rsidRPr="006E2F26">
        <w:rPr>
          <w:lang w:val="en-US"/>
        </w:rPr>
        <w:t xml:space="preserve"> when </w:t>
      </w:r>
      <w:r w:rsidR="005A1C3A">
        <w:rPr>
          <w:lang w:val="en-US"/>
        </w:rPr>
        <w:t>p</w:t>
      </w:r>
      <w:r w:rsidR="005A1C3A" w:rsidRPr="006E2F26">
        <w:rPr>
          <w:lang w:val="en-US"/>
        </w:rPr>
        <w:t xml:space="preserve"> = </w:t>
      </w:r>
      <w:r w:rsidR="00E73758">
        <w:rPr>
          <w:lang w:val="en-US"/>
        </w:rPr>
        <w:t>c -</w:t>
      </w:r>
      <w:r w:rsidR="005A1C3A" w:rsidRPr="00791670">
        <w:rPr>
          <w:lang w:val="en-US"/>
        </w:rPr>
        <w:t xml:space="preserve"> </w:t>
      </w:r>
      <w:r w:rsidR="005A1C3A">
        <w:rPr>
          <w:lang w:val="en-US"/>
        </w:rPr>
        <w:t>Lag</w:t>
      </w:r>
      <w:r w:rsidR="005A1C3A" w:rsidRPr="006E2F26">
        <w:rPr>
          <w:lang w:val="en-US"/>
        </w:rPr>
        <w:t xml:space="preserve">, where </w:t>
      </w:r>
      <w:r w:rsidR="005A1C3A">
        <w:rPr>
          <w:lang w:val="en-US"/>
        </w:rPr>
        <w:t xml:space="preserve"> Lag</w:t>
      </w:r>
      <w:r w:rsidR="005A1C3A" w:rsidRPr="006E2F26">
        <w:rPr>
          <w:lang w:val="en-US"/>
        </w:rPr>
        <w:t xml:space="preserve"> is </w:t>
      </w:r>
      <w:r w:rsidR="005A1C3A">
        <w:rPr>
          <w:lang w:val="en-US"/>
        </w:rPr>
        <w:t xml:space="preserve">a </w:t>
      </w:r>
      <w:r w:rsidR="005A1C3A" w:rsidRPr="006E2F26">
        <w:rPr>
          <w:lang w:val="en-US"/>
        </w:rPr>
        <w:t>constant</w:t>
      </w:r>
      <w:r w:rsidR="005A1C3A">
        <w:rPr>
          <w:lang w:val="en-US"/>
        </w:rPr>
        <w:t>.</w:t>
      </w:r>
    </w:p>
    <w:p w14:paraId="0078F11A" w14:textId="2E318267" w:rsidR="00253896" w:rsidRPr="006E2F26" w:rsidRDefault="008C1668" w:rsidP="00E60ECA">
      <w:pPr>
        <w:ind w:firstLine="0"/>
        <w:rPr>
          <w:lang w:val="en-US"/>
        </w:rPr>
      </w:pPr>
      <w:r w:rsidRPr="006E2F26">
        <w:rPr>
          <w:b/>
          <w:lang w:val="en-US"/>
        </w:rPr>
        <w:t>Member</w:t>
      </w:r>
      <w:r w:rsidR="00253896" w:rsidRPr="006E2F26">
        <w:rPr>
          <w:lang w:val="en-US"/>
        </w:rPr>
        <w:t xml:space="preserve"> – a</w:t>
      </w:r>
      <w:r w:rsidR="007A0D41">
        <w:rPr>
          <w:lang w:val="en-US"/>
        </w:rPr>
        <w:t>n</w:t>
      </w:r>
      <w:r w:rsidR="00253896" w:rsidRPr="006E2F26">
        <w:rPr>
          <w:lang w:val="en-US"/>
        </w:rPr>
        <w:t xml:space="preserve"> </w:t>
      </w:r>
      <w:r w:rsidR="007A0D41">
        <w:rPr>
          <w:lang w:val="en-US"/>
        </w:rPr>
        <w:t>account</w:t>
      </w:r>
      <w:r w:rsidR="00253896" w:rsidRPr="006E2F26">
        <w:rPr>
          <w:lang w:val="en-US"/>
        </w:rPr>
        <w:t xml:space="preserve"> </w:t>
      </w:r>
      <w:r w:rsidR="00EB2B35">
        <w:rPr>
          <w:lang w:val="en-US"/>
        </w:rPr>
        <w:t>who</w:t>
      </w:r>
      <w:r w:rsidR="007A0D41">
        <w:rPr>
          <w:lang w:val="en-US"/>
        </w:rPr>
        <w:t xml:space="preserve"> </w:t>
      </w:r>
      <w:r w:rsidR="007A0D41" w:rsidRPr="006E2F26">
        <w:rPr>
          <w:lang w:val="en-US"/>
        </w:rPr>
        <w:t>declare</w:t>
      </w:r>
      <w:r w:rsidR="007A0D41">
        <w:rPr>
          <w:lang w:val="en-US"/>
        </w:rPr>
        <w:t>d</w:t>
      </w:r>
      <w:r w:rsidR="007A0D41" w:rsidRPr="006E2F26">
        <w:rPr>
          <w:lang w:val="en-US"/>
        </w:rPr>
        <w:t xml:space="preserve"> itself as </w:t>
      </w:r>
      <w:r w:rsidR="007A0D41">
        <w:rPr>
          <w:lang w:val="en-US"/>
        </w:rPr>
        <w:t xml:space="preserve">a </w:t>
      </w:r>
      <w:r w:rsidR="007A0D41" w:rsidRPr="006E2F26">
        <w:rPr>
          <w:lang w:val="en-US"/>
        </w:rPr>
        <w:t xml:space="preserve">potential </w:t>
      </w:r>
      <w:r w:rsidR="007A0D41">
        <w:rPr>
          <w:lang w:val="en-US"/>
        </w:rPr>
        <w:t xml:space="preserve">block </w:t>
      </w:r>
      <w:r w:rsidR="00BC1AE5">
        <w:rPr>
          <w:lang w:val="en-US"/>
        </w:rPr>
        <w:t>generator</w:t>
      </w:r>
      <w:r w:rsidR="007A0D41">
        <w:rPr>
          <w:lang w:val="en-US"/>
        </w:rPr>
        <w:t xml:space="preserve"> </w:t>
      </w:r>
      <w:r w:rsidR="007A0D41" w:rsidRPr="006E2F26">
        <w:rPr>
          <w:lang w:val="en-US"/>
        </w:rPr>
        <w:t>by placing a special transaction</w:t>
      </w:r>
      <w:r w:rsidR="00EB2B35" w:rsidRPr="006E2F26">
        <w:rPr>
          <w:lang w:val="en-US"/>
        </w:rPr>
        <w:t xml:space="preserve"> </w:t>
      </w:r>
      <w:r w:rsidR="007A0D41">
        <w:rPr>
          <w:lang w:val="en-US"/>
        </w:rPr>
        <w:t>and</w:t>
      </w:r>
      <w:r w:rsidR="00A258D5">
        <w:rPr>
          <w:lang w:val="en-US"/>
        </w:rPr>
        <w:t xml:space="preserve"> notif</w:t>
      </w:r>
      <w:r w:rsidR="00E90645">
        <w:rPr>
          <w:lang w:val="en-US"/>
        </w:rPr>
        <w:t>y</w:t>
      </w:r>
      <w:r w:rsidR="00A258D5">
        <w:rPr>
          <w:lang w:val="en-US"/>
        </w:rPr>
        <w:t>i</w:t>
      </w:r>
      <w:r w:rsidR="00466D78">
        <w:rPr>
          <w:lang w:val="en-US"/>
        </w:rPr>
        <w:t>ng</w:t>
      </w:r>
      <w:r w:rsidR="00A258D5">
        <w:rPr>
          <w:lang w:val="en-US"/>
        </w:rPr>
        <w:t xml:space="preserve"> others that </w:t>
      </w:r>
      <w:r w:rsidR="00E90645">
        <w:rPr>
          <w:lang w:val="en-US"/>
        </w:rPr>
        <w:t>it</w:t>
      </w:r>
      <w:r w:rsidR="00A258D5">
        <w:rPr>
          <w:lang w:val="en-US"/>
        </w:rPr>
        <w:t xml:space="preserve"> is online</w:t>
      </w:r>
      <w:r w:rsidR="00612296">
        <w:rPr>
          <w:lang w:val="en-US"/>
        </w:rPr>
        <w:t>. Members are</w:t>
      </w:r>
      <w:r w:rsidR="007A0D41" w:rsidRPr="006E2F26">
        <w:rPr>
          <w:lang w:val="en-US"/>
        </w:rPr>
        <w:t xml:space="preserve"> eligible to generate blocks </w:t>
      </w:r>
      <w:r w:rsidR="00253896" w:rsidRPr="006E2F26">
        <w:rPr>
          <w:lang w:val="en-US"/>
        </w:rPr>
        <w:t xml:space="preserve">and participate in </w:t>
      </w:r>
      <w:r w:rsidR="00EB2B35">
        <w:rPr>
          <w:lang w:val="en-US"/>
        </w:rPr>
        <w:t xml:space="preserve">a </w:t>
      </w:r>
      <w:r w:rsidR="00253896" w:rsidRPr="006E2F26">
        <w:rPr>
          <w:lang w:val="en-US"/>
        </w:rPr>
        <w:t>consensus algorithm</w:t>
      </w:r>
    </w:p>
    <w:p w14:paraId="72641691" w14:textId="2404D789" w:rsidR="005A1C3A" w:rsidRPr="006E2F26" w:rsidRDefault="005A1C3A" w:rsidP="00E60ECA">
      <w:pPr>
        <w:ind w:firstLine="0"/>
        <w:rPr>
          <w:lang w:val="en-US"/>
        </w:rPr>
      </w:pPr>
      <w:r>
        <w:rPr>
          <w:b/>
          <w:lang w:val="en-US"/>
        </w:rPr>
        <w:t>Lag</w:t>
      </w:r>
      <w:r w:rsidRPr="006E2F26">
        <w:rPr>
          <w:lang w:val="en-US"/>
        </w:rPr>
        <w:t xml:space="preserve"> – the number of rounds between </w:t>
      </w:r>
      <w:r w:rsidR="00716CEF">
        <w:rPr>
          <w:lang w:val="en-US"/>
        </w:rPr>
        <w:t xml:space="preserve">parent and </w:t>
      </w:r>
      <w:r w:rsidR="004468B1">
        <w:rPr>
          <w:lang w:val="en-US"/>
        </w:rPr>
        <w:t>voting</w:t>
      </w:r>
      <w:r w:rsidRPr="006E2F26">
        <w:rPr>
          <w:lang w:val="en-US"/>
        </w:rPr>
        <w:t xml:space="preserve"> round</w:t>
      </w:r>
      <w:r>
        <w:rPr>
          <w:lang w:val="en-US"/>
        </w:rPr>
        <w:t xml:space="preserve"> </w:t>
      </w:r>
    </w:p>
    <w:p w14:paraId="39530E7E" w14:textId="77777777" w:rsidR="005A1C3A" w:rsidRPr="006E2F26" w:rsidRDefault="005A1C3A" w:rsidP="00E60ECA">
      <w:pPr>
        <w:ind w:firstLine="0"/>
        <w:rPr>
          <w:lang w:val="en-US"/>
        </w:rPr>
      </w:pPr>
      <w:r w:rsidRPr="006E2F26">
        <w:rPr>
          <w:b/>
          <w:lang w:val="en-US"/>
        </w:rPr>
        <w:t>Node</w:t>
      </w:r>
      <w:r w:rsidRPr="006E2F26">
        <w:rPr>
          <w:lang w:val="en-US"/>
        </w:rPr>
        <w:t xml:space="preserve"> – </w:t>
      </w:r>
      <w:r>
        <w:rPr>
          <w:lang w:val="en-US"/>
        </w:rPr>
        <w:t xml:space="preserve">a </w:t>
      </w:r>
      <w:r w:rsidRPr="006E2F26">
        <w:rPr>
          <w:lang w:val="en-US"/>
        </w:rPr>
        <w:t xml:space="preserve">network </w:t>
      </w:r>
      <w:r>
        <w:rPr>
          <w:lang w:val="en-US"/>
        </w:rPr>
        <w:t>computer</w:t>
      </w:r>
      <w:r w:rsidRPr="006E2F26">
        <w:rPr>
          <w:lang w:val="en-US"/>
        </w:rPr>
        <w:t xml:space="preserve"> with special software that can receive</w:t>
      </w:r>
      <w:r>
        <w:rPr>
          <w:lang w:val="en-US"/>
        </w:rPr>
        <w:t xml:space="preserve"> and</w:t>
      </w:r>
      <w:r w:rsidRPr="006E2F26">
        <w:rPr>
          <w:lang w:val="en-US"/>
        </w:rPr>
        <w:t xml:space="preserve"> </w:t>
      </w:r>
      <w:r w:rsidRPr="00447C6F">
        <w:rPr>
          <w:lang w:val="en-US"/>
        </w:rPr>
        <w:t>validate</w:t>
      </w:r>
      <w:r>
        <w:rPr>
          <w:lang w:val="en-US"/>
        </w:rPr>
        <w:t xml:space="preserve"> </w:t>
      </w:r>
      <w:r w:rsidRPr="006E2F26">
        <w:rPr>
          <w:lang w:val="en-US"/>
        </w:rPr>
        <w:t>blocks from other nodes</w:t>
      </w:r>
      <w:r>
        <w:rPr>
          <w:lang w:val="en-US"/>
        </w:rPr>
        <w:t xml:space="preserve">, send its own, and relay received blocks to other nodes </w:t>
      </w:r>
      <w:r w:rsidRPr="006E2F26">
        <w:rPr>
          <w:lang w:val="en-US"/>
        </w:rPr>
        <w:t xml:space="preserve">and participate in </w:t>
      </w:r>
      <w:r>
        <w:rPr>
          <w:lang w:val="en-US"/>
        </w:rPr>
        <w:t>the MCV</w:t>
      </w:r>
      <w:r w:rsidRPr="006E2F26">
        <w:rPr>
          <w:lang w:val="en-US"/>
        </w:rPr>
        <w:t xml:space="preserve"> consensus algorithm</w:t>
      </w:r>
    </w:p>
    <w:p w14:paraId="5D3BA1C5" w14:textId="77777777" w:rsidR="00E60ECA" w:rsidRPr="006E2F26" w:rsidRDefault="00E60ECA" w:rsidP="00E60ECA">
      <w:pPr>
        <w:ind w:firstLine="0"/>
        <w:rPr>
          <w:lang w:val="en-US"/>
        </w:rPr>
      </w:pPr>
      <w:r>
        <w:rPr>
          <w:b/>
          <w:lang w:val="en-US"/>
        </w:rPr>
        <w:t xml:space="preserve">Operation </w:t>
      </w:r>
      <w:r>
        <w:rPr>
          <w:lang w:val="en-US"/>
        </w:rPr>
        <w:t>– an atomic change in the database</w:t>
      </w:r>
    </w:p>
    <w:p w14:paraId="678CC0AD" w14:textId="59F900CD" w:rsidR="005A1C3A" w:rsidRPr="006E2F26" w:rsidRDefault="00344893" w:rsidP="00E60ECA">
      <w:pPr>
        <w:ind w:firstLine="0"/>
        <w:rPr>
          <w:sz w:val="40"/>
          <w:szCs w:val="40"/>
          <w:lang w:val="en-US"/>
        </w:rPr>
      </w:pPr>
      <w:r>
        <w:rPr>
          <w:b/>
          <w:lang w:val="en-US"/>
        </w:rPr>
        <w:t>Election</w:t>
      </w:r>
      <w:r w:rsidR="005A1C3A" w:rsidRPr="006E2F26">
        <w:rPr>
          <w:b/>
          <w:lang w:val="en-US"/>
        </w:rPr>
        <w:t xml:space="preserve"> </w:t>
      </w:r>
      <w:r w:rsidR="005A1C3A">
        <w:rPr>
          <w:b/>
          <w:lang w:val="en-US"/>
        </w:rPr>
        <w:t>r</w:t>
      </w:r>
      <w:r w:rsidR="005A1C3A" w:rsidRPr="006E2F26">
        <w:rPr>
          <w:b/>
          <w:lang w:val="en-US"/>
        </w:rPr>
        <w:t>ound</w:t>
      </w:r>
      <w:r w:rsidR="005A1C3A" w:rsidRPr="006E2F26">
        <w:rPr>
          <w:lang w:val="en-US"/>
        </w:rPr>
        <w:t xml:space="preserve"> – a round </w:t>
      </w:r>
      <w:r w:rsidR="005A1C3A">
        <w:rPr>
          <w:lang w:val="en-US"/>
        </w:rPr>
        <w:t>R</w:t>
      </w:r>
      <w:r w:rsidR="00E73758">
        <w:rPr>
          <w:vertAlign w:val="subscript"/>
          <w:lang w:val="en-US"/>
        </w:rPr>
        <w:t>p</w:t>
      </w:r>
      <w:r w:rsidR="005A1C3A" w:rsidRPr="006E2F26">
        <w:rPr>
          <w:lang w:val="en-US"/>
        </w:rPr>
        <w:t xml:space="preserve"> is a parent of round R</w:t>
      </w:r>
      <w:r w:rsidR="00E73758">
        <w:rPr>
          <w:vertAlign w:val="subscript"/>
          <w:lang w:val="en-US"/>
        </w:rPr>
        <w:t>c</w:t>
      </w:r>
      <w:r w:rsidR="005A1C3A" w:rsidRPr="006E2F26">
        <w:rPr>
          <w:lang w:val="en-US"/>
        </w:rPr>
        <w:t xml:space="preserve"> when </w:t>
      </w:r>
      <w:r w:rsidR="00E73758">
        <w:rPr>
          <w:lang w:val="en-US"/>
        </w:rPr>
        <w:t>c</w:t>
      </w:r>
      <w:r w:rsidR="005A1C3A" w:rsidRPr="006E2F26">
        <w:rPr>
          <w:lang w:val="en-US"/>
        </w:rPr>
        <w:t xml:space="preserve"> = </w:t>
      </w:r>
      <w:r w:rsidR="00E73758">
        <w:rPr>
          <w:lang w:val="en-US"/>
        </w:rPr>
        <w:t xml:space="preserve">p - </w:t>
      </w:r>
      <w:r w:rsidR="005A1C3A">
        <w:rPr>
          <w:lang w:val="en-US"/>
        </w:rPr>
        <w:t>Lag</w:t>
      </w:r>
      <w:r w:rsidR="005A1C3A" w:rsidRPr="006E2F26">
        <w:rPr>
          <w:lang w:val="en-US"/>
        </w:rPr>
        <w:t>,</w:t>
      </w:r>
      <w:r w:rsidR="00E73758">
        <w:rPr>
          <w:lang w:val="en-US"/>
        </w:rPr>
        <w:t xml:space="preserve"> </w:t>
      </w:r>
      <w:r w:rsidR="005A1C3A" w:rsidRPr="006E2F26">
        <w:rPr>
          <w:lang w:val="en-US"/>
        </w:rPr>
        <w:t xml:space="preserve">where </w:t>
      </w:r>
      <w:r w:rsidR="005A1C3A">
        <w:rPr>
          <w:lang w:val="en-US"/>
        </w:rPr>
        <w:t>Lag</w:t>
      </w:r>
      <w:r w:rsidR="005A1C3A" w:rsidRPr="006E2F26">
        <w:rPr>
          <w:lang w:val="en-US"/>
        </w:rPr>
        <w:t xml:space="preserve"> is </w:t>
      </w:r>
      <w:r w:rsidR="005A1C3A">
        <w:rPr>
          <w:lang w:val="en-US"/>
        </w:rPr>
        <w:t xml:space="preserve">a </w:t>
      </w:r>
      <w:r w:rsidR="005A1C3A" w:rsidRPr="006E2F26">
        <w:rPr>
          <w:lang w:val="en-US"/>
        </w:rPr>
        <w:t>constant</w:t>
      </w:r>
      <w:r w:rsidR="005A1C3A">
        <w:rPr>
          <w:lang w:val="en-US"/>
        </w:rPr>
        <w:t xml:space="preserve">. </w:t>
      </w:r>
      <w:r w:rsidR="005A1C3A" w:rsidRPr="006E2F26">
        <w:rPr>
          <w:lang w:val="en-US"/>
        </w:rPr>
        <w:t>The rounds in the range [0…</w:t>
      </w:r>
      <w:r w:rsidR="005A1C3A" w:rsidRPr="00791670">
        <w:rPr>
          <w:lang w:val="en-US"/>
        </w:rPr>
        <w:t xml:space="preserve"> </w:t>
      </w:r>
      <w:r w:rsidR="005A1C3A">
        <w:rPr>
          <w:lang w:val="en-US"/>
        </w:rPr>
        <w:t>Lag</w:t>
      </w:r>
      <w:r w:rsidR="005A1C3A" w:rsidRPr="006E2F26">
        <w:rPr>
          <w:lang w:val="en-US"/>
        </w:rPr>
        <w:t xml:space="preserve">] </w:t>
      </w:r>
      <w:r w:rsidR="005A1C3A">
        <w:rPr>
          <w:lang w:val="en-US"/>
        </w:rPr>
        <w:t xml:space="preserve">are </w:t>
      </w:r>
      <w:r w:rsidR="005A1C3A" w:rsidRPr="006E2F26">
        <w:rPr>
          <w:lang w:val="en-US"/>
        </w:rPr>
        <w:t xml:space="preserve">called </w:t>
      </w:r>
      <w:r w:rsidR="005A1C3A" w:rsidRPr="006E2F26">
        <w:rPr>
          <w:i/>
          <w:lang w:val="en-US"/>
        </w:rPr>
        <w:t>genesis rounds</w:t>
      </w:r>
      <w:r w:rsidR="005A1C3A" w:rsidRPr="006E2F26">
        <w:rPr>
          <w:lang w:val="en-US"/>
        </w:rPr>
        <w:t xml:space="preserve"> and have a parent round reference set to zero.</w:t>
      </w:r>
    </w:p>
    <w:p w14:paraId="12A9FFD8" w14:textId="1771BACD" w:rsidR="00253896" w:rsidRPr="006E2F26" w:rsidRDefault="00253896" w:rsidP="00E60ECA">
      <w:pPr>
        <w:ind w:firstLine="0"/>
        <w:rPr>
          <w:lang w:val="en-US"/>
        </w:rPr>
      </w:pPr>
      <w:r w:rsidRPr="006E2F26">
        <w:rPr>
          <w:b/>
          <w:lang w:val="en-US"/>
        </w:rPr>
        <w:t>Round</w:t>
      </w:r>
      <w:r w:rsidRPr="006E2F26">
        <w:rPr>
          <w:lang w:val="en-US"/>
        </w:rPr>
        <w:t xml:space="preserve"> – a set of </w:t>
      </w:r>
      <w:r w:rsidR="00E76C7D" w:rsidRPr="006E2F26">
        <w:rPr>
          <w:lang w:val="en-US"/>
        </w:rPr>
        <w:t>blocks</w:t>
      </w:r>
      <w:r w:rsidR="00EB2B35">
        <w:rPr>
          <w:lang w:val="en-US"/>
        </w:rPr>
        <w:t xml:space="preserve"> that</w:t>
      </w:r>
      <w:r w:rsidR="00E76C7D" w:rsidRPr="006E2F26">
        <w:rPr>
          <w:lang w:val="en-US"/>
        </w:rPr>
        <w:t xml:space="preserve"> are sorted by </w:t>
      </w:r>
      <w:r w:rsidR="00CE70C2">
        <w:rPr>
          <w:lang w:val="en-US"/>
        </w:rPr>
        <w:t>their</w:t>
      </w:r>
      <w:r w:rsidR="00CE70C2" w:rsidRPr="006E2F26">
        <w:rPr>
          <w:lang w:val="en-US"/>
        </w:rPr>
        <w:t xml:space="preserve"> </w:t>
      </w:r>
      <w:r w:rsidR="00E76C7D" w:rsidRPr="006E2F26">
        <w:rPr>
          <w:lang w:val="en-US"/>
        </w:rPr>
        <w:t>hashes</w:t>
      </w:r>
      <w:r w:rsidR="00EB2B35">
        <w:rPr>
          <w:lang w:val="en-US"/>
        </w:rPr>
        <w:t>. E</w:t>
      </w:r>
      <w:r w:rsidR="00E76C7D" w:rsidRPr="006E2F26">
        <w:rPr>
          <w:lang w:val="en-US"/>
        </w:rPr>
        <w:t>ach round</w:t>
      </w:r>
      <w:r w:rsidRPr="006E2F26">
        <w:rPr>
          <w:lang w:val="en-US"/>
        </w:rPr>
        <w:t xml:space="preserve"> has its own sequence index. Each </w:t>
      </w:r>
      <w:r w:rsidR="00313103">
        <w:rPr>
          <w:lang w:val="en-US"/>
        </w:rPr>
        <w:t>member</w:t>
      </w:r>
      <w:r w:rsidRPr="006E2F26">
        <w:rPr>
          <w:lang w:val="en-US"/>
        </w:rPr>
        <w:t xml:space="preserve"> can place only one block per round.</w:t>
      </w:r>
    </w:p>
    <w:p w14:paraId="1872EFD1" w14:textId="1E695249" w:rsidR="00253896" w:rsidRDefault="00253896" w:rsidP="00E60ECA">
      <w:pPr>
        <w:ind w:firstLine="0"/>
        <w:rPr>
          <w:lang w:val="en-US"/>
        </w:rPr>
      </w:pPr>
      <w:r w:rsidRPr="006E2F26">
        <w:rPr>
          <w:b/>
          <w:lang w:val="en-US"/>
        </w:rPr>
        <w:t>Roundchain</w:t>
      </w:r>
      <w:r w:rsidRPr="006E2F26">
        <w:rPr>
          <w:lang w:val="en-US"/>
        </w:rPr>
        <w:t xml:space="preserve"> – a sequence of rounds where each block </w:t>
      </w:r>
      <w:r w:rsidR="00D85C78">
        <w:rPr>
          <w:lang w:val="en-US"/>
        </w:rPr>
        <w:t>in</w:t>
      </w:r>
      <w:r w:rsidR="00D85C78" w:rsidRPr="006E2F26">
        <w:rPr>
          <w:lang w:val="en-US"/>
        </w:rPr>
        <w:t xml:space="preserve"> </w:t>
      </w:r>
      <w:r w:rsidRPr="006E2F26">
        <w:rPr>
          <w:lang w:val="en-US"/>
        </w:rPr>
        <w:t>each round has a reference to a parent round</w:t>
      </w:r>
      <w:r w:rsidR="00D24F87">
        <w:rPr>
          <w:lang w:val="en-US"/>
        </w:rPr>
        <w:t xml:space="preserve"> and each round refers to a previous one</w:t>
      </w:r>
      <w:r w:rsidRPr="006E2F26">
        <w:rPr>
          <w:lang w:val="en-US"/>
        </w:rPr>
        <w:t>.</w:t>
      </w:r>
    </w:p>
    <w:p w14:paraId="4B4C8739" w14:textId="77777777" w:rsidR="00E60ECA" w:rsidRDefault="00E60ECA" w:rsidP="00E60ECA">
      <w:pPr>
        <w:ind w:firstLine="0"/>
        <w:rPr>
          <w:lang w:val="en-US"/>
        </w:rPr>
      </w:pPr>
      <w:r w:rsidRPr="006E2F26">
        <w:rPr>
          <w:b/>
          <w:lang w:val="en-US"/>
        </w:rPr>
        <w:t>Transaction</w:t>
      </w:r>
      <w:r w:rsidRPr="006E2F26">
        <w:rPr>
          <w:lang w:val="en-US"/>
        </w:rPr>
        <w:t xml:space="preserve"> – a cryptographically signed data structure that </w:t>
      </w:r>
      <w:r>
        <w:rPr>
          <w:lang w:val="en-US"/>
        </w:rPr>
        <w:t>contain a list of</w:t>
      </w:r>
      <w:r w:rsidRPr="006E2F26">
        <w:rPr>
          <w:lang w:val="en-US"/>
        </w:rPr>
        <w:t xml:space="preserve"> operation</w:t>
      </w:r>
    </w:p>
    <w:p w14:paraId="3827008A" w14:textId="77777777" w:rsidR="00E60ECA" w:rsidRPr="006E2F26" w:rsidRDefault="00E60ECA" w:rsidP="00E73758">
      <w:pPr>
        <w:ind w:left="567" w:firstLine="0"/>
        <w:rPr>
          <w:lang w:val="en-US"/>
        </w:rPr>
      </w:pPr>
    </w:p>
    <w:p w14:paraId="272D2275" w14:textId="77777777" w:rsidR="00B85BF1" w:rsidRDefault="00B85BF1" w:rsidP="00B85BF1">
      <w:pPr>
        <w:rPr>
          <w:sz w:val="40"/>
          <w:szCs w:val="40"/>
          <w:lang w:val="en-US"/>
        </w:rPr>
      </w:pPr>
      <w:r>
        <w:rPr>
          <w:lang w:val="en-US"/>
        </w:rPr>
        <w:br w:type="page"/>
      </w:r>
    </w:p>
    <w:p w14:paraId="6D9D0299" w14:textId="5667CD62" w:rsidR="00A11297" w:rsidRDefault="00A11297" w:rsidP="00A11297">
      <w:pPr>
        <w:pStyle w:val="Heading1"/>
        <w:jc w:val="both"/>
      </w:pPr>
      <w:bookmarkStart w:id="8" w:name="h.v0pexjcpx7qp"/>
      <w:bookmarkStart w:id="9" w:name="h.qy6itucpz4oi"/>
      <w:bookmarkStart w:id="10" w:name="_Toc209910038"/>
      <w:bookmarkEnd w:id="8"/>
      <w:bookmarkEnd w:id="9"/>
      <w:r>
        <w:lastRenderedPageBreak/>
        <w:t>Introduction</w:t>
      </w:r>
      <w:bookmarkEnd w:id="10"/>
    </w:p>
    <w:p w14:paraId="78C04A09" w14:textId="77777777" w:rsidR="00A11297" w:rsidRDefault="00A11297" w:rsidP="006D4FC9">
      <w:pPr>
        <w:rPr>
          <w:lang w:val="en-US"/>
        </w:rPr>
      </w:pPr>
      <w:r>
        <w:rPr>
          <w:lang w:val="en-US"/>
        </w:rPr>
        <w:t>As the demand for decentralized systems continues to grow, consensus protocols have evolved to support faster processing, improved scalability, and more energy-efficient operations. However, existing solutions still struggle to balance performance with decentralization, resilience, and reliability. Most notable among them are Proof-of-Work (PoW), Proof-of-Stake (PoS), and a range of DAG-based and asynchronous Byzantine Fault Tolerant (ABFT) protocols.</w:t>
      </w:r>
    </w:p>
    <w:p w14:paraId="03E5407F" w14:textId="77777777" w:rsidR="00A11297" w:rsidRPr="00D03559" w:rsidRDefault="00A11297" w:rsidP="00A11297">
      <w:pPr>
        <w:rPr>
          <w:lang w:val="en-US"/>
        </w:rPr>
      </w:pPr>
      <w:r w:rsidRPr="00D03559">
        <w:rPr>
          <w:lang w:val="en-US"/>
        </w:rPr>
        <w:t>Traditional PoW-based systems, such as those used in early blockchains, ensure security through computational work. While effective in deterring attacks, this model is inherently resource-intensive and introduces latency through competitive mining. These delays are artificial and prevent the network from scaling efficiently. Additionally, mining centralization has led to concerns over the concentration of power among a few dominant actors.</w:t>
      </w:r>
    </w:p>
    <w:p w14:paraId="0CE7FA1E" w14:textId="77777777" w:rsidR="00A11297" w:rsidRPr="00D03559" w:rsidRDefault="00A11297" w:rsidP="00A11297">
      <w:pPr>
        <w:rPr>
          <w:lang w:val="en-US"/>
        </w:rPr>
      </w:pPr>
      <w:r w:rsidRPr="00D03559">
        <w:rPr>
          <w:lang w:val="en-US"/>
        </w:rPr>
        <w:t>PoS protocols, while more energy-efficient, introduce new challenges. These systems rely on token-based voting, where influence is proportional to a participant’s stake. This approach raises issues of fairness, as wealthy stakeholders can dominate decision-making and hinder new entrants. Furthermore, PoS systems often assume synchronous communication and may require additional mechanisms to ensure liveness and safety in partially connected or unpredictable networks.</w:t>
      </w:r>
    </w:p>
    <w:p w14:paraId="3A730A4B" w14:textId="77777777" w:rsidR="00A11297" w:rsidRPr="00D03559" w:rsidRDefault="00A11297" w:rsidP="00A11297">
      <w:pPr>
        <w:rPr>
          <w:lang w:val="en-US"/>
        </w:rPr>
      </w:pPr>
      <w:r w:rsidRPr="00D03559">
        <w:rPr>
          <w:lang w:val="en-US"/>
        </w:rPr>
        <w:t xml:space="preserve">DAG-based protocols represent another attempt to increase throughput by removing the linearity of blockchains. By allowing multiple blocks or transactions to coexist and reference one another, DAGs improve concurrency and speed. </w:t>
      </w:r>
      <w:r w:rsidRPr="000E41C6">
        <w:rPr>
          <w:lang w:val="en-US"/>
        </w:rPr>
        <w:t>However, to prevent double-spending or forks, many DAG systems rely on coordinators or finality layers, which reduces decentralization.</w:t>
      </w:r>
      <w:r w:rsidRPr="00D03559">
        <w:rPr>
          <w:lang w:val="en-US"/>
        </w:rPr>
        <w:t xml:space="preserve"> </w:t>
      </w:r>
      <w:r w:rsidRPr="000E41C6">
        <w:rPr>
          <w:lang w:val="en-US"/>
        </w:rPr>
        <w:t>Some asynchronous models, such as Hashgraph, avoid this by using virtual voting. However, they are not permissionless, since only certified nodes are allowed to propose blocks, and their performance still tends to degrade as the network grows or traffic drops.</w:t>
      </w:r>
      <w:r w:rsidRPr="007E7C1E" w:rsidDel="007E7C1E">
        <w:rPr>
          <w:lang w:val="en-US"/>
        </w:rPr>
        <w:t xml:space="preserve"> </w:t>
      </w:r>
    </w:p>
    <w:p w14:paraId="6A5EBE54" w14:textId="77777777" w:rsidR="00A11297" w:rsidRPr="00D03559" w:rsidRDefault="00A11297" w:rsidP="00A11297">
      <w:pPr>
        <w:rPr>
          <w:lang w:val="en-US"/>
        </w:rPr>
      </w:pPr>
      <w:r w:rsidRPr="00D03559">
        <w:rPr>
          <w:lang w:val="en-US"/>
        </w:rPr>
        <w:t>Across all these systems, a persistent challenge remains: the need to include external data in a trusted, decentralized way. Most protocols depend on oracles—external services that feed off-chain data into the blockchain. This reliance introduces vulnerabilities and trust assumptions that conflict with the core principles of decentralization.</w:t>
      </w:r>
    </w:p>
    <w:p w14:paraId="4FB8899C" w14:textId="10300078" w:rsidR="00DB5F7C" w:rsidRDefault="00A11297" w:rsidP="00A11297">
      <w:pPr>
        <w:rPr>
          <w:lang w:val="en-US"/>
        </w:rPr>
      </w:pPr>
      <w:r w:rsidRPr="00D03559">
        <w:rPr>
          <w:lang w:val="en-US"/>
        </w:rPr>
        <w:t xml:space="preserve">In this fragmented landscape, the MCV Protocol introduces a fundamentally different approach. It avoids artificial delays, removes the need for leader selection or mining races, and enables fast, parallel block production without sacrificing consensus integrity. Instead of relying on external oracles, MCV treats network events themselves—such as node inactivity—as verifiable signals for consensus. With a fixed participant model and </w:t>
      </w:r>
      <w:r w:rsidRPr="00D03559">
        <w:rPr>
          <w:lang w:val="en-US"/>
        </w:rPr>
        <w:lastRenderedPageBreak/>
        <w:t>deterministic voting, it establishes a truly decentralized protocol designed for resilience, fairness, and full asynchronous operation.</w:t>
      </w:r>
    </w:p>
    <w:p w14:paraId="1C8EAB40" w14:textId="77777777" w:rsidR="00DB5F7C" w:rsidRDefault="00DB5F7C">
      <w:pPr>
        <w:spacing w:after="200" w:afterAutospacing="0" w:line="276" w:lineRule="auto"/>
        <w:ind w:firstLine="0"/>
        <w:jc w:val="left"/>
        <w:rPr>
          <w:lang w:val="en-US"/>
        </w:rPr>
      </w:pPr>
      <w:r>
        <w:rPr>
          <w:lang w:val="en-US"/>
        </w:rPr>
        <w:br w:type="page"/>
      </w:r>
    </w:p>
    <w:p w14:paraId="203B317E" w14:textId="7A4C541C" w:rsidR="00107766" w:rsidRDefault="00107766" w:rsidP="00107766">
      <w:pPr>
        <w:pStyle w:val="Caption"/>
        <w:spacing w:after="0"/>
        <w:rPr>
          <w:lang w:val="en-US"/>
        </w:rPr>
      </w:pPr>
      <w:r w:rsidRPr="006E2F26">
        <w:rPr>
          <w:lang w:val="en-US"/>
        </w:rPr>
        <w:lastRenderedPageBreak/>
        <w:t>Figure 1. The chain of block rounds</w:t>
      </w:r>
      <w:r w:rsidR="00054F8B">
        <w:rPr>
          <w:lang w:val="en-US"/>
        </w:rPr>
        <w:br/>
      </w:r>
    </w:p>
    <w:p w14:paraId="19E6750F" w14:textId="77777777" w:rsidR="00107766" w:rsidRDefault="00107766" w:rsidP="00107766">
      <w:pPr>
        <w:pStyle w:val="NoSpacing"/>
        <w:jc w:val="center"/>
        <w:rPr>
          <w:lang w:val="en-US"/>
        </w:rPr>
      </w:pPr>
      <w:r>
        <w:rPr>
          <w:noProof/>
          <w:lang w:val="en-US" w:eastAsia="en-US"/>
        </w:rPr>
        <mc:AlternateContent>
          <mc:Choice Requires="wpc">
            <w:drawing>
              <wp:inline distT="0" distB="0" distL="0" distR="0" wp14:anchorId="6F0AC3AD" wp14:editId="00CD17E7">
                <wp:extent cx="6816725" cy="8353425"/>
                <wp:effectExtent l="0" t="0" r="3175" b="0"/>
                <wp:docPr id="1232" name="Canvas 12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81" name="Rectangle 140"/>
                        <wps:cNvSpPr>
                          <a:spLocks noChangeArrowheads="1"/>
                        </wps:cNvSpPr>
                        <wps:spPr bwMode="auto">
                          <a:xfrm>
                            <a:off x="1559716" y="1593850"/>
                            <a:ext cx="3803015" cy="572770"/>
                          </a:xfrm>
                          <a:prstGeom prst="rect">
                            <a:avLst/>
                          </a:prstGeom>
                          <a:solidFill>
                            <a:srgbClr val="B6DDE8">
                              <a:alpha val="37000"/>
                            </a:srgbClr>
                          </a:solidFill>
                          <a:ln w="12700">
                            <a:solidFill>
                              <a:srgbClr val="000000"/>
                            </a:solidFill>
                            <a:miter lim="800000"/>
                            <a:headEnd/>
                            <a:tailEnd/>
                          </a:ln>
                        </wps:spPr>
                        <wps:txbx>
                          <w:txbxContent>
                            <w:p w14:paraId="308B1A74" w14:textId="77777777" w:rsidR="00107766" w:rsidRPr="006E2F26" w:rsidRDefault="00107766" w:rsidP="00107766">
                              <w:pPr>
                                <w:rPr>
                                  <w:sz w:val="18"/>
                                  <w:szCs w:val="18"/>
                                  <w:lang w:val="en-US"/>
                                </w:rPr>
                              </w:pPr>
                            </w:p>
                          </w:txbxContent>
                        </wps:txbx>
                        <wps:bodyPr rot="0" vert="horz" wrap="square" lIns="91440" tIns="45720" rIns="91440" bIns="45720" anchor="ctr" anchorCtr="0" upright="1">
                          <a:noAutofit/>
                        </wps:bodyPr>
                      </wps:wsp>
                      <wps:wsp>
                        <wps:cNvPr id="1383" name="Rectangle 140"/>
                        <wps:cNvSpPr>
                          <a:spLocks noChangeArrowheads="1"/>
                        </wps:cNvSpPr>
                        <wps:spPr bwMode="auto">
                          <a:xfrm>
                            <a:off x="1703227" y="2095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63829720" w14:textId="77777777" w:rsidR="00107766" w:rsidRPr="00471ED1" w:rsidRDefault="00107766" w:rsidP="00107766">
                              <w:pPr>
                                <w:pStyle w:val="Drawing"/>
                              </w:pPr>
                              <w:r>
                                <w:t>A</w:t>
                              </w:r>
                            </w:p>
                          </w:txbxContent>
                        </wps:txbx>
                        <wps:bodyPr rot="0" vert="horz" wrap="square" lIns="91440" tIns="45720" rIns="91440" bIns="45720" anchor="ctr" anchorCtr="0" upright="1">
                          <a:noAutofit/>
                        </wps:bodyPr>
                      </wps:wsp>
                      <wps:wsp>
                        <wps:cNvPr id="1384" name="Rectangle 140"/>
                        <wps:cNvSpPr>
                          <a:spLocks noChangeArrowheads="1"/>
                        </wps:cNvSpPr>
                        <wps:spPr bwMode="auto">
                          <a:xfrm>
                            <a:off x="2341431" y="11906"/>
                            <a:ext cx="287020" cy="288925"/>
                          </a:xfrm>
                          <a:prstGeom prst="rect">
                            <a:avLst/>
                          </a:prstGeom>
                          <a:solidFill>
                            <a:schemeClr val="accent5">
                              <a:lumMod val="40000"/>
                              <a:lumOff val="60000"/>
                            </a:schemeClr>
                          </a:solidFill>
                          <a:ln w="12700">
                            <a:solidFill>
                              <a:srgbClr val="000000"/>
                            </a:solidFill>
                            <a:miter lim="800000"/>
                            <a:headEnd/>
                            <a:tailEnd/>
                          </a:ln>
                        </wps:spPr>
                        <wps:txbx>
                          <w:txbxContent>
                            <w:p w14:paraId="23EC8F4D" w14:textId="77777777" w:rsidR="00107766" w:rsidRPr="006E2F26" w:rsidRDefault="00107766" w:rsidP="00107766">
                              <w:pPr>
                                <w:pStyle w:val="Drawing"/>
                              </w:pPr>
                              <w:r w:rsidRPr="006E2F26">
                                <w:t>B</w:t>
                              </w:r>
                            </w:p>
                          </w:txbxContent>
                        </wps:txbx>
                        <wps:bodyPr rot="0" vert="horz" wrap="square" lIns="91440" tIns="45720" rIns="91440" bIns="45720" anchor="ctr" anchorCtr="0" upright="1">
                          <a:noAutofit/>
                        </wps:bodyPr>
                      </wps:wsp>
                      <wps:wsp>
                        <wps:cNvPr id="1385" name="Text Box 9"/>
                        <wps:cNvSpPr txBox="1">
                          <a:spLocks noChangeArrowheads="1"/>
                        </wps:cNvSpPr>
                        <wps:spPr bwMode="auto">
                          <a:xfrm>
                            <a:off x="839656" y="11430"/>
                            <a:ext cx="717550" cy="287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24D4C" w14:textId="77777777" w:rsidR="00107766" w:rsidRPr="006E2F26" w:rsidRDefault="00107766" w:rsidP="00107766">
                              <w:pPr>
                                <w:pStyle w:val="Drawing"/>
                              </w:pPr>
                              <w:r>
                                <w:t>Members</w:t>
                              </w:r>
                            </w:p>
                          </w:txbxContent>
                        </wps:txbx>
                        <wps:bodyPr rot="0" vert="horz" wrap="square" lIns="91440" tIns="45720" rIns="91440" bIns="45720" anchor="ctr" anchorCtr="0" upright="1">
                          <a:noAutofit/>
                        </wps:bodyPr>
                      </wps:wsp>
                      <wps:wsp>
                        <wps:cNvPr id="1386" name="Rectangle 140"/>
                        <wps:cNvSpPr>
                          <a:spLocks noChangeArrowheads="1"/>
                        </wps:cNvSpPr>
                        <wps:spPr bwMode="auto">
                          <a:xfrm>
                            <a:off x="2994816" y="25400"/>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1B9C2BA9" w14:textId="77777777" w:rsidR="00107766" w:rsidRPr="006E2F26" w:rsidRDefault="00107766" w:rsidP="00107766">
                              <w:pPr>
                                <w:pStyle w:val="Drawing"/>
                              </w:pPr>
                              <w:r w:rsidRPr="006E2F26">
                                <w:t>C</w:t>
                              </w:r>
                            </w:p>
                          </w:txbxContent>
                        </wps:txbx>
                        <wps:bodyPr rot="0" vert="horz" wrap="square" lIns="91440" tIns="45720" rIns="91440" bIns="45720" anchor="ctr" anchorCtr="0" upright="1">
                          <a:noAutofit/>
                        </wps:bodyPr>
                      </wps:wsp>
                      <wps:wsp>
                        <wps:cNvPr id="1387" name="Rectangle 140"/>
                        <wps:cNvSpPr>
                          <a:spLocks noChangeArrowheads="1"/>
                        </wps:cNvSpPr>
                        <wps:spPr bwMode="auto">
                          <a:xfrm>
                            <a:off x="3640611" y="20955"/>
                            <a:ext cx="288290" cy="284480"/>
                          </a:xfrm>
                          <a:prstGeom prst="rect">
                            <a:avLst/>
                          </a:prstGeom>
                          <a:solidFill>
                            <a:schemeClr val="accent5">
                              <a:lumMod val="40000"/>
                              <a:lumOff val="60000"/>
                            </a:schemeClr>
                          </a:solidFill>
                          <a:ln w="12700">
                            <a:solidFill>
                              <a:srgbClr val="000000"/>
                            </a:solidFill>
                            <a:miter lim="800000"/>
                            <a:headEnd/>
                            <a:tailEnd/>
                          </a:ln>
                        </wps:spPr>
                        <wps:txbx>
                          <w:txbxContent>
                            <w:p w14:paraId="5143BE12" w14:textId="77777777" w:rsidR="00107766" w:rsidRPr="006E2F26" w:rsidRDefault="00107766" w:rsidP="00107766">
                              <w:pPr>
                                <w:pStyle w:val="Drawing"/>
                              </w:pPr>
                              <w:r w:rsidRPr="006E2F26">
                                <w:t>D</w:t>
                              </w:r>
                            </w:p>
                          </w:txbxContent>
                        </wps:txbx>
                        <wps:bodyPr rot="0" vert="horz" wrap="square" lIns="91440" tIns="45720" rIns="91440" bIns="45720" anchor="ctr" anchorCtr="0" upright="1">
                          <a:noAutofit/>
                        </wps:bodyPr>
                      </wps:wsp>
                      <wps:wsp>
                        <wps:cNvPr id="1388" name="Rectangle 140"/>
                        <wps:cNvSpPr>
                          <a:spLocks noChangeArrowheads="1"/>
                        </wps:cNvSpPr>
                        <wps:spPr bwMode="auto">
                          <a:xfrm>
                            <a:off x="4288311" y="18415"/>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2EDFA3EA" w14:textId="77777777" w:rsidR="00107766" w:rsidRPr="006E2F26" w:rsidRDefault="00107766" w:rsidP="00107766">
                              <w:pPr>
                                <w:pStyle w:val="Drawing"/>
                              </w:pPr>
                              <w:r w:rsidRPr="006E2F26">
                                <w:t>E</w:t>
                              </w:r>
                            </w:p>
                          </w:txbxContent>
                        </wps:txbx>
                        <wps:bodyPr rot="0" vert="horz" wrap="square" lIns="91440" tIns="45720" rIns="91440" bIns="45720" anchor="ctr" anchorCtr="0" upright="1">
                          <a:noAutofit/>
                        </wps:bodyPr>
                      </wps:wsp>
                      <wps:wsp>
                        <wps:cNvPr id="1389" name="Rectangle 140"/>
                        <wps:cNvSpPr>
                          <a:spLocks noChangeArrowheads="1"/>
                        </wps:cNvSpPr>
                        <wps:spPr bwMode="auto">
                          <a:xfrm>
                            <a:off x="4934106" y="13811"/>
                            <a:ext cx="287020" cy="287020"/>
                          </a:xfrm>
                          <a:prstGeom prst="rect">
                            <a:avLst/>
                          </a:prstGeom>
                          <a:solidFill>
                            <a:schemeClr val="accent5">
                              <a:lumMod val="40000"/>
                              <a:lumOff val="60000"/>
                            </a:schemeClr>
                          </a:solidFill>
                          <a:ln w="12700">
                            <a:solidFill>
                              <a:srgbClr val="000000"/>
                            </a:solidFill>
                            <a:miter lim="800000"/>
                            <a:headEnd/>
                            <a:tailEnd/>
                          </a:ln>
                        </wps:spPr>
                        <wps:txbx>
                          <w:txbxContent>
                            <w:p w14:paraId="54A006A6" w14:textId="77777777" w:rsidR="00107766" w:rsidRPr="006E2F26" w:rsidRDefault="00107766" w:rsidP="00107766">
                              <w:pPr>
                                <w:pStyle w:val="Drawing"/>
                              </w:pPr>
                              <w:r w:rsidRPr="006E2F26">
                                <w:t>F</w:t>
                              </w:r>
                            </w:p>
                          </w:txbxContent>
                        </wps:txbx>
                        <wps:bodyPr rot="0" vert="horz" wrap="square" lIns="91440" tIns="45720" rIns="91440" bIns="45720" anchor="ctr" anchorCtr="0" upright="1">
                          <a:noAutofit/>
                        </wps:bodyPr>
                      </wps:wsp>
                      <wps:wsp>
                        <wps:cNvPr id="1390" name="Rectangle 140"/>
                        <wps:cNvSpPr>
                          <a:spLocks noChangeArrowheads="1"/>
                        </wps:cNvSpPr>
                        <wps:spPr bwMode="auto">
                          <a:xfrm>
                            <a:off x="1703227" y="173799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A2BE274"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1" name="Rectangle 140"/>
                        <wps:cNvSpPr>
                          <a:spLocks noChangeArrowheads="1"/>
                        </wps:cNvSpPr>
                        <wps:spPr bwMode="auto">
                          <a:xfrm>
                            <a:off x="4930931" y="173736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209B2EF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2" name="Rectangle 140"/>
                        <wps:cNvSpPr>
                          <a:spLocks noChangeArrowheads="1"/>
                        </wps:cNvSpPr>
                        <wps:spPr bwMode="auto">
                          <a:xfrm>
                            <a:off x="1703226" y="238315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C64B33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3" name="Rectangle 140"/>
                        <wps:cNvSpPr>
                          <a:spLocks noChangeArrowheads="1"/>
                        </wps:cNvSpPr>
                        <wps:spPr bwMode="auto">
                          <a:xfrm>
                            <a:off x="2349021" y="2383155"/>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E3CDCEA"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4" name="Rectangle 140"/>
                        <wps:cNvSpPr>
                          <a:spLocks noChangeArrowheads="1"/>
                        </wps:cNvSpPr>
                        <wps:spPr bwMode="auto">
                          <a:xfrm>
                            <a:off x="3640611" y="173736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FF3C7D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5" name="Rectangle 140"/>
                        <wps:cNvSpPr>
                          <a:spLocks noChangeArrowheads="1"/>
                        </wps:cNvSpPr>
                        <wps:spPr bwMode="auto">
                          <a:xfrm>
                            <a:off x="4285136" y="238188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06472E5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6" name="Rectangle 140"/>
                        <wps:cNvSpPr>
                          <a:spLocks noChangeArrowheads="1"/>
                        </wps:cNvSpPr>
                        <wps:spPr bwMode="auto">
                          <a:xfrm>
                            <a:off x="2994816" y="302895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73CAB81E" w14:textId="77777777" w:rsidR="00107766" w:rsidRPr="006E2F26" w:rsidRDefault="00107766" w:rsidP="00107766">
                              <w:pPr>
                                <w:jc w:val="center"/>
                                <w:rPr>
                                  <w:sz w:val="18"/>
                                  <w:szCs w:val="18"/>
                                  <w:lang w:val="en-US"/>
                                </w:rPr>
                              </w:pPr>
                              <w:r>
                                <w:rPr>
                                  <w:lang w:val="en-US"/>
                                </w:rPr>
                                <w:t>Lag</w:t>
                              </w:r>
                            </w:p>
                          </w:txbxContent>
                        </wps:txbx>
                        <wps:bodyPr rot="0" vert="horz" wrap="square" lIns="91440" tIns="45720" rIns="91440" bIns="45720" anchor="ctr" anchorCtr="0" upright="1">
                          <a:noAutofit/>
                        </wps:bodyPr>
                      </wps:wsp>
                      <wps:wsp>
                        <wps:cNvPr id="1397" name="Rectangle 140"/>
                        <wps:cNvSpPr>
                          <a:spLocks noChangeArrowheads="1"/>
                        </wps:cNvSpPr>
                        <wps:spPr bwMode="auto">
                          <a:xfrm>
                            <a:off x="4285136" y="302514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43064D4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8" name="Rectangle 140"/>
                        <wps:cNvSpPr>
                          <a:spLocks noChangeArrowheads="1"/>
                        </wps:cNvSpPr>
                        <wps:spPr bwMode="auto">
                          <a:xfrm>
                            <a:off x="1703226" y="360299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3CFC30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399" name="Rectangle 140"/>
                        <wps:cNvSpPr>
                          <a:spLocks noChangeArrowheads="1"/>
                        </wps:cNvSpPr>
                        <wps:spPr bwMode="auto">
                          <a:xfrm>
                            <a:off x="2992911" y="360299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347AF29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400" name="Rectangle 140"/>
                        <wps:cNvSpPr>
                          <a:spLocks noChangeArrowheads="1"/>
                        </wps:cNvSpPr>
                        <wps:spPr bwMode="auto">
                          <a:xfrm>
                            <a:off x="3640611" y="360489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BBA348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403" name="AutoShape 27"/>
                        <wps:cNvCnPr>
                          <a:cxnSpLocks noChangeShapeType="1"/>
                          <a:stCxn id="253" idx="2"/>
                        </wps:cNvCnPr>
                        <wps:spPr bwMode="auto">
                          <a:xfrm>
                            <a:off x="3132641" y="1378744"/>
                            <a:ext cx="3780" cy="36531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4" name="AutoShape 28"/>
                        <wps:cNvCnPr>
                          <a:cxnSpLocks noChangeShapeType="1"/>
                        </wps:cNvCnPr>
                        <wps:spPr bwMode="auto">
                          <a:xfrm>
                            <a:off x="4426771" y="1386697"/>
                            <a:ext cx="3780" cy="349393"/>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5" name="AutoShape 29"/>
                        <wps:cNvCnPr>
                          <a:cxnSpLocks noChangeShapeType="1"/>
                          <a:stCxn id="249" idx="2"/>
                        </wps:cNvCnPr>
                        <wps:spPr bwMode="auto">
                          <a:xfrm>
                            <a:off x="5076346" y="1386697"/>
                            <a:ext cx="3781" cy="35480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6" name="AutoShape 30"/>
                        <wps:cNvCnPr>
                          <a:cxnSpLocks noChangeShapeType="1"/>
                        </wps:cNvCnPr>
                        <wps:spPr bwMode="auto">
                          <a:xfrm flipH="1">
                            <a:off x="3779706" y="554164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7" name="AutoShape 31"/>
                        <wps:cNvCnPr>
                          <a:cxnSpLocks noChangeShapeType="1"/>
                        </wps:cNvCnPr>
                        <wps:spPr bwMode="auto">
                          <a:xfrm>
                            <a:off x="3785391" y="2671445"/>
                            <a:ext cx="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2"/>
                        <wps:cNvCnPr>
                          <a:cxnSpLocks noChangeShapeType="1"/>
                        </wps:cNvCnPr>
                        <wps:spPr bwMode="auto">
                          <a:xfrm flipH="1">
                            <a:off x="1846736" y="389001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33"/>
                        <wps:cNvCnPr>
                          <a:cxnSpLocks noChangeShapeType="1"/>
                          <a:stCxn id="112" idx="2"/>
                        </wps:cNvCnPr>
                        <wps:spPr bwMode="auto">
                          <a:xfrm flipH="1">
                            <a:off x="2490626" y="3317240"/>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AutoShape 34"/>
                        <wps:cNvCnPr>
                          <a:cxnSpLocks noChangeShapeType="1"/>
                        </wps:cNvCnPr>
                        <wps:spPr bwMode="auto">
                          <a:xfrm>
                            <a:off x="4429281" y="2670175"/>
                            <a:ext cx="635"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utoShape 36"/>
                        <wps:cNvCnPr>
                          <a:cxnSpLocks noChangeShapeType="1"/>
                        </wps:cNvCnPr>
                        <wps:spPr bwMode="auto">
                          <a:xfrm>
                            <a:off x="5076346" y="389001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43"/>
                        <wps:cNvCnPr>
                          <a:cxnSpLocks noChangeShapeType="1"/>
                        </wps:cNvCnPr>
                        <wps:spPr bwMode="auto">
                          <a:xfrm>
                            <a:off x="3138326" y="389128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Rectangle 140"/>
                        <wps:cNvSpPr>
                          <a:spLocks noChangeArrowheads="1"/>
                        </wps:cNvSpPr>
                        <wps:spPr bwMode="auto">
                          <a:xfrm>
                            <a:off x="4932201" y="2380615"/>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17EAB96" w14:textId="77777777" w:rsidR="00107766" w:rsidRPr="00A93A7A" w:rsidRDefault="00107766" w:rsidP="00107766">
                              <w:pPr>
                                <w:rPr>
                                  <w:szCs w:val="18"/>
                                </w:rPr>
                              </w:pPr>
                            </w:p>
                          </w:txbxContent>
                        </wps:txbx>
                        <wps:bodyPr rot="0" vert="horz" wrap="square" lIns="91440" tIns="45720" rIns="91440" bIns="45720" anchor="ctr" anchorCtr="0" upright="1">
                          <a:noAutofit/>
                        </wps:bodyPr>
                      </wps:wsp>
                      <wps:wsp>
                        <wps:cNvPr id="109" name="AutoShape 45"/>
                        <wps:cNvCnPr>
                          <a:cxnSpLocks noChangeShapeType="1"/>
                        </wps:cNvCnPr>
                        <wps:spPr bwMode="auto">
                          <a:xfrm>
                            <a:off x="5075076" y="2025650"/>
                            <a:ext cx="1270" cy="35496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140"/>
                        <wps:cNvSpPr>
                          <a:spLocks noChangeArrowheads="1"/>
                        </wps:cNvSpPr>
                        <wps:spPr bwMode="auto">
                          <a:xfrm>
                            <a:off x="4932201" y="302641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3897355"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1" name="Rectangle 140"/>
                        <wps:cNvSpPr>
                          <a:spLocks noChangeArrowheads="1"/>
                        </wps:cNvSpPr>
                        <wps:spPr bwMode="auto">
                          <a:xfrm>
                            <a:off x="4932201" y="360045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B1A558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2" name="Rectangle 140"/>
                        <wps:cNvSpPr>
                          <a:spLocks noChangeArrowheads="1"/>
                        </wps:cNvSpPr>
                        <wps:spPr bwMode="auto">
                          <a:xfrm>
                            <a:off x="2349021" y="3028950"/>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C50DB9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3" name="Rectangle 140"/>
                        <wps:cNvSpPr>
                          <a:spLocks noChangeArrowheads="1"/>
                        </wps:cNvSpPr>
                        <wps:spPr bwMode="auto">
                          <a:xfrm>
                            <a:off x="3640611" y="2381885"/>
                            <a:ext cx="28702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505E44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4" name="Rectangle 140"/>
                        <wps:cNvSpPr>
                          <a:spLocks noChangeArrowheads="1"/>
                        </wps:cNvSpPr>
                        <wps:spPr bwMode="auto">
                          <a:xfrm>
                            <a:off x="1701956" y="4247515"/>
                            <a:ext cx="28956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E12AA1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5" name="Rectangle 140"/>
                        <wps:cNvSpPr>
                          <a:spLocks noChangeArrowheads="1"/>
                        </wps:cNvSpPr>
                        <wps:spPr bwMode="auto">
                          <a:xfrm>
                            <a:off x="2349021" y="424751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D1426B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16" name="Rectangle 140"/>
                        <wps:cNvSpPr>
                          <a:spLocks noChangeArrowheads="1"/>
                        </wps:cNvSpPr>
                        <wps:spPr bwMode="auto">
                          <a:xfrm>
                            <a:off x="2994816" y="4247515"/>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91D5B8C"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0" name="Rectangle 140"/>
                        <wps:cNvSpPr>
                          <a:spLocks noChangeArrowheads="1"/>
                        </wps:cNvSpPr>
                        <wps:spPr bwMode="auto">
                          <a:xfrm>
                            <a:off x="4932201" y="4246245"/>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664DDE60"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1" name="AutoShape 57"/>
                        <wps:cNvCnPr>
                          <a:cxnSpLocks noChangeShapeType="1"/>
                        </wps:cNvCnPr>
                        <wps:spPr bwMode="auto">
                          <a:xfrm>
                            <a:off x="5076346" y="267017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AutoShape 58"/>
                        <wps:cNvCnPr>
                          <a:cxnSpLocks noChangeShapeType="1"/>
                        </wps:cNvCnPr>
                        <wps:spPr bwMode="auto">
                          <a:xfrm>
                            <a:off x="5076346" y="3315970"/>
                            <a:ext cx="635" cy="2844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Rectangle 140"/>
                        <wps:cNvSpPr>
                          <a:spLocks noChangeArrowheads="1"/>
                        </wps:cNvSpPr>
                        <wps:spPr bwMode="auto">
                          <a:xfrm>
                            <a:off x="2341431" y="52508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545904E1"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5" name="Rectangle 140"/>
                        <wps:cNvSpPr>
                          <a:spLocks noChangeArrowheads="1"/>
                        </wps:cNvSpPr>
                        <wps:spPr bwMode="auto">
                          <a:xfrm>
                            <a:off x="4282626" y="52546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61D1D2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1" name="Rectangle 140"/>
                        <wps:cNvSpPr>
                          <a:spLocks noChangeArrowheads="1"/>
                        </wps:cNvSpPr>
                        <wps:spPr bwMode="auto">
                          <a:xfrm>
                            <a:off x="1698176" y="589661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55F547B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2" name="Rectangle 140"/>
                        <wps:cNvSpPr>
                          <a:spLocks noChangeArrowheads="1"/>
                        </wps:cNvSpPr>
                        <wps:spPr bwMode="auto">
                          <a:xfrm>
                            <a:off x="2342701" y="590042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3DCC7DB6"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3" name="Rectangle 140"/>
                        <wps:cNvSpPr>
                          <a:spLocks noChangeArrowheads="1"/>
                        </wps:cNvSpPr>
                        <wps:spPr bwMode="auto">
                          <a:xfrm>
                            <a:off x="3636831" y="525462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8FF873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54" name="Rectangle 140"/>
                        <wps:cNvSpPr>
                          <a:spLocks noChangeArrowheads="1"/>
                        </wps:cNvSpPr>
                        <wps:spPr bwMode="auto">
                          <a:xfrm>
                            <a:off x="3635561" y="589915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2DF3D3A7"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60" name="AutoShape 84"/>
                        <wps:cNvCnPr>
                          <a:cxnSpLocks noChangeShapeType="1"/>
                        </wps:cNvCnPr>
                        <wps:spPr bwMode="auto">
                          <a:xfrm>
                            <a:off x="1844831" y="2667635"/>
                            <a:ext cx="3175"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1" name="AutoShape 85"/>
                        <wps:cNvCnPr>
                          <a:cxnSpLocks noChangeShapeType="1"/>
                          <a:stCxn id="248" idx="2"/>
                          <a:endCxn id="1390" idx="0"/>
                        </wps:cNvCnPr>
                        <wps:spPr bwMode="auto">
                          <a:xfrm rot="16200000" flipH="1">
                            <a:off x="1668381" y="1559003"/>
                            <a:ext cx="357981"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68" name="AutoShape 91"/>
                        <wps:cNvCnPr>
                          <a:cxnSpLocks noChangeShapeType="1"/>
                        </wps:cNvCnPr>
                        <wps:spPr bwMode="auto">
                          <a:xfrm flipH="1">
                            <a:off x="3137056" y="4534535"/>
                            <a:ext cx="1270" cy="10033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0" name="AutoShape 93"/>
                        <wps:cNvCnPr>
                          <a:cxnSpLocks noChangeShapeType="1"/>
                          <a:stCxn id="1397" idx="2"/>
                        </wps:cNvCnPr>
                        <wps:spPr bwMode="auto">
                          <a:xfrm flipH="1">
                            <a:off x="4428011" y="3313430"/>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1" name="AutoShape 94"/>
                        <wps:cNvCnPr>
                          <a:cxnSpLocks noChangeShapeType="1"/>
                          <a:stCxn id="115" idx="2"/>
                          <a:endCxn id="124" idx="0"/>
                        </wps:cNvCnPr>
                        <wps:spPr bwMode="auto">
                          <a:xfrm flipH="1">
                            <a:off x="2485576" y="4534535"/>
                            <a:ext cx="7590" cy="71628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utoShape 95"/>
                        <wps:cNvCnPr>
                          <a:cxnSpLocks noChangeShapeType="1"/>
                        </wps:cNvCnPr>
                        <wps:spPr bwMode="auto">
                          <a:xfrm>
                            <a:off x="3784121" y="202565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AutoShape 99"/>
                        <wps:cNvCnPr>
                          <a:cxnSpLocks noChangeShapeType="1"/>
                        </wps:cNvCnPr>
                        <wps:spPr bwMode="auto">
                          <a:xfrm flipH="1">
                            <a:off x="2486846" y="5541645"/>
                            <a:ext cx="1270" cy="35877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0" name="AutoShape 103"/>
                        <wps:cNvCnPr>
                          <a:cxnSpLocks noChangeShapeType="1"/>
                        </wps:cNvCnPr>
                        <wps:spPr bwMode="auto">
                          <a:xfrm flipH="1">
                            <a:off x="3779706" y="4534535"/>
                            <a:ext cx="3780" cy="72009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1" name="Text Box 104"/>
                        <wps:cNvSpPr txBox="1">
                          <a:spLocks noChangeArrowheads="1"/>
                        </wps:cNvSpPr>
                        <wps:spPr bwMode="auto">
                          <a:xfrm>
                            <a:off x="5433695" y="2235643"/>
                            <a:ext cx="1366677" cy="57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0B72C0" w14:textId="0EAF4531" w:rsidR="00107766" w:rsidRPr="00FE5CF7" w:rsidRDefault="00344893" w:rsidP="00107766">
                              <w:pPr>
                                <w:pStyle w:val="Drawing"/>
                                <w:rPr>
                                  <w:vertAlign w:val="subscript"/>
                                </w:rPr>
                              </w:pPr>
                              <w:r>
                                <w:t>Election</w:t>
                              </w:r>
                              <w:r w:rsidR="00FE5CF7">
                                <w:t xml:space="preserve"> r</w:t>
                              </w:r>
                              <w:r w:rsidR="00107766" w:rsidRPr="00BE247B">
                                <w:t>ound</w:t>
                              </w:r>
                              <w:r w:rsidR="00FE5CF7">
                                <w:t xml:space="preserve"> for R</w:t>
                              </w:r>
                              <w:r w:rsidR="00FE5CF7">
                                <w:rPr>
                                  <w:vertAlign w:val="subscript"/>
                                </w:rPr>
                                <w:t>i+4</w:t>
                              </w:r>
                            </w:p>
                          </w:txbxContent>
                        </wps:txbx>
                        <wps:bodyPr rot="0" vert="horz" wrap="square" lIns="91440" tIns="45720" rIns="91440" bIns="45720" anchor="ctr" anchorCtr="0" upright="1">
                          <a:noAutofit/>
                        </wps:bodyPr>
                      </wps:wsp>
                      <wps:wsp>
                        <wps:cNvPr id="683" name="AutoShape 106"/>
                        <wps:cNvCnPr>
                          <a:cxnSpLocks noChangeShapeType="1"/>
                          <a:stCxn id="254" idx="2"/>
                          <a:endCxn id="315" idx="0"/>
                        </wps:cNvCnPr>
                        <wps:spPr bwMode="auto">
                          <a:xfrm>
                            <a:off x="2486211" y="1380014"/>
                            <a:ext cx="3780" cy="35607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 name="AutoShape 107"/>
                        <wps:cNvCnPr>
                          <a:cxnSpLocks noChangeShapeType="1"/>
                        </wps:cNvCnPr>
                        <wps:spPr bwMode="auto">
                          <a:xfrm>
                            <a:off x="1847371" y="2025650"/>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5" name="AutoShape 108"/>
                        <wps:cNvCnPr>
                          <a:cxnSpLocks noChangeShapeType="1"/>
                        </wps:cNvCnPr>
                        <wps:spPr bwMode="auto">
                          <a:xfrm>
                            <a:off x="2492531" y="2671445"/>
                            <a:ext cx="635"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6" name="Text Box 109"/>
                        <wps:cNvSpPr txBox="1">
                          <a:spLocks noChangeArrowheads="1"/>
                        </wps:cNvSpPr>
                        <wps:spPr bwMode="auto">
                          <a:xfrm>
                            <a:off x="5364002" y="7907870"/>
                            <a:ext cx="1433830"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E1BB9" w14:textId="77777777" w:rsidR="00107766" w:rsidRPr="00D17D7A" w:rsidRDefault="00107766" w:rsidP="00107766">
                              <w:pPr>
                                <w:pStyle w:val="Drawing"/>
                                <w:jc w:val="left"/>
                              </w:pPr>
                              <w:r w:rsidRPr="003F6426">
                                <w:t>-</w:t>
                              </w:r>
                              <w:r>
                                <w:t xml:space="preserve"> Vote with transactions</w:t>
                              </w:r>
                            </w:p>
                          </w:txbxContent>
                        </wps:txbx>
                        <wps:bodyPr rot="0" vert="horz" wrap="square" lIns="91440" tIns="45720" rIns="91440" bIns="45720" anchor="ctr" anchorCtr="0" upright="1">
                          <a:noAutofit/>
                        </wps:bodyPr>
                      </wps:wsp>
                      <wps:wsp>
                        <wps:cNvPr id="687" name="Rectangle 140"/>
                        <wps:cNvSpPr>
                          <a:spLocks noChangeArrowheads="1"/>
                        </wps:cNvSpPr>
                        <wps:spPr bwMode="auto">
                          <a:xfrm>
                            <a:off x="5075712" y="790787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21BA584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88" name="Rectangle 140"/>
                        <wps:cNvSpPr>
                          <a:spLocks noChangeArrowheads="1"/>
                        </wps:cNvSpPr>
                        <wps:spPr bwMode="auto">
                          <a:xfrm>
                            <a:off x="5077914" y="7540840"/>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04DA88D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89" name="Text Box 112"/>
                        <wps:cNvSpPr txBox="1">
                          <a:spLocks noChangeArrowheads="1"/>
                        </wps:cNvSpPr>
                        <wps:spPr bwMode="auto">
                          <a:xfrm>
                            <a:off x="5364934" y="7540840"/>
                            <a:ext cx="7156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09E82" w14:textId="77777777" w:rsidR="00107766" w:rsidRPr="00D17D7A" w:rsidRDefault="00107766" w:rsidP="00107766">
                              <w:pPr>
                                <w:pStyle w:val="Drawing"/>
                                <w:jc w:val="left"/>
                              </w:pPr>
                              <w:r w:rsidRPr="00D17D7A">
                                <w:t>-</w:t>
                              </w:r>
                              <w:r>
                                <w:t xml:space="preserve"> </w:t>
                              </w:r>
                              <w:r w:rsidRPr="00D17D7A">
                                <w:t>Vote</w:t>
                              </w:r>
                            </w:p>
                          </w:txbxContent>
                        </wps:txbx>
                        <wps:bodyPr rot="0" vert="horz" wrap="square" lIns="91440" tIns="45720" rIns="91440" bIns="45720" anchor="ctr" anchorCtr="0" upright="1">
                          <a:noAutofit/>
                        </wps:bodyPr>
                      </wps:wsp>
                      <wps:wsp>
                        <wps:cNvPr id="692" name="AutoShape 115"/>
                        <wps:cNvCnPr>
                          <a:cxnSpLocks noChangeShapeType="1"/>
                          <a:stCxn id="250" idx="2"/>
                          <a:endCxn id="1394" idx="0"/>
                        </wps:cNvCnPr>
                        <wps:spPr bwMode="auto">
                          <a:xfrm>
                            <a:off x="3780341" y="1382554"/>
                            <a:ext cx="3780" cy="354806"/>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4" name="AutoShape 117"/>
                        <wps:cNvCnPr>
                          <a:cxnSpLocks noChangeShapeType="1"/>
                        </wps:cNvCnPr>
                        <wps:spPr bwMode="auto">
                          <a:xfrm>
                            <a:off x="3138326" y="3317240"/>
                            <a:ext cx="635"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8" name="AutoShape 121"/>
                        <wps:cNvCnPr>
                          <a:cxnSpLocks noChangeShapeType="1"/>
                        </wps:cNvCnPr>
                        <wps:spPr bwMode="auto">
                          <a:xfrm flipH="1">
                            <a:off x="1413668" y="2747010"/>
                            <a:ext cx="144143"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699" name="AutoShape 122"/>
                        <wps:cNvCnPr>
                          <a:cxnSpLocks noChangeShapeType="1"/>
                        </wps:cNvCnPr>
                        <wps:spPr bwMode="auto">
                          <a:xfrm>
                            <a:off x="1270792" y="2606675"/>
                            <a:ext cx="2539" cy="2217419"/>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0" name="AutoShape 123"/>
                        <wps:cNvCnPr>
                          <a:cxnSpLocks noChangeShapeType="1"/>
                        </wps:cNvCnPr>
                        <wps:spPr bwMode="auto">
                          <a:xfrm>
                            <a:off x="1199036" y="4895849"/>
                            <a:ext cx="193738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1" name="AutoShape 124"/>
                        <wps:cNvCnPr>
                          <a:cxnSpLocks noChangeShapeType="1"/>
                        </wps:cNvCnPr>
                        <wps:spPr bwMode="auto">
                          <a:xfrm flipV="1">
                            <a:off x="1416206" y="4397374"/>
                            <a:ext cx="285750" cy="284480"/>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703" name="AutoShape 126"/>
                        <wps:cNvCnPr>
                          <a:cxnSpLocks noChangeShapeType="1"/>
                        </wps:cNvCnPr>
                        <wps:spPr bwMode="auto">
                          <a:xfrm>
                            <a:off x="1129186" y="2466976"/>
                            <a:ext cx="0" cy="25006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7" name="AutoShape 138"/>
                        <wps:cNvCnPr>
                          <a:cxnSpLocks noChangeShapeType="1"/>
                        </wps:cNvCnPr>
                        <wps:spPr bwMode="auto">
                          <a:xfrm flipH="1">
                            <a:off x="1051746" y="2388235"/>
                            <a:ext cx="3780" cy="265239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8" name="Rectangle 140"/>
                        <wps:cNvSpPr>
                          <a:spLocks noChangeArrowheads="1"/>
                        </wps:cNvSpPr>
                        <wps:spPr bwMode="auto">
                          <a:xfrm>
                            <a:off x="4286406" y="1736090"/>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E8DCB7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1229" name="AutoShape 140"/>
                        <wps:cNvCnPr>
                          <a:cxnSpLocks noChangeShapeType="1"/>
                        </wps:cNvCnPr>
                        <wps:spPr bwMode="auto">
                          <a:xfrm flipH="1">
                            <a:off x="4429281" y="2025650"/>
                            <a:ext cx="1270"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0" name="AutoShape 141"/>
                        <wps:cNvCnPr>
                          <a:cxnSpLocks noChangeShapeType="1"/>
                        </wps:cNvCnPr>
                        <wps:spPr bwMode="auto">
                          <a:xfrm>
                            <a:off x="5976122" y="2923560"/>
                            <a:ext cx="635" cy="71882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1" name="Text Box 142"/>
                        <wps:cNvSpPr txBox="1">
                          <a:spLocks noChangeArrowheads="1"/>
                        </wps:cNvSpPr>
                        <wps:spPr bwMode="auto">
                          <a:xfrm>
                            <a:off x="5618617" y="2923560"/>
                            <a:ext cx="357505" cy="718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D087" w14:textId="77777777" w:rsidR="00107766" w:rsidRPr="00C209EA" w:rsidRDefault="00107766" w:rsidP="00107766">
                              <w:pPr>
                                <w:pStyle w:val="Drawing"/>
                                <w:rPr>
                                  <w:vertAlign w:val="subscript"/>
                                </w:rPr>
                              </w:pPr>
                              <w:r>
                                <w:t>Time</w:t>
                              </w:r>
                            </w:p>
                          </w:txbxContent>
                        </wps:txbx>
                        <wps:bodyPr rot="0" vert="vert270" wrap="square" lIns="91440" tIns="45720" rIns="91440" bIns="45720" anchor="ctr" anchorCtr="0" upright="1">
                          <a:noAutofit/>
                        </wps:bodyPr>
                      </wps:wsp>
                      <wps:wsp>
                        <wps:cNvPr id="314" name="Rectangle 314"/>
                        <wps:cNvSpPr>
                          <a:spLocks noChangeArrowheads="1"/>
                        </wps:cNvSpPr>
                        <wps:spPr bwMode="auto">
                          <a:xfrm>
                            <a:off x="2992911" y="173482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3239046" w14:textId="77777777" w:rsidR="00107766" w:rsidRDefault="00107766"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315" name="Rectangle 315"/>
                        <wps:cNvSpPr>
                          <a:spLocks noChangeArrowheads="1"/>
                        </wps:cNvSpPr>
                        <wps:spPr bwMode="auto">
                          <a:xfrm>
                            <a:off x="2346481" y="1736090"/>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6662C756" w14:textId="77777777" w:rsidR="00107766" w:rsidRDefault="00107766"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316" name="Rectangle 316"/>
                        <wps:cNvSpPr>
                          <a:spLocks noChangeArrowheads="1"/>
                        </wps:cNvSpPr>
                        <wps:spPr bwMode="auto">
                          <a:xfrm>
                            <a:off x="2992911" y="2380615"/>
                            <a:ext cx="28702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76861C62" w14:textId="77777777" w:rsidR="00107766" w:rsidRDefault="00107766" w:rsidP="00107766">
                              <w:pPr>
                                <w:ind w:firstLine="706"/>
                                <w:jc w:val="center"/>
                                <w:rPr>
                                  <w:sz w:val="18"/>
                                  <w:szCs w:val="18"/>
                                  <w:lang w:val="en-US"/>
                                </w:rPr>
                              </w:pPr>
                              <w:r>
                                <w:rPr>
                                  <w:sz w:val="18"/>
                                  <w:szCs w:val="18"/>
                                  <w:lang w:val="en-US"/>
                                </w:rPr>
                                <w:t> </w:t>
                              </w:r>
                            </w:p>
                          </w:txbxContent>
                        </wps:txbx>
                        <wps:bodyPr rot="0" vert="horz" wrap="square" lIns="91440" tIns="45720" rIns="91440" bIns="45720" anchor="ctr" anchorCtr="0" upright="1">
                          <a:noAutofit/>
                        </wps:bodyPr>
                      </wps:wsp>
                      <wps:wsp>
                        <wps:cNvPr id="317" name="Rectangle 140"/>
                        <wps:cNvSpPr>
                          <a:spLocks noChangeArrowheads="1"/>
                        </wps:cNvSpPr>
                        <wps:spPr bwMode="auto">
                          <a:xfrm>
                            <a:off x="3638706" y="3026410"/>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11FBDC42"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18" name="Rectangle 140"/>
                        <wps:cNvSpPr>
                          <a:spLocks noChangeArrowheads="1"/>
                        </wps:cNvSpPr>
                        <wps:spPr bwMode="auto">
                          <a:xfrm>
                            <a:off x="2347116" y="3600450"/>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063D7ED0"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19" name="AutoShape 93"/>
                        <wps:cNvCnPr>
                          <a:cxnSpLocks noChangeShapeType="1"/>
                        </wps:cNvCnPr>
                        <wps:spPr bwMode="auto">
                          <a:xfrm flipH="1">
                            <a:off x="3782216" y="3313430"/>
                            <a:ext cx="1270" cy="28702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Rectangle 140"/>
                        <wps:cNvSpPr>
                          <a:spLocks noChangeArrowheads="1"/>
                        </wps:cNvSpPr>
                        <wps:spPr bwMode="auto">
                          <a:xfrm>
                            <a:off x="4283231" y="3600450"/>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003692D6"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1" name="Rectangle 140"/>
                        <wps:cNvSpPr>
                          <a:spLocks noChangeArrowheads="1"/>
                        </wps:cNvSpPr>
                        <wps:spPr bwMode="auto">
                          <a:xfrm>
                            <a:off x="4283231" y="424624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8ABC1BB"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2" name="Rectangle 140"/>
                        <wps:cNvSpPr>
                          <a:spLocks noChangeArrowheads="1"/>
                        </wps:cNvSpPr>
                        <wps:spPr bwMode="auto">
                          <a:xfrm>
                            <a:off x="3638706" y="42475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0034004D"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23" name="AutoShape 95"/>
                        <wps:cNvCnPr>
                          <a:cxnSpLocks noChangeShapeType="1"/>
                        </wps:cNvCnPr>
                        <wps:spPr bwMode="auto">
                          <a:xfrm>
                            <a:off x="3136421" y="202184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AutoShape 95"/>
                        <wps:cNvCnPr>
                          <a:cxnSpLocks noChangeShapeType="1"/>
                        </wps:cNvCnPr>
                        <wps:spPr bwMode="auto">
                          <a:xfrm>
                            <a:off x="2488721" y="202184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5"/>
                        <wps:cNvCnPr>
                          <a:cxnSpLocks noChangeShapeType="1"/>
                        </wps:cNvCnPr>
                        <wps:spPr bwMode="auto">
                          <a:xfrm>
                            <a:off x="3140231" y="2667635"/>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AutoShape 33"/>
                        <wps:cNvCnPr>
                          <a:cxnSpLocks noChangeShapeType="1"/>
                          <a:stCxn id="329" idx="2"/>
                        </wps:cNvCnPr>
                        <wps:spPr bwMode="auto">
                          <a:xfrm flipH="1">
                            <a:off x="1844831" y="3314700"/>
                            <a:ext cx="2540" cy="2857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Rectangle 140"/>
                        <wps:cNvSpPr>
                          <a:spLocks noChangeArrowheads="1"/>
                        </wps:cNvSpPr>
                        <wps:spPr bwMode="auto">
                          <a:xfrm>
                            <a:off x="1703226" y="3026410"/>
                            <a:ext cx="288290" cy="28829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5FC31E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30" name="AutoShape 43"/>
                        <wps:cNvCnPr>
                          <a:cxnSpLocks noChangeShapeType="1"/>
                        </wps:cNvCnPr>
                        <wps:spPr bwMode="auto">
                          <a:xfrm>
                            <a:off x="2493166" y="3887470"/>
                            <a:ext cx="635" cy="3562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AutoShape 103"/>
                        <wps:cNvCnPr>
                          <a:cxnSpLocks noChangeShapeType="1"/>
                        </wps:cNvCnPr>
                        <wps:spPr bwMode="auto">
                          <a:xfrm>
                            <a:off x="3782216" y="389191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AutoShape 103"/>
                        <wps:cNvCnPr>
                          <a:cxnSpLocks noChangeShapeType="1"/>
                        </wps:cNvCnPr>
                        <wps:spPr bwMode="auto">
                          <a:xfrm>
                            <a:off x="4431186" y="388620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AutoShape 103"/>
                        <wps:cNvCnPr>
                          <a:cxnSpLocks noChangeShapeType="1"/>
                          <a:stCxn id="321" idx="2"/>
                          <a:endCxn id="125" idx="0"/>
                        </wps:cNvCnPr>
                        <wps:spPr bwMode="auto">
                          <a:xfrm flipH="1">
                            <a:off x="4426771" y="4533265"/>
                            <a:ext cx="605" cy="72136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Rectangle 140"/>
                        <wps:cNvSpPr>
                          <a:spLocks noChangeArrowheads="1"/>
                        </wps:cNvSpPr>
                        <wps:spPr bwMode="auto">
                          <a:xfrm>
                            <a:off x="2989131" y="52546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17138A5F"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39" name="AutoShape 122"/>
                        <wps:cNvCnPr>
                          <a:cxnSpLocks noChangeShapeType="1"/>
                        </wps:cNvCnPr>
                        <wps:spPr bwMode="auto">
                          <a:xfrm>
                            <a:off x="1342546" y="2672874"/>
                            <a:ext cx="3810" cy="207946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AutoShape 122"/>
                        <wps:cNvCnPr>
                          <a:cxnSpLocks noChangeShapeType="1"/>
                        </wps:cNvCnPr>
                        <wps:spPr bwMode="auto">
                          <a:xfrm>
                            <a:off x="1413668" y="2747010"/>
                            <a:ext cx="2538" cy="193484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1" name="AutoShape 122"/>
                        <wps:cNvCnPr>
                          <a:cxnSpLocks noChangeShapeType="1"/>
                        </wps:cNvCnPr>
                        <wps:spPr bwMode="auto">
                          <a:xfrm>
                            <a:off x="1199036" y="2538096"/>
                            <a:ext cx="0" cy="235775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2" name="AutoShape 121"/>
                        <wps:cNvCnPr>
                          <a:cxnSpLocks noChangeShapeType="1"/>
                        </wps:cNvCnPr>
                        <wps:spPr bwMode="auto">
                          <a:xfrm flipH="1">
                            <a:off x="1346991" y="2675255"/>
                            <a:ext cx="2114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3" name="AutoShape 121"/>
                        <wps:cNvCnPr>
                          <a:cxnSpLocks noChangeShapeType="1"/>
                        </wps:cNvCnPr>
                        <wps:spPr bwMode="auto">
                          <a:xfrm flipH="1">
                            <a:off x="1270791" y="2606675"/>
                            <a:ext cx="28765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4" name="AutoShape 121"/>
                        <wps:cNvCnPr>
                          <a:cxnSpLocks noChangeShapeType="1"/>
                        </wps:cNvCnPr>
                        <wps:spPr bwMode="auto">
                          <a:xfrm flipH="1" flipV="1">
                            <a:off x="1199036" y="2533016"/>
                            <a:ext cx="358774" cy="508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5" name="AutoShape 121"/>
                        <wps:cNvCnPr>
                          <a:cxnSpLocks noChangeShapeType="1"/>
                        </wps:cNvCnPr>
                        <wps:spPr bwMode="auto">
                          <a:xfrm flipH="1" flipV="1">
                            <a:off x="1129821" y="2459990"/>
                            <a:ext cx="427989" cy="6986"/>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6" name="AutoShape 121"/>
                        <wps:cNvCnPr>
                          <a:cxnSpLocks noChangeShapeType="1"/>
                        </wps:cNvCnPr>
                        <wps:spPr bwMode="auto">
                          <a:xfrm flipH="1">
                            <a:off x="1055526" y="2388235"/>
                            <a:ext cx="502284" cy="0"/>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347" name="AutoShape 127"/>
                        <wps:cNvCnPr>
                          <a:cxnSpLocks noChangeShapeType="1"/>
                        </wps:cNvCnPr>
                        <wps:spPr bwMode="auto">
                          <a:xfrm>
                            <a:off x="1342546" y="4754244"/>
                            <a:ext cx="648971"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8" name="AutoShape 124"/>
                        <wps:cNvCnPr>
                          <a:cxnSpLocks noChangeShapeType="1"/>
                        </wps:cNvCnPr>
                        <wps:spPr bwMode="auto">
                          <a:xfrm flipV="1">
                            <a:off x="1988341" y="4403090"/>
                            <a:ext cx="357505" cy="34924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49" name="AutoShape 124"/>
                        <wps:cNvCnPr>
                          <a:cxnSpLocks noChangeShapeType="1"/>
                        </wps:cNvCnPr>
                        <wps:spPr bwMode="auto">
                          <a:xfrm flipV="1">
                            <a:off x="2562381" y="4393566"/>
                            <a:ext cx="429260" cy="430528"/>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1" name="AutoShape 124"/>
                        <wps:cNvCnPr>
                          <a:cxnSpLocks noChangeShapeType="1"/>
                        </wps:cNvCnPr>
                        <wps:spPr bwMode="auto">
                          <a:xfrm flipV="1">
                            <a:off x="3136421" y="4393565"/>
                            <a:ext cx="502285" cy="50228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2" name="AutoShape 124"/>
                        <wps:cNvCnPr>
                          <a:cxnSpLocks noChangeShapeType="1"/>
                        </wps:cNvCnPr>
                        <wps:spPr bwMode="auto">
                          <a:xfrm flipV="1">
                            <a:off x="3717422" y="4393565"/>
                            <a:ext cx="568984" cy="574039"/>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53" name="AutoShape 127"/>
                        <wps:cNvCnPr>
                          <a:cxnSpLocks noChangeShapeType="1"/>
                        </wps:cNvCnPr>
                        <wps:spPr bwMode="auto">
                          <a:xfrm>
                            <a:off x="1273331" y="4824094"/>
                            <a:ext cx="12890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4" name="AutoShape 123"/>
                        <wps:cNvCnPr>
                          <a:cxnSpLocks noChangeShapeType="1"/>
                        </wps:cNvCnPr>
                        <wps:spPr bwMode="auto">
                          <a:xfrm>
                            <a:off x="1129186" y="4967604"/>
                            <a:ext cx="25812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5" name="AutoShape 123"/>
                        <wps:cNvCnPr>
                          <a:cxnSpLocks noChangeShapeType="1"/>
                        </wps:cNvCnPr>
                        <wps:spPr bwMode="auto">
                          <a:xfrm>
                            <a:off x="1054256" y="5040629"/>
                            <a:ext cx="32302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6" name="AutoShape 103"/>
                        <wps:cNvCnPr>
                          <a:cxnSpLocks noChangeShapeType="1"/>
                        </wps:cNvCnPr>
                        <wps:spPr bwMode="auto">
                          <a:xfrm>
                            <a:off x="5073172" y="4533265"/>
                            <a:ext cx="3809" cy="7175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8" name="AutoShape 103"/>
                        <wps:cNvCnPr>
                          <a:cxnSpLocks noChangeShapeType="1"/>
                        </wps:cNvCnPr>
                        <wps:spPr bwMode="auto">
                          <a:xfrm>
                            <a:off x="5071931" y="553783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9" name="Rectangle 140"/>
                        <wps:cNvSpPr>
                          <a:spLocks noChangeArrowheads="1"/>
                        </wps:cNvSpPr>
                        <wps:spPr bwMode="auto">
                          <a:xfrm>
                            <a:off x="4926516" y="589661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63B00E64"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60" name="Rectangle 140"/>
                        <wps:cNvSpPr>
                          <a:spLocks noChangeArrowheads="1"/>
                        </wps:cNvSpPr>
                        <wps:spPr bwMode="auto">
                          <a:xfrm>
                            <a:off x="4928421" y="525462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7424EEC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64" name="AutoShape 124"/>
                        <wps:cNvCnPr>
                          <a:cxnSpLocks noChangeShapeType="1"/>
                        </wps:cNvCnPr>
                        <wps:spPr bwMode="auto">
                          <a:xfrm flipV="1">
                            <a:off x="4286406" y="4393565"/>
                            <a:ext cx="645795" cy="645794"/>
                          </a:xfrm>
                          <a:prstGeom prst="straightConnector1">
                            <a:avLst/>
                          </a:prstGeom>
                          <a:noFill/>
                          <a:ln w="127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27" name="Rectangle 327"/>
                        <wps:cNvSpPr/>
                        <wps:spPr>
                          <a:xfrm>
                            <a:off x="264835" y="2241389"/>
                            <a:ext cx="512694"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E333E2" w14:textId="77777777" w:rsidR="00107766" w:rsidRPr="0092695E" w:rsidRDefault="00107766" w:rsidP="008E40CB">
                              <w:pPr>
                                <w:pStyle w:val="Drawing"/>
                                <w:jc w:val="left"/>
                                <w:rPr>
                                  <w:vertAlign w:val="subscript"/>
                                </w:rPr>
                              </w:pPr>
                              <w:r>
                                <w:t>R</w:t>
                              </w:r>
                              <w:r>
                                <w:rPr>
                                  <w:vertAlign w:val="subscript"/>
                                </w:rPr>
                                <w:t>i+1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1" name="Rectangle 331"/>
                        <wps:cNvSpPr/>
                        <wps:spPr>
                          <a:xfrm>
                            <a:off x="259722" y="2884055"/>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24A4769" w14:textId="77777777" w:rsidR="00107766" w:rsidRPr="0092695E" w:rsidRDefault="00107766" w:rsidP="008E40CB">
                              <w:pPr>
                                <w:pStyle w:val="Drawing"/>
                                <w:jc w:val="left"/>
                                <w:rPr>
                                  <w:vertAlign w:val="subscript"/>
                                </w:rPr>
                              </w:pPr>
                              <w:r>
                                <w:t>R</w:t>
                              </w:r>
                              <w:r>
                                <w:rPr>
                                  <w:vertAlign w:val="subscript"/>
                                </w:rPr>
                                <w:t>i+2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2" name="Rectangle 332"/>
                        <wps:cNvSpPr/>
                        <wps:spPr>
                          <a:xfrm>
                            <a:off x="262440" y="3458733"/>
                            <a:ext cx="502863"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6A2469C" w14:textId="77777777" w:rsidR="00107766" w:rsidRPr="0092695E" w:rsidRDefault="00107766" w:rsidP="008E40CB">
                              <w:pPr>
                                <w:pStyle w:val="Drawing"/>
                                <w:jc w:val="left"/>
                                <w:rPr>
                                  <w:vertAlign w:val="subscript"/>
                                </w:rPr>
                              </w:pPr>
                              <w:r>
                                <w:t>R</w:t>
                              </w:r>
                              <w:r>
                                <w:rPr>
                                  <w:vertAlign w:val="subscript"/>
                                </w:rPr>
                                <w:t>i+3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37" name="Rectangle 337"/>
                        <wps:cNvSpPr/>
                        <wps:spPr>
                          <a:xfrm>
                            <a:off x="270448" y="4105249"/>
                            <a:ext cx="490102"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A7BA2BD" w14:textId="77777777" w:rsidR="00107766" w:rsidRPr="0092695E" w:rsidRDefault="00107766" w:rsidP="008E40CB">
                              <w:pPr>
                                <w:pStyle w:val="Drawing"/>
                                <w:jc w:val="left"/>
                                <w:rPr>
                                  <w:vertAlign w:val="subscript"/>
                                </w:rPr>
                              </w:pPr>
                              <w:r>
                                <w:t>R</w:t>
                              </w:r>
                              <w:r>
                                <w:rPr>
                                  <w:vertAlign w:val="subscript"/>
                                </w:rPr>
                                <w:t>i+4</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2" name="Rectangle 362"/>
                        <wps:cNvSpPr/>
                        <wps:spPr>
                          <a:xfrm>
                            <a:off x="262441" y="5109727"/>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41F2538" w14:textId="77777777" w:rsidR="00107766" w:rsidRPr="0092695E" w:rsidRDefault="00107766" w:rsidP="008E40CB">
                              <w:pPr>
                                <w:pStyle w:val="Drawing"/>
                                <w:jc w:val="left"/>
                                <w:rPr>
                                  <w:vertAlign w:val="subscript"/>
                                </w:rPr>
                              </w:pPr>
                              <w:r>
                                <w:t>R</w:t>
                              </w:r>
                              <w:r>
                                <w:rPr>
                                  <w:vertAlign w:val="subscript"/>
                                </w:rPr>
                                <w:t>i+5</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3" name="Rectangle 363"/>
                        <wps:cNvSpPr/>
                        <wps:spPr>
                          <a:xfrm>
                            <a:off x="275243" y="5757327"/>
                            <a:ext cx="483561"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9E3B926" w14:textId="77777777" w:rsidR="00107766" w:rsidRPr="0092695E" w:rsidRDefault="00107766" w:rsidP="008E40CB">
                              <w:pPr>
                                <w:pStyle w:val="Drawing"/>
                                <w:jc w:val="left"/>
                                <w:rPr>
                                  <w:vertAlign w:val="subscript"/>
                                </w:rPr>
                              </w:pPr>
                              <w:r>
                                <w:t>R</w:t>
                              </w:r>
                              <w:r>
                                <w:rPr>
                                  <w:vertAlign w:val="subscript"/>
                                </w:rPr>
                                <w:t>i+6</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5" name="Rectangle 365"/>
                        <wps:cNvSpPr/>
                        <wps:spPr>
                          <a:xfrm>
                            <a:off x="270448" y="6403122"/>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4042BE8C" w14:textId="77777777" w:rsidR="00107766" w:rsidRPr="0092695E" w:rsidRDefault="00107766" w:rsidP="008E40CB">
                              <w:pPr>
                                <w:pStyle w:val="Drawing"/>
                                <w:jc w:val="left"/>
                                <w:rPr>
                                  <w:vertAlign w:val="subscript"/>
                                </w:rPr>
                              </w:pPr>
                              <w:r>
                                <w:t>R</w:t>
                              </w:r>
                              <w:r>
                                <w:rPr>
                                  <w:vertAlign w:val="subscript"/>
                                </w:rPr>
                                <w:t>i+7</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6" name="Rectangle 366"/>
                        <wps:cNvSpPr/>
                        <wps:spPr>
                          <a:xfrm>
                            <a:off x="259722" y="6984841"/>
                            <a:ext cx="502285"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B94CF3C" w14:textId="42E8262E" w:rsidR="00107766" w:rsidRPr="0092695E" w:rsidRDefault="00107766" w:rsidP="008E40CB">
                              <w:pPr>
                                <w:pStyle w:val="Drawing"/>
                                <w:jc w:val="left"/>
                                <w:rPr>
                                  <w:vertAlign w:val="subscript"/>
                                </w:rPr>
                              </w:pPr>
                              <w:r>
                                <w:t>R</w:t>
                              </w:r>
                              <w:r>
                                <w:rPr>
                                  <w:vertAlign w:val="subscript"/>
                                </w:rPr>
                                <w:t>i+</w:t>
                              </w:r>
                              <w:r w:rsidR="00A55F1F">
                                <w:rPr>
                                  <w:vertAlign w:val="subscript"/>
                                </w:rPr>
                                <w:t>8</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368" name="AutoShape 30"/>
                        <wps:cNvCnPr>
                          <a:cxnSpLocks noChangeShapeType="1"/>
                        </wps:cNvCnPr>
                        <wps:spPr bwMode="auto">
                          <a:xfrm flipH="1">
                            <a:off x="3780341" y="618744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Rectangle 140"/>
                        <wps:cNvSpPr>
                          <a:spLocks noChangeArrowheads="1"/>
                        </wps:cNvSpPr>
                        <wps:spPr bwMode="auto">
                          <a:xfrm>
                            <a:off x="4283261" y="654621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65A22125"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3" name="Rectangle 140"/>
                        <wps:cNvSpPr>
                          <a:spLocks noChangeArrowheads="1"/>
                        </wps:cNvSpPr>
                        <wps:spPr bwMode="auto">
                          <a:xfrm>
                            <a:off x="3636196" y="654494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17DE6A13"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7" name="Rectangle 140"/>
                        <wps:cNvSpPr>
                          <a:spLocks noChangeArrowheads="1"/>
                        </wps:cNvSpPr>
                        <wps:spPr bwMode="auto">
                          <a:xfrm>
                            <a:off x="2989131" y="7179065"/>
                            <a:ext cx="288290" cy="287020"/>
                          </a:xfrm>
                          <a:prstGeom prst="rect">
                            <a:avLst/>
                          </a:prstGeom>
                          <a:solidFill>
                            <a:schemeClr val="accent3">
                              <a:lumMod val="40000"/>
                              <a:lumOff val="60000"/>
                            </a:schemeClr>
                          </a:solidFill>
                          <a:ln w="12700">
                            <a:solidFill>
                              <a:srgbClr val="000000"/>
                            </a:solidFill>
                            <a:miter lim="800000"/>
                            <a:headEnd/>
                            <a:tailEnd/>
                          </a:ln>
                        </wps:spPr>
                        <wps:txbx>
                          <w:txbxContent>
                            <w:p w14:paraId="4A982861"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78" name="AutoShape 103"/>
                        <wps:cNvCnPr>
                          <a:cxnSpLocks noChangeShapeType="1"/>
                        </wps:cNvCnPr>
                        <wps:spPr bwMode="auto">
                          <a:xfrm>
                            <a:off x="5072566" y="6183630"/>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9" name="Rectangle 140"/>
                        <wps:cNvSpPr>
                          <a:spLocks noChangeArrowheads="1"/>
                        </wps:cNvSpPr>
                        <wps:spPr bwMode="auto">
                          <a:xfrm>
                            <a:off x="4927151" y="6542405"/>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A51E409"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380" name="AutoShape 30"/>
                        <wps:cNvCnPr>
                          <a:cxnSpLocks noChangeShapeType="1"/>
                        </wps:cNvCnPr>
                        <wps:spPr bwMode="auto">
                          <a:xfrm flipH="1">
                            <a:off x="3780341" y="6833235"/>
                            <a:ext cx="1270" cy="35750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5" name="Rectangle 140"/>
                        <wps:cNvSpPr>
                          <a:spLocks noChangeArrowheads="1"/>
                        </wps:cNvSpPr>
                        <wps:spPr bwMode="auto">
                          <a:xfrm>
                            <a:off x="3636196" y="7190740"/>
                            <a:ext cx="288290" cy="28702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2A5FC18" w14:textId="77777777" w:rsidR="00107766" w:rsidRPr="006E2F26" w:rsidRDefault="00107766" w:rsidP="00107766">
                              <w:pPr>
                                <w:jc w:val="center"/>
                                <w:rPr>
                                  <w:sz w:val="18"/>
                                  <w:szCs w:val="18"/>
                                  <w:lang w:val="en-US"/>
                                </w:rPr>
                              </w:pPr>
                            </w:p>
                          </w:txbxContent>
                        </wps:txbx>
                        <wps:bodyPr rot="0" vert="horz" wrap="square" lIns="91440" tIns="45720" rIns="91440" bIns="45720" anchor="ctr" anchorCtr="0" upright="1">
                          <a:noAutofit/>
                        </wps:bodyPr>
                      </wps:wsp>
                      <wps:wsp>
                        <wps:cNvPr id="664" name="Text Box 88"/>
                        <wps:cNvSpPr txBox="1">
                          <a:spLocks noChangeArrowheads="1"/>
                        </wps:cNvSpPr>
                        <wps:spPr bwMode="auto">
                          <a:xfrm>
                            <a:off x="764726" y="3173730"/>
                            <a:ext cx="859790" cy="582121"/>
                          </a:xfrm>
                          <a:prstGeom prst="rect">
                            <a:avLst/>
                          </a:prstGeom>
                          <a:solidFill>
                            <a:schemeClr val="bg1"/>
                          </a:solidFill>
                          <a:ln>
                            <a:noFill/>
                          </a:ln>
                        </wps:spPr>
                        <wps:txbx>
                          <w:txbxContent>
                            <w:p w14:paraId="74C501DA"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Pr="005478F8">
                                <w:rPr>
                                  <w14:shadow w14:blurRad="50800" w14:dist="50800" w14:dir="5400000" w14:sx="0" w14:sy="0" w14:kx="0" w14:ky="0" w14:algn="ctr">
                                    <w14:schemeClr w14:val="bg1"/>
                                  </w14:shadow>
                                  <w14:textOutline w14:w="9525" w14:cap="rnd" w14:cmpd="sng" w14:algn="ctr">
                                    <w14:noFill/>
                                    <w14:prstDash w14:val="solid"/>
                                    <w14:bevel/>
                                  </w14:textOutline>
                                </w:rPr>
                                <w:t>eferences to R</w:t>
                              </w:r>
                              <w:r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Lag=4</w:t>
                              </w:r>
                            </w:p>
                          </w:txbxContent>
                        </wps:txbx>
                        <wps:bodyPr rot="0" vert="horz" wrap="square" lIns="91440" tIns="45720" rIns="91440" bIns="45720" anchor="ctr" anchorCtr="0" upright="1">
                          <a:noAutofit/>
                        </wps:bodyPr>
                      </wps:wsp>
                      <wps:wsp>
                        <wps:cNvPr id="404" name="Text Box 88"/>
                        <wps:cNvSpPr txBox="1">
                          <a:spLocks noChangeArrowheads="1"/>
                        </wps:cNvSpPr>
                        <wps:spPr bwMode="auto">
                          <a:xfrm>
                            <a:off x="1912806" y="6403122"/>
                            <a:ext cx="859790" cy="502285"/>
                          </a:xfrm>
                          <a:prstGeom prst="rect">
                            <a:avLst/>
                          </a:prstGeom>
                          <a:solidFill>
                            <a:schemeClr val="bg1"/>
                          </a:solidFill>
                          <a:ln>
                            <a:noFill/>
                          </a:ln>
                        </wps:spPr>
                        <wps:txbx>
                          <w:txbxContent>
                            <w:p w14:paraId="44E4FFEE"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wps:txbx>
                        <wps:bodyPr rot="0" vert="horz" wrap="square" lIns="91440" tIns="45720" rIns="91440" bIns="45720" anchor="ctr" anchorCtr="0" upright="1">
                          <a:noAutofit/>
                        </wps:bodyPr>
                      </wps:wsp>
                      <wps:wsp>
                        <wps:cNvPr id="243" name="Rectangle 243"/>
                        <wps:cNvSpPr/>
                        <wps:spPr>
                          <a:xfrm>
                            <a:off x="275243" y="1593517"/>
                            <a:ext cx="485307"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07BC6EA" w14:textId="3B5478D5" w:rsidR="008E40CB" w:rsidRPr="0092695E" w:rsidRDefault="008E40CB" w:rsidP="008E40CB">
                              <w:pPr>
                                <w:pStyle w:val="Drawing"/>
                                <w:jc w:val="left"/>
                                <w:rPr>
                                  <w:vertAlign w:val="subscript"/>
                                </w:rPr>
                              </w:pPr>
                              <w:r>
                                <w:t>R</w:t>
                              </w:r>
                              <w:r>
                                <w:rPr>
                                  <w:vertAlign w:val="subscript"/>
                                </w:rPr>
                                <w:t>i</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46" name="Text Box 104"/>
                        <wps:cNvSpPr txBox="1">
                          <a:spLocks noChangeArrowheads="1"/>
                        </wps:cNvSpPr>
                        <wps:spPr bwMode="auto">
                          <a:xfrm>
                            <a:off x="5361739" y="4249421"/>
                            <a:ext cx="1149551" cy="284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11EEF" w14:textId="7AFE79F5" w:rsidR="00FE5CF7" w:rsidRPr="00FE5CF7" w:rsidRDefault="004468B1" w:rsidP="00107766">
                              <w:pPr>
                                <w:pStyle w:val="Drawing"/>
                                <w:rPr>
                                  <w:vertAlign w:val="subscript"/>
                                </w:rPr>
                              </w:pPr>
                              <w:r>
                                <w:t>Voting</w:t>
                              </w:r>
                              <w:r w:rsidR="00FE5CF7">
                                <w:t xml:space="preserve"> r</w:t>
                              </w:r>
                              <w:r w:rsidR="00FE5CF7" w:rsidRPr="00BE247B">
                                <w:t>ound</w:t>
                              </w:r>
                              <w:r w:rsidR="00FE5CF7">
                                <w:t xml:space="preserve"> for R</w:t>
                              </w:r>
                              <w:r w:rsidR="00FE5CF7">
                                <w:rPr>
                                  <w:vertAlign w:val="subscript"/>
                                </w:rPr>
                                <w:t>i</w:t>
                              </w:r>
                            </w:p>
                          </w:txbxContent>
                        </wps:txbx>
                        <wps:bodyPr rot="0" vert="horz" wrap="square" lIns="91440" tIns="45720" rIns="91440" bIns="45720" anchor="ctr" anchorCtr="0" upright="1">
                          <a:noAutofit/>
                        </wps:bodyPr>
                      </wps:wsp>
                      <wps:wsp>
                        <wps:cNvPr id="247" name="Rectangle 140"/>
                        <wps:cNvSpPr>
                          <a:spLocks noChangeArrowheads="1"/>
                        </wps:cNvSpPr>
                        <wps:spPr bwMode="auto">
                          <a:xfrm>
                            <a:off x="1555936" y="950754"/>
                            <a:ext cx="3803015" cy="572770"/>
                          </a:xfrm>
                          <a:prstGeom prst="rect">
                            <a:avLst/>
                          </a:prstGeom>
                          <a:solidFill>
                            <a:srgbClr val="B6DDE8">
                              <a:alpha val="37000"/>
                            </a:srgbClr>
                          </a:solidFill>
                          <a:ln w="12700">
                            <a:solidFill>
                              <a:srgbClr val="000000"/>
                            </a:solidFill>
                            <a:miter lim="800000"/>
                            <a:headEnd/>
                            <a:tailEnd/>
                          </a:ln>
                        </wps:spPr>
                        <wps:txbx>
                          <w:txbxContent>
                            <w:p w14:paraId="384BE140" w14:textId="77777777" w:rsidR="00054F8B" w:rsidRPr="006E2F26" w:rsidRDefault="00054F8B" w:rsidP="00107766">
                              <w:pPr>
                                <w:rPr>
                                  <w:sz w:val="18"/>
                                  <w:szCs w:val="18"/>
                                  <w:lang w:val="en-US"/>
                                </w:rPr>
                              </w:pPr>
                            </w:p>
                          </w:txbxContent>
                        </wps:txbx>
                        <wps:bodyPr rot="0" vert="horz" wrap="square" lIns="91440" tIns="45720" rIns="91440" bIns="45720" anchor="ctr" anchorCtr="0" upright="1">
                          <a:noAutofit/>
                        </wps:bodyPr>
                      </wps:wsp>
                      <wps:wsp>
                        <wps:cNvPr id="248" name="Rectangle 140"/>
                        <wps:cNvSpPr>
                          <a:spLocks noChangeArrowheads="1"/>
                        </wps:cNvSpPr>
                        <wps:spPr bwMode="auto">
                          <a:xfrm>
                            <a:off x="1703226" y="1091724"/>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520D1690"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49" name="Rectangle 140"/>
                        <wps:cNvSpPr>
                          <a:spLocks noChangeArrowheads="1"/>
                        </wps:cNvSpPr>
                        <wps:spPr bwMode="auto">
                          <a:xfrm>
                            <a:off x="4932201" y="1098407"/>
                            <a:ext cx="288290" cy="288290"/>
                          </a:xfrm>
                          <a:prstGeom prst="rect">
                            <a:avLst/>
                          </a:prstGeom>
                          <a:solidFill>
                            <a:schemeClr val="accent3">
                              <a:lumMod val="40000"/>
                              <a:lumOff val="60000"/>
                            </a:schemeClr>
                          </a:solidFill>
                          <a:ln w="12700">
                            <a:solidFill>
                              <a:srgbClr val="000000"/>
                            </a:solidFill>
                            <a:miter lim="800000"/>
                            <a:headEnd/>
                            <a:tailEnd/>
                          </a:ln>
                        </wps:spPr>
                        <wps:txbx>
                          <w:txbxContent>
                            <w:p w14:paraId="5B2762A2"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50" name="Rectangle 140"/>
                        <wps:cNvSpPr>
                          <a:spLocks noChangeArrowheads="1"/>
                        </wps:cNvSpPr>
                        <wps:spPr bwMode="auto">
                          <a:xfrm>
                            <a:off x="3636831" y="1094264"/>
                            <a:ext cx="287020" cy="288290"/>
                          </a:xfrm>
                          <a:prstGeom prst="rect">
                            <a:avLst/>
                          </a:prstGeom>
                          <a:solidFill>
                            <a:schemeClr val="accent3">
                              <a:lumMod val="40000"/>
                              <a:lumOff val="60000"/>
                            </a:schemeClr>
                          </a:solidFill>
                          <a:ln w="12700">
                            <a:solidFill>
                              <a:srgbClr val="000000"/>
                            </a:solidFill>
                            <a:miter lim="800000"/>
                            <a:headEnd/>
                            <a:tailEnd/>
                          </a:ln>
                        </wps:spPr>
                        <wps:txbx>
                          <w:txbxContent>
                            <w:p w14:paraId="10FFD644"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52" name="Rectangle 140"/>
                        <wps:cNvSpPr>
                          <a:spLocks noChangeArrowheads="1"/>
                        </wps:cNvSpPr>
                        <wps:spPr bwMode="auto">
                          <a:xfrm>
                            <a:off x="4282626" y="1092994"/>
                            <a:ext cx="288290" cy="2895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chemeClr val="accent3">
                                    <a:lumMod val="40000"/>
                                    <a:lumOff val="60000"/>
                                  </a:schemeClr>
                                </a:solidFill>
                              </a14:hiddenFill>
                            </a:ext>
                          </a:extLst>
                        </wps:spPr>
                        <wps:txbx>
                          <w:txbxContent>
                            <w:p w14:paraId="41CBBA62" w14:textId="77777777" w:rsidR="00054F8B" w:rsidRPr="006E2F26" w:rsidRDefault="00054F8B" w:rsidP="00107766">
                              <w:pPr>
                                <w:jc w:val="center"/>
                                <w:rPr>
                                  <w:sz w:val="18"/>
                                  <w:szCs w:val="18"/>
                                  <w:lang w:val="en-US"/>
                                </w:rPr>
                              </w:pPr>
                            </w:p>
                          </w:txbxContent>
                        </wps:txbx>
                        <wps:bodyPr rot="0" vert="horz" wrap="square" lIns="91440" tIns="45720" rIns="91440" bIns="45720" anchor="ctr" anchorCtr="0" upright="1">
                          <a:noAutofit/>
                        </wps:bodyPr>
                      </wps:wsp>
                      <wps:wsp>
                        <wps:cNvPr id="253" name="Rectangle 253"/>
                        <wps:cNvSpPr>
                          <a:spLocks noChangeArrowheads="1"/>
                        </wps:cNvSpPr>
                        <wps:spPr bwMode="auto">
                          <a:xfrm>
                            <a:off x="2989131" y="1091724"/>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3FBA069C" w14:textId="77777777" w:rsidR="00054F8B" w:rsidRDefault="00054F8B"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254" name="Rectangle 254"/>
                        <wps:cNvSpPr>
                          <a:spLocks noChangeArrowheads="1"/>
                        </wps:cNvSpPr>
                        <wps:spPr bwMode="auto">
                          <a:xfrm>
                            <a:off x="2342701" y="1092994"/>
                            <a:ext cx="287020" cy="287020"/>
                          </a:xfrm>
                          <a:prstGeom prst="rect">
                            <a:avLst/>
                          </a:prstGeom>
                          <a:solidFill>
                            <a:schemeClr val="accent3">
                              <a:lumMod val="40000"/>
                              <a:lumOff val="60000"/>
                            </a:schemeClr>
                          </a:solidFill>
                          <a:ln w="12700">
                            <a:solidFill>
                              <a:srgbClr val="000000"/>
                            </a:solidFill>
                            <a:miter lim="800000"/>
                            <a:headEnd/>
                            <a:tailEnd/>
                          </a:ln>
                        </wps:spPr>
                        <wps:txbx>
                          <w:txbxContent>
                            <w:p w14:paraId="5E9C73AC" w14:textId="77777777" w:rsidR="00054F8B" w:rsidRDefault="00054F8B" w:rsidP="00107766">
                              <w:pPr>
                                <w:ind w:firstLine="706"/>
                                <w:jc w:val="center"/>
                                <w:rPr>
                                  <w:lang w:val="en-US"/>
                                </w:rPr>
                              </w:pPr>
                              <w:r>
                                <w:rPr>
                                  <w:lang w:val="en-US"/>
                                </w:rPr>
                                <w:t>Lag</w:t>
                              </w:r>
                            </w:p>
                          </w:txbxContent>
                        </wps:txbx>
                        <wps:bodyPr rot="0" vert="horz" wrap="square" lIns="91440" tIns="45720" rIns="91440" bIns="45720" anchor="ctr" anchorCtr="0" upright="1">
                          <a:noAutofit/>
                        </wps:bodyPr>
                      </wps:wsp>
                      <wps:wsp>
                        <wps:cNvPr id="255" name="AutoShape 121"/>
                        <wps:cNvCnPr>
                          <a:cxnSpLocks noChangeShapeType="1"/>
                        </wps:cNvCnPr>
                        <wps:spPr bwMode="auto">
                          <a:xfrm flipH="1" flipV="1">
                            <a:off x="1346356" y="1452404"/>
                            <a:ext cx="207205" cy="635"/>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s:wsp>
                        <wps:cNvPr id="256" name="AutoShape 127"/>
                        <wps:cNvCnPr>
                          <a:cxnSpLocks noChangeShapeType="1"/>
                        </wps:cNvCnPr>
                        <wps:spPr bwMode="auto">
                          <a:xfrm>
                            <a:off x="1342546" y="1663700"/>
                            <a:ext cx="213390" cy="19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138"/>
                        <wps:cNvCnPr>
                          <a:cxnSpLocks noChangeShapeType="1"/>
                        </wps:cNvCnPr>
                        <wps:spPr bwMode="auto">
                          <a:xfrm flipH="1">
                            <a:off x="1347117" y="1453039"/>
                            <a:ext cx="510" cy="21066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8" name="Text Box 104"/>
                        <wps:cNvSpPr txBox="1">
                          <a:spLocks noChangeArrowheads="1"/>
                        </wps:cNvSpPr>
                        <wps:spPr bwMode="auto">
                          <a:xfrm>
                            <a:off x="376821" y="1277675"/>
                            <a:ext cx="943307" cy="4663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1FB6F1" w14:textId="6C55F942" w:rsidR="00054F8B" w:rsidRPr="00FE5CF7" w:rsidRDefault="00DA47BF" w:rsidP="00107766">
                              <w:pPr>
                                <w:pStyle w:val="Drawing"/>
                                <w:rPr>
                                  <w:vertAlign w:val="subscript"/>
                                </w:rPr>
                              </w:pPr>
                              <w:r>
                                <w:t>A</w:t>
                              </w:r>
                              <w:r w:rsidR="00054F8B">
                                <w:t xml:space="preserve"> reference to </w:t>
                              </w:r>
                              <w:r>
                                <w:t xml:space="preserve">the </w:t>
                              </w:r>
                              <w:r w:rsidR="00054F8B">
                                <w:t>previous round</w:t>
                              </w:r>
                            </w:p>
                          </w:txbxContent>
                        </wps:txbx>
                        <wps:bodyPr rot="0" vert="horz" wrap="square" lIns="91440" tIns="45720" rIns="91440" bIns="45720" anchor="ctr" anchorCtr="0" upright="1">
                          <a:noAutofit/>
                        </wps:bodyPr>
                      </wps:wsp>
                      <wps:wsp>
                        <wps:cNvPr id="259" name="AutoShape 85"/>
                        <wps:cNvCnPr>
                          <a:cxnSpLocks noChangeShapeType="1"/>
                          <a:stCxn id="1383" idx="2"/>
                          <a:endCxn id="248" idx="0"/>
                        </wps:cNvCnPr>
                        <wps:spPr bwMode="auto">
                          <a:xfrm rot="5400000">
                            <a:off x="1454228" y="698579"/>
                            <a:ext cx="786289" cy="1"/>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1" name="AutoShape 85"/>
                        <wps:cNvCnPr>
                          <a:cxnSpLocks noChangeShapeType="1"/>
                          <a:stCxn id="1384" idx="2"/>
                          <a:endCxn id="254" idx="0"/>
                        </wps:cNvCnPr>
                        <wps:spPr bwMode="auto">
                          <a:xfrm rot="16200000" flipH="1">
                            <a:off x="2089495" y="696277"/>
                            <a:ext cx="792163" cy="127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2" name="AutoShape 85"/>
                        <wps:cNvCnPr>
                          <a:cxnSpLocks noChangeShapeType="1"/>
                          <a:stCxn id="1386" idx="2"/>
                        </wps:cNvCnPr>
                        <wps:spPr bwMode="auto">
                          <a:xfrm rot="5400000">
                            <a:off x="2747326" y="703264"/>
                            <a:ext cx="781844" cy="156"/>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3" name="AutoShape 85"/>
                        <wps:cNvCnPr>
                          <a:cxnSpLocks noChangeShapeType="1"/>
                          <a:stCxn id="1387" idx="2"/>
                          <a:endCxn id="250" idx="0"/>
                        </wps:cNvCnPr>
                        <wps:spPr bwMode="auto">
                          <a:xfrm rot="5400000">
                            <a:off x="3388135" y="697642"/>
                            <a:ext cx="788829" cy="4415"/>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4" name="AutoShape 85"/>
                        <wps:cNvCnPr>
                          <a:cxnSpLocks noChangeShapeType="1"/>
                          <a:stCxn id="1388" idx="2"/>
                        </wps:cNvCnPr>
                        <wps:spPr bwMode="auto">
                          <a:xfrm rot="5400000">
                            <a:off x="4034882" y="697326"/>
                            <a:ext cx="788830" cy="5049"/>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65" name="AutoShape 85"/>
                        <wps:cNvCnPr>
                          <a:cxnSpLocks noChangeShapeType="1"/>
                          <a:stCxn id="1389" idx="2"/>
                          <a:endCxn id="249" idx="0"/>
                        </wps:cNvCnPr>
                        <wps:spPr bwMode="auto">
                          <a:xfrm rot="5400000">
                            <a:off x="4678193" y="698984"/>
                            <a:ext cx="797576" cy="1270"/>
                          </a:xfrm>
                          <a:prstGeom prst="bentConnector3">
                            <a:avLst>
                              <a:gd name="adj1" fmla="val 50000"/>
                            </a:avLst>
                          </a:prstGeom>
                          <a:noFill/>
                          <a:ln w="1270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93" name="Freeform 116"/>
                        <wps:cNvSpPr>
                          <a:spLocks/>
                        </wps:cNvSpPr>
                        <wps:spPr bwMode="auto">
                          <a:xfrm>
                            <a:off x="619125" y="438150"/>
                            <a:ext cx="4842510" cy="186690"/>
                          </a:xfrm>
                          <a:custGeom>
                            <a:avLst/>
                            <a:gdLst>
                              <a:gd name="T0" fmla="*/ 0 w 8548"/>
                              <a:gd name="T1" fmla="*/ 100 h 320"/>
                              <a:gd name="T2" fmla="*/ 863 w 8548"/>
                              <a:gd name="T3" fmla="*/ 307 h 320"/>
                              <a:gd name="T4" fmla="*/ 1936 w 8548"/>
                              <a:gd name="T5" fmla="*/ 69 h 320"/>
                              <a:gd name="T6" fmla="*/ 2763 w 8548"/>
                              <a:gd name="T7" fmla="*/ 313 h 320"/>
                              <a:gd name="T8" fmla="*/ 3955 w 8548"/>
                              <a:gd name="T9" fmla="*/ 25 h 320"/>
                              <a:gd name="T10" fmla="*/ 5240 w 8548"/>
                              <a:gd name="T11" fmla="*/ 163 h 320"/>
                              <a:gd name="T12" fmla="*/ 6306 w 8548"/>
                              <a:gd name="T13" fmla="*/ 38 h 320"/>
                              <a:gd name="T14" fmla="*/ 7500 w 8548"/>
                              <a:gd name="T15" fmla="*/ 213 h 320"/>
                              <a:gd name="T16" fmla="*/ 8548 w 8548"/>
                              <a:gd name="T17" fmla="*/ 3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548" h="320">
                                <a:moveTo>
                                  <a:pt x="0" y="100"/>
                                </a:moveTo>
                                <a:cubicBezTo>
                                  <a:pt x="270" y="206"/>
                                  <a:pt x="540" y="312"/>
                                  <a:pt x="863" y="307"/>
                                </a:cubicBezTo>
                                <a:cubicBezTo>
                                  <a:pt x="1186" y="302"/>
                                  <a:pt x="1619" y="68"/>
                                  <a:pt x="1936" y="69"/>
                                </a:cubicBezTo>
                                <a:cubicBezTo>
                                  <a:pt x="2253" y="70"/>
                                  <a:pt x="2427" y="320"/>
                                  <a:pt x="2763" y="313"/>
                                </a:cubicBezTo>
                                <a:cubicBezTo>
                                  <a:pt x="3099" y="306"/>
                                  <a:pt x="3542" y="50"/>
                                  <a:pt x="3955" y="25"/>
                                </a:cubicBezTo>
                                <a:cubicBezTo>
                                  <a:pt x="4368" y="0"/>
                                  <a:pt x="4848" y="161"/>
                                  <a:pt x="5240" y="163"/>
                                </a:cubicBezTo>
                                <a:cubicBezTo>
                                  <a:pt x="5632" y="165"/>
                                  <a:pt x="5929" y="30"/>
                                  <a:pt x="6306" y="38"/>
                                </a:cubicBezTo>
                                <a:cubicBezTo>
                                  <a:pt x="6683" y="46"/>
                                  <a:pt x="7126" y="213"/>
                                  <a:pt x="7500" y="213"/>
                                </a:cubicBezTo>
                                <a:cubicBezTo>
                                  <a:pt x="7874" y="213"/>
                                  <a:pt x="8373" y="67"/>
                                  <a:pt x="8548" y="38"/>
                                </a:cubicBezTo>
                              </a:path>
                            </a:pathLst>
                          </a:custGeom>
                          <a:noFill/>
                          <a:ln w="7620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266"/>
                        <wps:cNvSpPr/>
                        <wps:spPr>
                          <a:xfrm>
                            <a:off x="292222" y="735884"/>
                            <a:ext cx="485307" cy="5727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97A9573" w14:textId="280BE99B" w:rsidR="0015005E" w:rsidRPr="0092695E" w:rsidRDefault="0015005E" w:rsidP="008E40CB">
                              <w:pPr>
                                <w:pStyle w:val="Drawing"/>
                                <w:jc w:val="left"/>
                                <w:rPr>
                                  <w:vertAlign w:val="subscript"/>
                                </w:rPr>
                              </w:pPr>
                              <w:r>
                                <w:t>R</w:t>
                              </w:r>
                              <w:r>
                                <w:rPr>
                                  <w:vertAlign w:val="subscript"/>
                                </w:rPr>
                                <w:t>i</w:t>
                              </w:r>
                              <w:r>
                                <w:rPr>
                                  <w:vertAlign w:val="subscript"/>
                                </w:rPr>
                                <w:t>-1</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67" name="Rectangle 140"/>
                        <wps:cNvSpPr>
                          <a:spLocks noChangeArrowheads="1"/>
                        </wps:cNvSpPr>
                        <wps:spPr bwMode="auto">
                          <a:xfrm>
                            <a:off x="1561919" y="2242326"/>
                            <a:ext cx="3803015" cy="572770"/>
                          </a:xfrm>
                          <a:prstGeom prst="rect">
                            <a:avLst/>
                          </a:prstGeom>
                          <a:noFill/>
                          <a:ln w="12700">
                            <a:solidFill>
                              <a:srgbClr val="000000"/>
                            </a:solidFill>
                            <a:miter lim="800000"/>
                            <a:headEnd/>
                            <a:tailEnd/>
                          </a:ln>
                        </wps:spPr>
                        <wps:txbx>
                          <w:txbxContent>
                            <w:p w14:paraId="75A03C7F" w14:textId="77777777" w:rsidR="00DE5628" w:rsidRPr="006E2F26" w:rsidRDefault="00DE5628" w:rsidP="00107766">
                              <w:pPr>
                                <w:rPr>
                                  <w:sz w:val="18"/>
                                  <w:szCs w:val="18"/>
                                  <w:lang w:val="en-US"/>
                                </w:rPr>
                              </w:pPr>
                            </w:p>
                          </w:txbxContent>
                        </wps:txbx>
                        <wps:bodyPr rot="0" vert="horz" wrap="square" lIns="91440" tIns="45720" rIns="91440" bIns="45720" anchor="ctr" anchorCtr="0" upright="1">
                          <a:noAutofit/>
                        </wps:bodyPr>
                      </wps:wsp>
                      <wps:wsp>
                        <wps:cNvPr id="268" name="Text Box 104"/>
                        <wps:cNvSpPr txBox="1">
                          <a:spLocks noChangeArrowheads="1"/>
                        </wps:cNvSpPr>
                        <wps:spPr bwMode="auto">
                          <a:xfrm>
                            <a:off x="5431155" y="1586022"/>
                            <a:ext cx="1366677" cy="57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2964" w14:textId="3E55E927" w:rsidR="00DE5628" w:rsidRPr="00FE5CF7" w:rsidRDefault="00DE5628" w:rsidP="00107766">
                              <w:pPr>
                                <w:pStyle w:val="Drawing"/>
                                <w:rPr>
                                  <w:vertAlign w:val="subscript"/>
                                </w:rPr>
                              </w:pPr>
                              <w:r>
                                <w:t>Confirmed round</w:t>
                              </w:r>
                            </w:p>
                          </w:txbxContent>
                        </wps:txbx>
                        <wps:bodyPr rot="0" vert="horz" wrap="square" lIns="91440" tIns="45720" rIns="91440" bIns="45720" anchor="ctr" anchorCtr="0" upright="1">
                          <a:noAutofit/>
                        </wps:bodyPr>
                      </wps:wsp>
                      <wps:wsp>
                        <wps:cNvPr id="270" name="Text Box 104"/>
                        <wps:cNvSpPr txBox="1">
                          <a:spLocks noChangeArrowheads="1"/>
                        </wps:cNvSpPr>
                        <wps:spPr bwMode="auto">
                          <a:xfrm>
                            <a:off x="5431155" y="950754"/>
                            <a:ext cx="1366677" cy="579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DE4F5E" w14:textId="77777777" w:rsidR="00DE5628" w:rsidRPr="00FE5CF7" w:rsidRDefault="00DE5628" w:rsidP="00107766">
                              <w:pPr>
                                <w:pStyle w:val="Drawing"/>
                                <w:rPr>
                                  <w:vertAlign w:val="subscript"/>
                                </w:rPr>
                              </w:pPr>
                              <w:r>
                                <w:t>Confirmed round</w:t>
                              </w:r>
                            </w:p>
                          </w:txbxContent>
                        </wps:txbx>
                        <wps:bodyPr rot="0" vert="horz" wrap="square" lIns="91440" tIns="45720" rIns="91440" bIns="45720" anchor="ctr" anchorCtr="0" upright="1">
                          <a:noAutofit/>
                        </wps:bodyPr>
                      </wps:wsp>
                      <wps:wsp>
                        <wps:cNvPr id="271" name="AutoShape 127"/>
                        <wps:cNvCnPr>
                          <a:cxnSpLocks noChangeShapeType="1"/>
                        </wps:cNvCnPr>
                        <wps:spPr bwMode="auto">
                          <a:xfrm>
                            <a:off x="1347117" y="1022509"/>
                            <a:ext cx="213390" cy="19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2" name="AutoShape 138"/>
                        <wps:cNvCnPr>
                          <a:cxnSpLocks noChangeShapeType="1"/>
                        </wps:cNvCnPr>
                        <wps:spPr bwMode="auto">
                          <a:xfrm flipH="1">
                            <a:off x="1344295" y="591979"/>
                            <a:ext cx="3332" cy="4298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127"/>
                        <wps:cNvCnPr>
                          <a:cxnSpLocks noChangeShapeType="1"/>
                        </wps:cNvCnPr>
                        <wps:spPr bwMode="auto">
                          <a:xfrm>
                            <a:off x="1344295" y="2314099"/>
                            <a:ext cx="213390" cy="19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138"/>
                        <wps:cNvCnPr>
                          <a:cxnSpLocks noChangeShapeType="1"/>
                        </wps:cNvCnPr>
                        <wps:spPr bwMode="auto">
                          <a:xfrm flipH="1">
                            <a:off x="1339813" y="2099469"/>
                            <a:ext cx="3332" cy="2139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AutoShape 121"/>
                        <wps:cNvCnPr>
                          <a:cxnSpLocks noChangeShapeType="1"/>
                        </wps:cNvCnPr>
                        <wps:spPr bwMode="auto">
                          <a:xfrm flipH="1" flipV="1">
                            <a:off x="1339813" y="2099469"/>
                            <a:ext cx="222107" cy="1"/>
                          </a:xfrm>
                          <a:prstGeom prst="straightConnector1">
                            <a:avLst/>
                          </a:prstGeom>
                          <a:noFill/>
                          <a:ln w="12700">
                            <a:solidFill>
                              <a:srgbClr val="000000"/>
                            </a:solidFill>
                            <a:round/>
                            <a:headEnd type="triangl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F0AC3AD" id="Canvas 1232" o:spid="_x0000_s1026" editas="canvas" style="width:536.75pt;height:657.75pt;mso-position-horizontal-relative:char;mso-position-vertical-relative:line" coordsize="68167,8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167;height:83534;visibility:visible;mso-wrap-style:square">
                  <v:fill o:detectmouseclick="t"/>
                  <v:path o:connecttype="none"/>
                </v:shape>
                <v:rect id="Rectangle 140" o:spid="_x0000_s1028" style="position:absolute;left:15597;top:15938;width:3803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" fillcolor="#b6dde8" strokeweight="1pt">
                  <v:fill opacity="24158f"/>
                  <v:textbox>
                    <w:txbxContent>
                      <w:p w14:paraId="308B1A74" w14:textId="77777777" w:rsidR="00107766" w:rsidRPr="006E2F26" w:rsidRDefault="00107766" w:rsidP="00107766">
                        <w:pPr>
                          <w:rPr>
                            <w:sz w:val="18"/>
                            <w:szCs w:val="18"/>
                            <w:lang w:val="en-US"/>
                          </w:rPr>
                        </w:pPr>
                      </w:p>
                    </w:txbxContent>
                  </v:textbox>
                </v:rect>
                <v:rect id="Rectangle 140" o:spid="_x0000_s1029" style="position:absolute;left:17032;top:209;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" fillcolor="#b6dde8 [1304]" strokeweight="1pt">
                  <v:textbox>
                    <w:txbxContent>
                      <w:p w14:paraId="63829720" w14:textId="77777777" w:rsidR="00107766" w:rsidRPr="00471ED1" w:rsidRDefault="00107766" w:rsidP="00107766">
                        <w:pPr>
                          <w:pStyle w:val="Drawing"/>
                        </w:pPr>
                        <w:r>
                          <w:t>A</w:t>
                        </w:r>
                      </w:p>
                    </w:txbxContent>
                  </v:textbox>
                </v:rect>
                <v:rect id="Rectangle 140" o:spid="_x0000_s1030" style="position:absolute;left:23414;top:119;width:2870;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" fillcolor="#b6dde8 [1304]" strokeweight="1pt">
                  <v:textbox>
                    <w:txbxContent>
                      <w:p w14:paraId="23EC8F4D" w14:textId="77777777" w:rsidR="00107766" w:rsidRPr="006E2F26" w:rsidRDefault="00107766" w:rsidP="00107766">
                        <w:pPr>
                          <w:pStyle w:val="Drawing"/>
                        </w:pPr>
                        <w:r w:rsidRPr="006E2F26">
                          <w:t>B</w:t>
                        </w:r>
                      </w:p>
                    </w:txbxContent>
                  </v:textbox>
                </v:rect>
                <v:shapetype id="_x0000_t202" coordsize="21600,21600" o:spt="202" path="m,l,21600r21600,l21600,xe">
                  <v:stroke joinstyle="miter"/>
                  <v:path gradientshapeok="t" o:connecttype="rect"/>
                </v:shapetype>
                <v:shape id="Text Box 9" o:spid="_x0000_s1031" type="#_x0000_t202" style="position:absolute;left:8396;top:114;width:717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" stroked="f">
                  <v:textbox>
                    <w:txbxContent>
                      <w:p w14:paraId="45424D4C" w14:textId="77777777" w:rsidR="00107766" w:rsidRPr="006E2F26" w:rsidRDefault="00107766" w:rsidP="00107766">
                        <w:pPr>
                          <w:pStyle w:val="Drawing"/>
                        </w:pPr>
                        <w:r>
                          <w:t>Members</w:t>
                        </w:r>
                      </w:p>
                    </w:txbxContent>
                  </v:textbox>
                </v:shape>
                <v:rect id="Rectangle 140" o:spid="_x0000_s1032" style="position:absolute;left:29948;top:254;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" fillcolor="#b6dde8 [1304]" strokeweight="1pt">
                  <v:textbox>
                    <w:txbxContent>
                      <w:p w14:paraId="1B9C2BA9" w14:textId="77777777" w:rsidR="00107766" w:rsidRPr="006E2F26" w:rsidRDefault="00107766" w:rsidP="00107766">
                        <w:pPr>
                          <w:pStyle w:val="Drawing"/>
                        </w:pPr>
                        <w:r w:rsidRPr="006E2F26">
                          <w:t>C</w:t>
                        </w:r>
                      </w:p>
                    </w:txbxContent>
                  </v:textbox>
                </v:rect>
                <v:rect id="Rectangle 140" o:spid="_x0000_s1033" style="position:absolute;left:36406;top:209;width:2883;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" fillcolor="#b6dde8 [1304]" strokeweight="1pt">
                  <v:textbox>
                    <w:txbxContent>
                      <w:p w14:paraId="5143BE12" w14:textId="77777777" w:rsidR="00107766" w:rsidRPr="006E2F26" w:rsidRDefault="00107766" w:rsidP="00107766">
                        <w:pPr>
                          <w:pStyle w:val="Drawing"/>
                        </w:pPr>
                        <w:r w:rsidRPr="006E2F26">
                          <w:t>D</w:t>
                        </w:r>
                      </w:p>
                    </w:txbxContent>
                  </v:textbox>
                </v:rect>
                <v:rect id="Rectangle 140" o:spid="_x0000_s1034" style="position:absolute;left:42883;top:184;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" fillcolor="#b6dde8 [1304]" strokeweight="1pt">
                  <v:textbox>
                    <w:txbxContent>
                      <w:p w14:paraId="2EDFA3EA" w14:textId="77777777" w:rsidR="00107766" w:rsidRPr="006E2F26" w:rsidRDefault="00107766" w:rsidP="00107766">
                        <w:pPr>
                          <w:pStyle w:val="Drawing"/>
                        </w:pPr>
                        <w:r w:rsidRPr="006E2F26">
                          <w:t>E</w:t>
                        </w:r>
                      </w:p>
                    </w:txbxContent>
                  </v:textbox>
                </v:rect>
                <v:rect id="Rectangle 140" o:spid="_x0000_s1035" style="position:absolute;left:49341;top:13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" fillcolor="#b6dde8 [1304]" strokeweight="1pt">
                  <v:textbox>
                    <w:txbxContent>
                      <w:p w14:paraId="54A006A6" w14:textId="77777777" w:rsidR="00107766" w:rsidRPr="006E2F26" w:rsidRDefault="00107766" w:rsidP="00107766">
                        <w:pPr>
                          <w:pStyle w:val="Drawing"/>
                        </w:pPr>
                        <w:r w:rsidRPr="006E2F26">
                          <w:t>F</w:t>
                        </w:r>
                      </w:p>
                    </w:txbxContent>
                  </v:textbox>
                </v:rect>
                <v:rect id="Rectangle 140" o:spid="_x0000_s1036" style="position:absolute;left:17032;top:1737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Z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wyzcygl5fAQAA//8DAFBLAQItABQABgAIAAAAIQDb4fbL7gAAAIUBAAATAAAAAAAA&#10;AAAAAAAAAAAAAABbQ29udGVudF9UeXBlc10ueG1sUEsBAi0AFAAGAAgAAAAhAFr0LFu/AAAAFQEA&#10;AAsAAAAAAAAAAAAAAAAAHwEAAF9yZWxzLy5yZWxzUEsBAi0AFAAGAAgAAAAhACqWz5nHAAAA3QAA&#10;AA8AAAAAAAAAAAAAAAAABwIAAGRycy9kb3ducmV2LnhtbFBLBQYAAAAAAwADALcAAAD7AgAAAAA=&#10;" fillcolor="#d6e3bc [1302]" strokeweight="1pt">
                  <v:textbox>
                    <w:txbxContent>
                      <w:p w14:paraId="1A2BE274" w14:textId="77777777" w:rsidR="00107766" w:rsidRPr="006E2F26" w:rsidRDefault="00107766" w:rsidP="00107766">
                        <w:pPr>
                          <w:jc w:val="center"/>
                          <w:rPr>
                            <w:sz w:val="18"/>
                            <w:szCs w:val="18"/>
                            <w:lang w:val="en-US"/>
                          </w:rPr>
                        </w:pPr>
                      </w:p>
                    </w:txbxContent>
                  </v:textbox>
                </v:rect>
                <v:rect id="Rectangle 140" o:spid="_x0000_s1037" style="position:absolute;left:49309;top:17373;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" fillcolor="#d6e3bc [1302]" strokeweight="1pt">
                  <v:textbox>
                    <w:txbxContent>
                      <w:p w14:paraId="209B2EF2" w14:textId="77777777" w:rsidR="00107766" w:rsidRPr="006E2F26" w:rsidRDefault="00107766" w:rsidP="00107766">
                        <w:pPr>
                          <w:jc w:val="center"/>
                          <w:rPr>
                            <w:sz w:val="18"/>
                            <w:szCs w:val="18"/>
                            <w:lang w:val="en-US"/>
                          </w:rPr>
                        </w:pPr>
                      </w:p>
                    </w:txbxContent>
                  </v:textbox>
                </v:rect>
                <v:rect id="Rectangle 140" o:spid="_x0000_s1038" style="position:absolute;left:17032;top:2383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" fillcolor="#d6e3bc [1302]" strokeweight="1pt">
                  <v:textbox>
                    <w:txbxContent>
                      <w:p w14:paraId="7C64B33B" w14:textId="77777777" w:rsidR="00107766" w:rsidRPr="006E2F26" w:rsidRDefault="00107766" w:rsidP="00107766">
                        <w:pPr>
                          <w:jc w:val="center"/>
                          <w:rPr>
                            <w:sz w:val="18"/>
                            <w:szCs w:val="18"/>
                            <w:lang w:val="en-US"/>
                          </w:rPr>
                        </w:pPr>
                      </w:p>
                    </w:txbxContent>
                  </v:textbox>
                </v:rect>
                <v:rect id="Rectangle 140" o:spid="_x0000_s1039" style="position:absolute;left:23490;top:23831;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" fillcolor="#d6e3bc [1302]" strokeweight="1pt">
                  <v:textbox>
                    <w:txbxContent>
                      <w:p w14:paraId="3E3CDCEA" w14:textId="77777777" w:rsidR="00107766" w:rsidRPr="006E2F26" w:rsidRDefault="00107766" w:rsidP="00107766">
                        <w:pPr>
                          <w:jc w:val="center"/>
                          <w:rPr>
                            <w:sz w:val="18"/>
                            <w:szCs w:val="18"/>
                            <w:lang w:val="en-US"/>
                          </w:rPr>
                        </w:pPr>
                      </w:p>
                    </w:txbxContent>
                  </v:textbox>
                </v:rect>
                <v:rect id="Rectangle 140" o:spid="_x0000_s1040" style="position:absolute;left:36406;top:17373;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maxAAAAN0AAAAPAAAAZHJzL2Rvd25yZXYueG1sRE9Na8JA&#10;EL0L/Q/LFHrTTVuR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FWtyZrEAAAA3QAAAA8A&#10;AAAAAAAAAAAAAAAABwIAAGRycy9kb3ducmV2LnhtbFBLBQYAAAAAAwADALcAAAD4AgAAAAA=&#10;" fillcolor="#d6e3bc [1302]" strokeweight="1pt">
                  <v:textbox>
                    <w:txbxContent>
                      <w:p w14:paraId="3FF3C7DD" w14:textId="77777777" w:rsidR="00107766" w:rsidRPr="006E2F26" w:rsidRDefault="00107766" w:rsidP="00107766">
                        <w:pPr>
                          <w:jc w:val="center"/>
                          <w:rPr>
                            <w:sz w:val="18"/>
                            <w:szCs w:val="18"/>
                            <w:lang w:val="en-US"/>
                          </w:rPr>
                        </w:pPr>
                      </w:p>
                    </w:txbxContent>
                  </v:textbox>
                </v:rect>
                <v:rect id="Rectangle 140" o:spid="_x0000_s1041" style="position:absolute;left:42851;top:23818;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" fillcolor="#d6e3bc [1302]" strokeweight="1pt">
                  <v:textbox>
                    <w:txbxContent>
                      <w:p w14:paraId="06472E5F" w14:textId="77777777" w:rsidR="00107766" w:rsidRPr="006E2F26" w:rsidRDefault="00107766" w:rsidP="00107766">
                        <w:pPr>
                          <w:jc w:val="center"/>
                          <w:rPr>
                            <w:sz w:val="18"/>
                            <w:szCs w:val="18"/>
                            <w:lang w:val="en-US"/>
                          </w:rPr>
                        </w:pPr>
                      </w:p>
                    </w:txbxContent>
                  </v:textbox>
                </v:rect>
                <v:rect id="Rectangle 140" o:spid="_x0000_s1042" style="position:absolute;left:29948;top:30289;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" fillcolor="#d6e3bc [1302]" strokeweight="1pt">
                  <v:textbox>
                    <w:txbxContent>
                      <w:p w14:paraId="73CAB81E" w14:textId="77777777" w:rsidR="00107766" w:rsidRPr="006E2F26" w:rsidRDefault="00107766" w:rsidP="00107766">
                        <w:pPr>
                          <w:jc w:val="center"/>
                          <w:rPr>
                            <w:sz w:val="18"/>
                            <w:szCs w:val="18"/>
                            <w:lang w:val="en-US"/>
                          </w:rPr>
                        </w:pPr>
                        <w:r>
                          <w:rPr>
                            <w:lang w:val="en-US"/>
                          </w:rPr>
                          <w:t>Lag</w:t>
                        </w:r>
                      </w:p>
                    </w:txbxContent>
                  </v:textbox>
                </v:rect>
                <v:rect id="Rectangle 140" o:spid="_x0000_s1043" style="position:absolute;left:42851;top:30251;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" fillcolor="#d6e3bc [1302]" strokeweight="1pt">
                  <v:textbox>
                    <w:txbxContent>
                      <w:p w14:paraId="43064D49" w14:textId="77777777" w:rsidR="00107766" w:rsidRPr="006E2F26" w:rsidRDefault="00107766" w:rsidP="00107766">
                        <w:pPr>
                          <w:jc w:val="center"/>
                          <w:rPr>
                            <w:sz w:val="18"/>
                            <w:szCs w:val="18"/>
                            <w:lang w:val="en-US"/>
                          </w:rPr>
                        </w:pPr>
                      </w:p>
                    </w:txbxContent>
                  </v:textbox>
                </v:rect>
                <v:rect id="Rectangle 140" o:spid="_x0000_s1044" style="position:absolute;left:17032;top:36029;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" fillcolor="#d6e3bc [1302]" strokeweight="1pt">
                  <v:textbox>
                    <w:txbxContent>
                      <w:p w14:paraId="63CFC30F" w14:textId="77777777" w:rsidR="00107766" w:rsidRPr="006E2F26" w:rsidRDefault="00107766" w:rsidP="00107766">
                        <w:pPr>
                          <w:jc w:val="center"/>
                          <w:rPr>
                            <w:sz w:val="18"/>
                            <w:szCs w:val="18"/>
                            <w:lang w:val="en-US"/>
                          </w:rPr>
                        </w:pPr>
                      </w:p>
                    </w:txbxContent>
                  </v:textbox>
                </v:rect>
                <v:rect id="Rectangle 140" o:spid="_x0000_s1045" style="position:absolute;left:29929;top:36029;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" fillcolor="#d6e3bc [1302]" strokeweight="1pt">
                  <v:textbox>
                    <w:txbxContent>
                      <w:p w14:paraId="347AF29D" w14:textId="77777777" w:rsidR="00107766" w:rsidRPr="006E2F26" w:rsidRDefault="00107766" w:rsidP="00107766">
                        <w:pPr>
                          <w:jc w:val="center"/>
                          <w:rPr>
                            <w:sz w:val="18"/>
                            <w:szCs w:val="18"/>
                            <w:lang w:val="en-US"/>
                          </w:rPr>
                        </w:pPr>
                      </w:p>
                    </w:txbxContent>
                  </v:textbox>
                </v:rect>
                <v:rect id="Rectangle 140" o:spid="_x0000_s1046" style="position:absolute;left:36406;top:36048;width:288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" fillcolor="#d6e3bc [1302]" strokeweight="1pt">
                  <v:textbox>
                    <w:txbxContent>
                      <w:p w14:paraId="6BBA348B" w14:textId="77777777" w:rsidR="00107766" w:rsidRPr="006E2F26" w:rsidRDefault="00107766" w:rsidP="00107766">
                        <w:pPr>
                          <w:jc w:val="center"/>
                          <w:rPr>
                            <w:sz w:val="18"/>
                            <w:szCs w:val="18"/>
                            <w:lang w:val="en-US"/>
                          </w:rPr>
                        </w:pPr>
                      </w:p>
                    </w:txbxContent>
                  </v:textbox>
                </v:rect>
                <v:shapetype id="_x0000_t32" coordsize="21600,21600" o:spt="32" o:oned="t" path="m,l21600,21600e" filled="f">
                  <v:path arrowok="t" fillok="f" o:connecttype="none"/>
                  <o:lock v:ext="edit" shapetype="t"/>
                </v:shapetype>
                <v:shape id="AutoShape 27" o:spid="_x0000_s1047" type="#_x0000_t32" style="position:absolute;left:31326;top:13787;width:38;height:3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" strokeweight="1pt">
                  <v:stroke endarrow="block"/>
                </v:shape>
                <v:shape id="AutoShape 28" o:spid="_x0000_s1048" type="#_x0000_t32" style="position:absolute;left:44267;top:13866;width:38;height:3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" strokeweight="1pt">
                  <v:stroke endarrow="block"/>
                </v:shape>
                <v:shape id="AutoShape 29" o:spid="_x0000_s1049" type="#_x0000_t32" style="position:absolute;left:50763;top:13866;width:38;height:3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" strokeweight="1pt">
                  <v:stroke endarrow="block"/>
                </v:shape>
                <v:shape id="AutoShape 30" o:spid="_x0000_s1050" type="#_x0000_t32" style="position:absolute;left:37797;top:55416;width:12;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" strokeweight="1pt">
                  <v:stroke endarrow="block"/>
                </v:shape>
                <v:shape id="AutoShape 31" o:spid="_x0000_s1051" type="#_x0000_t32" style="position:absolute;left:37853;top:26714;width:0;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" strokeweight="1pt">
                  <v:stroke endarrow="block"/>
                </v:shape>
                <v:shape id="AutoShape 32" o:spid="_x0000_s1052" type="#_x0000_t32" style="position:absolute;left:18467;top:38900;width:6;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" strokeweight="1pt">
                  <v:stroke endarrow="block"/>
                </v:shape>
                <v:shape id="AutoShape 33" o:spid="_x0000_s1053" type="#_x0000_t32" style="position:absolute;left:24906;top:33172;width:25;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" strokeweight="1pt">
                  <v:stroke endarrow="block"/>
                </v:shape>
                <v:shape id="AutoShape 34" o:spid="_x0000_s1054" type="#_x0000_t32" style="position:absolute;left:44292;top:26701;width:7;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" strokeweight="1pt">
                  <v:stroke endarrow="block"/>
                </v:shape>
                <v:shape id="AutoShape 36" o:spid="_x0000_s1055" type="#_x0000_t32" style="position:absolute;left:50763;top:38900;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" strokeweight="1pt">
                  <v:stroke endarrow="block"/>
                </v:shape>
                <v:shape id="AutoShape 43" o:spid="_x0000_s1056" type="#_x0000_t32" style="position:absolute;left:31383;top:38912;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" strokeweight="1pt">
                  <v:stroke endarrow="block"/>
                </v:shape>
                <v:rect id="Rectangle 140" o:spid="_x0000_s1057" style="position:absolute;left:49322;top:23806;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" filled="f" fillcolor="#d6e3bc [1302]" strokeweight="1pt">
                  <v:textbox>
                    <w:txbxContent>
                      <w:p w14:paraId="617EAB96" w14:textId="77777777" w:rsidR="00107766" w:rsidRPr="00A93A7A" w:rsidRDefault="00107766" w:rsidP="00107766">
                        <w:pPr>
                          <w:rPr>
                            <w:szCs w:val="18"/>
                          </w:rPr>
                        </w:pPr>
                      </w:p>
                    </w:txbxContent>
                  </v:textbox>
                </v:rect>
                <v:shape id="AutoShape 45" o:spid="_x0000_s1058" type="#_x0000_t32" style="position:absolute;left:50750;top:20256;width:13;height:35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" strokeweight="1pt">
                  <v:stroke endarrow="block"/>
                </v:shape>
                <v:rect id="Rectangle 140" o:spid="_x0000_s1059" style="position:absolute;left:49322;top:30264;width:2882;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" filled="f" fillcolor="#d6e3bc [1302]" strokeweight="1pt">
                  <v:textbox>
                    <w:txbxContent>
                      <w:p w14:paraId="53897355" w14:textId="77777777" w:rsidR="00107766" w:rsidRPr="006E2F26" w:rsidRDefault="00107766" w:rsidP="00107766">
                        <w:pPr>
                          <w:jc w:val="center"/>
                          <w:rPr>
                            <w:sz w:val="18"/>
                            <w:szCs w:val="18"/>
                            <w:lang w:val="en-US"/>
                          </w:rPr>
                        </w:pPr>
                      </w:p>
                    </w:txbxContent>
                  </v:textbox>
                </v:rect>
                <v:rect id="Rectangle 140" o:spid="_x0000_s1060" style="position:absolute;left:49322;top:36004;width:288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" filled="f" fillcolor="#d6e3bc [1302]" strokeweight="1pt">
                  <v:textbox>
                    <w:txbxContent>
                      <w:p w14:paraId="5B1A558D" w14:textId="77777777" w:rsidR="00107766" w:rsidRPr="006E2F26" w:rsidRDefault="00107766" w:rsidP="00107766">
                        <w:pPr>
                          <w:jc w:val="center"/>
                          <w:rPr>
                            <w:sz w:val="18"/>
                            <w:szCs w:val="18"/>
                            <w:lang w:val="en-US"/>
                          </w:rPr>
                        </w:pPr>
                      </w:p>
                    </w:txbxContent>
                  </v:textbox>
                </v:rect>
                <v:rect id="Rectangle 140" o:spid="_x0000_s1061" style="position:absolute;left:23490;top:30289;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" filled="f" fillcolor="#d6e3bc [1302]" strokeweight="1pt">
                  <v:textbox>
                    <w:txbxContent>
                      <w:p w14:paraId="1C50DB9D" w14:textId="77777777" w:rsidR="00107766" w:rsidRPr="006E2F26" w:rsidRDefault="00107766" w:rsidP="00107766">
                        <w:pPr>
                          <w:jc w:val="center"/>
                          <w:rPr>
                            <w:sz w:val="18"/>
                            <w:szCs w:val="18"/>
                            <w:lang w:val="en-US"/>
                          </w:rPr>
                        </w:pPr>
                      </w:p>
                    </w:txbxContent>
                  </v:textbox>
                </v:rect>
                <v:rect id="Rectangle 140" o:spid="_x0000_s1062" style="position:absolute;left:36406;top:23818;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cQ/wwAAANwAAAAPAAAAZHJzL2Rvd25yZXYueG1sRI/RisIw&#10;EEXfBf8hjOCLrEldkF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eqnEP8MAAADcAAAADwAA&#10;AAAAAAAAAAAAAAAHAgAAZHJzL2Rvd25yZXYueG1sUEsFBgAAAAADAAMAtwAAAPcCAAAAAA==&#10;" filled="f" fillcolor="#d6e3bc [1302]" strokeweight="1pt">
                  <v:textbox>
                    <w:txbxContent>
                      <w:p w14:paraId="6505E442" w14:textId="77777777" w:rsidR="00107766" w:rsidRPr="006E2F26" w:rsidRDefault="00107766" w:rsidP="00107766">
                        <w:pPr>
                          <w:jc w:val="center"/>
                          <w:rPr>
                            <w:sz w:val="18"/>
                            <w:szCs w:val="18"/>
                            <w:lang w:val="en-US"/>
                          </w:rPr>
                        </w:pPr>
                      </w:p>
                    </w:txbxContent>
                  </v:textbox>
                </v:rect>
                <v:rect id="Rectangle 140" o:spid="_x0000_s1063" style="position:absolute;left:17019;top:42475;width:289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xLwwAAANwAAAAPAAAAZHJzL2Rvd25yZXYueG1sRI/RisIw&#10;EEXfBf8hjOCLrEllkV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9UBcS8MAAADcAAAADwAA&#10;AAAAAAAAAAAAAAAHAgAAZHJzL2Rvd25yZXYueG1sUEsFBgAAAAADAAMAtwAAAPcCAAAAAA==&#10;" filled="f" fillcolor="#d6e3bc [1302]" strokeweight="1pt">
                  <v:textbox>
                    <w:txbxContent>
                      <w:p w14:paraId="2E12AA18" w14:textId="77777777" w:rsidR="00107766" w:rsidRPr="006E2F26" w:rsidRDefault="00107766" w:rsidP="00107766">
                        <w:pPr>
                          <w:jc w:val="center"/>
                          <w:rPr>
                            <w:sz w:val="18"/>
                            <w:szCs w:val="18"/>
                            <w:lang w:val="en-US"/>
                          </w:rPr>
                        </w:pPr>
                      </w:p>
                    </w:txbxContent>
                  </v:textbox>
                </v:rect>
                <v:rect id="Rectangle 140" o:spid="_x0000_s1064" style="position:absolute;left:23490;top:42475;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" filled="f" fillcolor="#d6e3bc [1302]" strokeweight="1pt">
                  <v:textbox>
                    <w:txbxContent>
                      <w:p w14:paraId="1D1426B3" w14:textId="77777777" w:rsidR="00107766" w:rsidRPr="006E2F26" w:rsidRDefault="00107766" w:rsidP="00107766">
                        <w:pPr>
                          <w:jc w:val="center"/>
                          <w:rPr>
                            <w:sz w:val="18"/>
                            <w:szCs w:val="18"/>
                            <w:lang w:val="en-US"/>
                          </w:rPr>
                        </w:pPr>
                      </w:p>
                    </w:txbxContent>
                  </v:textbox>
                </v:rect>
                <v:rect id="Rectangle 140" o:spid="_x0000_s1065" style="position:absolute;left:29948;top:42475;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" filled="f" fillcolor="#d6e3bc [1302]" strokeweight="1pt">
                  <v:textbox>
                    <w:txbxContent>
                      <w:p w14:paraId="291D5B8C" w14:textId="77777777" w:rsidR="00107766" w:rsidRPr="006E2F26" w:rsidRDefault="00107766" w:rsidP="00107766">
                        <w:pPr>
                          <w:jc w:val="center"/>
                          <w:rPr>
                            <w:sz w:val="18"/>
                            <w:szCs w:val="18"/>
                            <w:lang w:val="en-US"/>
                          </w:rPr>
                        </w:pPr>
                      </w:p>
                    </w:txbxContent>
                  </v:textbox>
                </v:rect>
                <v:rect id="Rectangle 140" o:spid="_x0000_s1066" style="position:absolute;left:49322;top:42462;width:288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" fillcolor="#d6e3bc [1302]" strokeweight="1pt">
                  <v:textbox>
                    <w:txbxContent>
                      <w:p w14:paraId="664DDE60" w14:textId="77777777" w:rsidR="00107766" w:rsidRPr="006E2F26" w:rsidRDefault="00107766" w:rsidP="00107766">
                        <w:pPr>
                          <w:jc w:val="center"/>
                          <w:rPr>
                            <w:sz w:val="18"/>
                            <w:szCs w:val="18"/>
                            <w:lang w:val="en-US"/>
                          </w:rPr>
                        </w:pPr>
                      </w:p>
                    </w:txbxContent>
                  </v:textbox>
                </v:rect>
                <v:shape id="AutoShape 57" o:spid="_x0000_s1067" type="#_x0000_t32" style="position:absolute;left:50763;top:26701;width:6;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" strokeweight="1pt">
                  <v:stroke endarrow="block"/>
                </v:shape>
                <v:shape id="AutoShape 58" o:spid="_x0000_s1068" type="#_x0000_t32" style="position:absolute;left:50763;top:33159;width:6;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" strokeweight="1pt">
                  <v:stroke endarrow="block"/>
                </v:shape>
                <v:rect id="Rectangle 140" o:spid="_x0000_s1069" style="position:absolute;left:23414;top:52508;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2wgAAANwAAAAPAAAAZHJzL2Rvd25yZXYueG1sRE9Na8JA&#10;EL0X+h+WKXirG0Wk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A+OpK2wgAAANwAAAAPAAAA&#10;AAAAAAAAAAAAAAcCAABkcnMvZG93bnJldi54bWxQSwUGAAAAAAMAAwC3AAAA9gIAAAAA&#10;" fillcolor="#d6e3bc [1302]" strokeweight="1pt">
                  <v:textbox>
                    <w:txbxContent>
                      <w:p w14:paraId="545904E1" w14:textId="77777777" w:rsidR="00107766" w:rsidRPr="006E2F26" w:rsidRDefault="00107766" w:rsidP="00107766">
                        <w:pPr>
                          <w:jc w:val="center"/>
                          <w:rPr>
                            <w:sz w:val="18"/>
                            <w:szCs w:val="18"/>
                            <w:lang w:val="en-US"/>
                          </w:rPr>
                        </w:pPr>
                      </w:p>
                    </w:txbxContent>
                  </v:textbox>
                </v:rect>
                <v:rect id="Rectangle 140" o:spid="_x0000_s1070" style="position:absolute;left:42826;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" fillcolor="#d6e3bc [1302]" strokeweight="1pt">
                  <v:textbox>
                    <w:txbxContent>
                      <w:p w14:paraId="761D1D2D" w14:textId="77777777" w:rsidR="00107766" w:rsidRPr="006E2F26" w:rsidRDefault="00107766" w:rsidP="00107766">
                        <w:pPr>
                          <w:jc w:val="center"/>
                          <w:rPr>
                            <w:sz w:val="18"/>
                            <w:szCs w:val="18"/>
                            <w:lang w:val="en-US"/>
                          </w:rPr>
                        </w:pPr>
                      </w:p>
                    </w:txbxContent>
                  </v:textbox>
                </v:rect>
                <v:rect id="Rectangle 140" o:spid="_x0000_s1071" style="position:absolute;left:16981;top:5896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" filled="f" fillcolor="#d6e3bc [1302]" strokeweight="1pt">
                  <v:textbox>
                    <w:txbxContent>
                      <w:p w14:paraId="55F547B3" w14:textId="77777777" w:rsidR="00107766" w:rsidRPr="006E2F26" w:rsidRDefault="00107766" w:rsidP="00107766">
                        <w:pPr>
                          <w:jc w:val="center"/>
                          <w:rPr>
                            <w:sz w:val="18"/>
                            <w:szCs w:val="18"/>
                            <w:lang w:val="en-US"/>
                          </w:rPr>
                        </w:pPr>
                      </w:p>
                    </w:txbxContent>
                  </v:textbox>
                </v:rect>
                <v:rect id="Rectangle 140" o:spid="_x0000_s1072" style="position:absolute;left:23427;top:59004;width:288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" filled="f" fillcolor="#d6e3bc [1302]" strokeweight="1pt">
                  <v:textbox>
                    <w:txbxContent>
                      <w:p w14:paraId="3DCC7DB6" w14:textId="77777777" w:rsidR="00107766" w:rsidRPr="006E2F26" w:rsidRDefault="00107766" w:rsidP="00107766">
                        <w:pPr>
                          <w:jc w:val="center"/>
                          <w:rPr>
                            <w:sz w:val="18"/>
                            <w:szCs w:val="18"/>
                            <w:lang w:val="en-US"/>
                          </w:rPr>
                        </w:pPr>
                      </w:p>
                    </w:txbxContent>
                  </v:textbox>
                </v:rect>
                <v:rect id="Rectangle 140" o:spid="_x0000_s1073" style="position:absolute;left:36368;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" filled="f" fillcolor="#d6e3bc [1302]" strokeweight="1pt">
                  <v:textbox>
                    <w:txbxContent>
                      <w:p w14:paraId="68FF873B" w14:textId="77777777" w:rsidR="00107766" w:rsidRPr="006E2F26" w:rsidRDefault="00107766" w:rsidP="00107766">
                        <w:pPr>
                          <w:jc w:val="center"/>
                          <w:rPr>
                            <w:sz w:val="18"/>
                            <w:szCs w:val="18"/>
                            <w:lang w:val="en-US"/>
                          </w:rPr>
                        </w:pPr>
                      </w:p>
                    </w:txbxContent>
                  </v:textbox>
                </v:rect>
                <v:rect id="Rectangle 140" o:spid="_x0000_s1074" style="position:absolute;left:36355;top:58991;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" filled="f" fillcolor="#d6e3bc [1302]" strokeweight="1pt">
                  <v:textbox>
                    <w:txbxContent>
                      <w:p w14:paraId="2DF3D3A7" w14:textId="77777777" w:rsidR="00107766" w:rsidRPr="006E2F26" w:rsidRDefault="00107766" w:rsidP="00107766">
                        <w:pPr>
                          <w:jc w:val="center"/>
                          <w:rPr>
                            <w:sz w:val="18"/>
                            <w:szCs w:val="18"/>
                            <w:lang w:val="en-US"/>
                          </w:rPr>
                        </w:pPr>
                      </w:p>
                    </w:txbxContent>
                  </v:textbox>
                </v:rect>
                <v:shape id="AutoShape 84" o:spid="_x0000_s1075" type="#_x0000_t32" style="position:absolute;left:18448;top:26676;width:32;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" strokeweight="1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5" o:spid="_x0000_s1076" type="#_x0000_t34" style="position:absolute;left:16683;top:15590;width:3579;height: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" strokeweight="1pt">
                  <v:stroke endarrow="block"/>
                </v:shape>
                <v:shape id="AutoShape 91" o:spid="_x0000_s1077" type="#_x0000_t32" style="position:absolute;left:31370;top:45345;width:13;height:100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" strokeweight="1pt">
                  <v:stroke endarrow="block"/>
                </v:shape>
                <v:shape id="AutoShape 93" o:spid="_x0000_s1078" type="#_x0000_t32" style="position:absolute;left:44280;top:33134;width:12;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" strokeweight="1pt">
                  <v:stroke endarrow="block"/>
                </v:shape>
                <v:shape id="AutoShape 94" o:spid="_x0000_s1079" type="#_x0000_t32" style="position:absolute;left:24855;top:45345;width:76;height:7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" strokeweight="1pt">
                  <v:stroke endarrow="block"/>
                </v:shape>
                <v:shape id="AutoShape 95" o:spid="_x0000_s1080" type="#_x0000_t32" style="position:absolute;left:37841;top:20256;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" strokeweight="1pt">
                  <v:stroke endarrow="block"/>
                </v:shape>
                <v:shape id="AutoShape 99" o:spid="_x0000_s1081" type="#_x0000_t32" style="position:absolute;left:24868;top:55416;width:13;height:35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" strokeweight="1pt">
                  <v:stroke endarrow="block"/>
                </v:shape>
                <v:shape id="AutoShape 103" o:spid="_x0000_s1082" type="#_x0000_t32" style="position:absolute;left:37797;top:45345;width:37;height:7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" strokeweight="1pt">
                  <v:stroke endarrow="block"/>
                </v:shape>
                <v:shape id="Text Box 104" o:spid="_x0000_s1083" type="#_x0000_t202" style="position:absolute;left:54336;top:22356;width:13667;height:5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" stroked="f">
                  <v:textbox>
                    <w:txbxContent>
                      <w:p w14:paraId="7E0B72C0" w14:textId="0EAF4531" w:rsidR="00107766" w:rsidRPr="00FE5CF7" w:rsidRDefault="00344893" w:rsidP="00107766">
                        <w:pPr>
                          <w:pStyle w:val="Drawing"/>
                          <w:rPr>
                            <w:vertAlign w:val="subscript"/>
                          </w:rPr>
                        </w:pPr>
                        <w:r>
                          <w:t>Election</w:t>
                        </w:r>
                        <w:r w:rsidR="00FE5CF7">
                          <w:t xml:space="preserve"> r</w:t>
                        </w:r>
                        <w:r w:rsidR="00107766" w:rsidRPr="00BE247B">
                          <w:t>ound</w:t>
                        </w:r>
                        <w:r w:rsidR="00FE5CF7">
                          <w:t xml:space="preserve"> for R</w:t>
                        </w:r>
                        <w:r w:rsidR="00FE5CF7">
                          <w:rPr>
                            <w:vertAlign w:val="subscript"/>
                          </w:rPr>
                          <w:t>i+4</w:t>
                        </w:r>
                      </w:p>
                    </w:txbxContent>
                  </v:textbox>
                </v:shape>
                <v:shape id="AutoShape 106" o:spid="_x0000_s1084" type="#_x0000_t32" style="position:absolute;left:24862;top:13800;width:37;height:3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" strokeweight="1pt">
                  <v:stroke endarrow="block"/>
                </v:shape>
                <v:shape id="AutoShape 107" o:spid="_x0000_s1085" type="#_x0000_t32" style="position:absolute;left:18473;top:20256;width:7;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no8wwAAANwAAAAPAAAAZHJzL2Rvd25yZXYueG1sRI9BawIx&#10;FITvhf6H8ITeanZrE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PKJ6PMMAAADcAAAADwAA&#10;AAAAAAAAAAAAAAAHAgAAZHJzL2Rvd25yZXYueG1sUEsFBgAAAAADAAMAtwAAAPcCAAAAAA==&#10;" strokeweight="1pt">
                  <v:stroke endarrow="block"/>
                </v:shape>
                <v:shape id="AutoShape 108" o:spid="_x0000_s1086" type="#_x0000_t32" style="position:absolute;left:24925;top:26714;width:6;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" strokeweight="1pt">
                  <v:stroke endarrow="block"/>
                </v:shape>
                <v:shape id="Text Box 109" o:spid="_x0000_s1087" type="#_x0000_t202" style="position:absolute;left:53640;top:79078;width:1433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" filled="f" stroked="f">
                  <v:textbox>
                    <w:txbxContent>
                      <w:p w14:paraId="183E1BB9" w14:textId="77777777" w:rsidR="00107766" w:rsidRPr="00D17D7A" w:rsidRDefault="00107766" w:rsidP="00107766">
                        <w:pPr>
                          <w:pStyle w:val="Drawing"/>
                          <w:jc w:val="left"/>
                        </w:pPr>
                        <w:r w:rsidRPr="003F6426">
                          <w:t>-</w:t>
                        </w:r>
                        <w:r>
                          <w:t xml:space="preserve"> Vote with transactions</w:t>
                        </w:r>
                      </w:p>
                    </w:txbxContent>
                  </v:textbox>
                </v:shape>
                <v:rect id="Rectangle 140" o:spid="_x0000_s1088" style="position:absolute;left:50757;top:7907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" fillcolor="#d6e3bc [1302]" strokeweight="1pt">
                  <v:textbox>
                    <w:txbxContent>
                      <w:p w14:paraId="21BA584F" w14:textId="77777777" w:rsidR="00107766" w:rsidRPr="006E2F26" w:rsidRDefault="00107766" w:rsidP="00107766">
                        <w:pPr>
                          <w:jc w:val="center"/>
                          <w:rPr>
                            <w:sz w:val="18"/>
                            <w:szCs w:val="18"/>
                            <w:lang w:val="en-US"/>
                          </w:rPr>
                        </w:pPr>
                      </w:p>
                    </w:txbxContent>
                  </v:textbox>
                </v:rect>
                <v:rect id="Rectangle 140" o:spid="_x0000_s1089" style="position:absolute;left:50779;top:7540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" filled="f" fillcolor="#d6e3bc [1302]" strokeweight="1pt">
                  <v:textbox>
                    <w:txbxContent>
                      <w:p w14:paraId="04DA88D9" w14:textId="77777777" w:rsidR="00107766" w:rsidRPr="006E2F26" w:rsidRDefault="00107766" w:rsidP="00107766">
                        <w:pPr>
                          <w:jc w:val="center"/>
                          <w:rPr>
                            <w:sz w:val="18"/>
                            <w:szCs w:val="18"/>
                            <w:lang w:val="en-US"/>
                          </w:rPr>
                        </w:pPr>
                      </w:p>
                    </w:txbxContent>
                  </v:textbox>
                </v:rect>
                <v:shape id="Text Box 112" o:spid="_x0000_s1090" type="#_x0000_t202" style="position:absolute;left:53649;top:75408;width:7156;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" filled="f" stroked="f">
                  <v:textbox>
                    <w:txbxContent>
                      <w:p w14:paraId="4EC09E82" w14:textId="77777777" w:rsidR="00107766" w:rsidRPr="00D17D7A" w:rsidRDefault="00107766" w:rsidP="00107766">
                        <w:pPr>
                          <w:pStyle w:val="Drawing"/>
                          <w:jc w:val="left"/>
                        </w:pPr>
                        <w:r w:rsidRPr="00D17D7A">
                          <w:t>-</w:t>
                        </w:r>
                        <w:r>
                          <w:t xml:space="preserve"> </w:t>
                        </w:r>
                        <w:r w:rsidRPr="00D17D7A">
                          <w:t>Vote</w:t>
                        </w:r>
                      </w:p>
                    </w:txbxContent>
                  </v:textbox>
                </v:shape>
                <v:shape id="AutoShape 115" o:spid="_x0000_s1091" type="#_x0000_t32" style="position:absolute;left:37803;top:13825;width:38;height:3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" strokeweight="1pt">
                  <v:stroke endarrow="block"/>
                </v:shape>
                <v:shape id="AutoShape 117" o:spid="_x0000_s1092" type="#_x0000_t32" style="position:absolute;left:31383;top:33172;width:6;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" strokeweight="1pt">
                  <v:stroke endarrow="block"/>
                </v:shape>
                <v:shape id="AutoShape 121" o:spid="_x0000_s1093" type="#_x0000_t32" style="position:absolute;left:14136;top:27470;width:14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" strokeweight="1pt">
                  <v:stroke startarrow="block"/>
                </v:shape>
                <v:shape id="AutoShape 122" o:spid="_x0000_s1094" type="#_x0000_t32" style="position:absolute;left:12707;top:26066;width:26;height:22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" strokeweight="1pt"/>
                <v:shape id="AutoShape 123" o:spid="_x0000_s1095" type="#_x0000_t32" style="position:absolute;left:11990;top:48958;width:19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" strokeweight="1pt"/>
                <v:shape id="AutoShape 124" o:spid="_x0000_s1096" type="#_x0000_t32" style="position:absolute;left:14162;top:43973;width:2857;height:28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" strokeweight="1pt"/>
                <v:shape id="AutoShape 126" o:spid="_x0000_s1097" type="#_x0000_t32" style="position:absolute;left:11291;top:24669;width:0;height:25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" strokeweight="1pt"/>
                <v:shape id="AutoShape 138" o:spid="_x0000_s1098" type="#_x0000_t32" style="position:absolute;left:10517;top:23882;width:38;height:26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" strokeweight="1pt"/>
                <v:rect id="Rectangle 140" o:spid="_x0000_s1099" style="position:absolute;left:42864;top:17360;width:288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" filled="f" fillcolor="#d6e3bc [1302]" strokeweight="1pt">
                  <v:textbox>
                    <w:txbxContent>
                      <w:p w14:paraId="4E8DCB79" w14:textId="77777777" w:rsidR="00107766" w:rsidRPr="006E2F26" w:rsidRDefault="00107766" w:rsidP="00107766">
                        <w:pPr>
                          <w:jc w:val="center"/>
                          <w:rPr>
                            <w:sz w:val="18"/>
                            <w:szCs w:val="18"/>
                            <w:lang w:val="en-US"/>
                          </w:rPr>
                        </w:pPr>
                      </w:p>
                    </w:txbxContent>
                  </v:textbox>
                </v:rect>
                <v:shape id="AutoShape 140" o:spid="_x0000_s1100" type="#_x0000_t32" style="position:absolute;left:44292;top:20256;width:13;height:3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" strokeweight="1pt">
                  <v:stroke endarrow="block"/>
                </v:shape>
                <v:shape id="AutoShape 141" o:spid="_x0000_s1101" type="#_x0000_t32" style="position:absolute;left:59761;top:29235;width:6;height:7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" strokeweight="3pt">
                  <v:stroke endarrow="block"/>
                </v:shape>
                <v:shape id="Text Box 142" o:spid="_x0000_s1102" type="#_x0000_t202" style="position:absolute;left:56186;top:29235;width:3575;height:7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" filled="f" stroked="f">
                  <v:textbox style="layout-flow:vertical;mso-layout-flow-alt:bottom-to-top">
                    <w:txbxContent>
                      <w:p w14:paraId="30C3D087" w14:textId="77777777" w:rsidR="00107766" w:rsidRPr="00C209EA" w:rsidRDefault="00107766" w:rsidP="00107766">
                        <w:pPr>
                          <w:pStyle w:val="Drawing"/>
                          <w:rPr>
                            <w:vertAlign w:val="subscript"/>
                          </w:rPr>
                        </w:pPr>
                        <w:r>
                          <w:t>Time</w:t>
                        </w:r>
                      </w:p>
                    </w:txbxContent>
                  </v:textbox>
                </v:shape>
                <v:rect id="Rectangle 314" o:spid="_x0000_s1103" style="position:absolute;left:29929;top:17348;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" fillcolor="#d6e3bc [1302]" strokeweight="1pt">
                  <v:textbox>
                    <w:txbxContent>
                      <w:p w14:paraId="63239046" w14:textId="77777777" w:rsidR="00107766" w:rsidRDefault="00107766" w:rsidP="00107766">
                        <w:pPr>
                          <w:ind w:firstLine="706"/>
                          <w:jc w:val="center"/>
                          <w:rPr>
                            <w:lang w:val="en-US"/>
                          </w:rPr>
                        </w:pPr>
                        <w:r>
                          <w:rPr>
                            <w:lang w:val="en-US"/>
                          </w:rPr>
                          <w:t>Lag</w:t>
                        </w:r>
                      </w:p>
                    </w:txbxContent>
                  </v:textbox>
                </v:rect>
                <v:rect id="Rectangle 315" o:spid="_x0000_s1104" style="position:absolute;left:23464;top:17360;width:2871;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" fillcolor="#d6e3bc [1302]" strokeweight="1pt">
                  <v:textbox>
                    <w:txbxContent>
                      <w:p w14:paraId="6662C756" w14:textId="77777777" w:rsidR="00107766" w:rsidRDefault="00107766" w:rsidP="00107766">
                        <w:pPr>
                          <w:ind w:firstLine="706"/>
                          <w:jc w:val="center"/>
                          <w:rPr>
                            <w:lang w:val="en-US"/>
                          </w:rPr>
                        </w:pPr>
                        <w:r>
                          <w:rPr>
                            <w:lang w:val="en-US"/>
                          </w:rPr>
                          <w:t>Lag</w:t>
                        </w:r>
                      </w:p>
                    </w:txbxContent>
                  </v:textbox>
                </v:rect>
                <v:rect id="Rectangle 316" o:spid="_x0000_s1105" style="position:absolute;left:29929;top:23806;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" filled="f" fillcolor="#d6e3bc [1302]" strokeweight="1pt">
                  <v:textbox>
                    <w:txbxContent>
                      <w:p w14:paraId="76861C62" w14:textId="77777777" w:rsidR="00107766" w:rsidRDefault="00107766" w:rsidP="00107766">
                        <w:pPr>
                          <w:ind w:firstLine="706"/>
                          <w:jc w:val="center"/>
                          <w:rPr>
                            <w:sz w:val="18"/>
                            <w:szCs w:val="18"/>
                            <w:lang w:val="en-US"/>
                          </w:rPr>
                        </w:pPr>
                        <w:r>
                          <w:rPr>
                            <w:sz w:val="18"/>
                            <w:szCs w:val="18"/>
                            <w:lang w:val="en-US"/>
                          </w:rPr>
                          <w:t> </w:t>
                        </w:r>
                      </w:p>
                    </w:txbxContent>
                  </v:textbox>
                </v:rect>
                <v:rect id="Rectangle 140" o:spid="_x0000_s1106" style="position:absolute;left:36387;top:30264;width:288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" fillcolor="#d6e3bc [1302]" strokeweight="1pt">
                  <v:textbox>
                    <w:txbxContent>
                      <w:p w14:paraId="11FBDC42" w14:textId="77777777" w:rsidR="00107766" w:rsidRPr="006E2F26" w:rsidRDefault="00107766" w:rsidP="00107766">
                        <w:pPr>
                          <w:jc w:val="center"/>
                          <w:rPr>
                            <w:sz w:val="18"/>
                            <w:szCs w:val="18"/>
                            <w:lang w:val="en-US"/>
                          </w:rPr>
                        </w:pPr>
                      </w:p>
                    </w:txbxContent>
                  </v:textbox>
                </v:rect>
                <v:rect id="Rectangle 140" o:spid="_x0000_s1107" style="position:absolute;left:23471;top:36004;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" fillcolor="#d6e3bc [1302]" strokeweight="1pt">
                  <v:textbox>
                    <w:txbxContent>
                      <w:p w14:paraId="063D7ED0" w14:textId="77777777" w:rsidR="00107766" w:rsidRPr="006E2F26" w:rsidRDefault="00107766" w:rsidP="00107766">
                        <w:pPr>
                          <w:jc w:val="center"/>
                          <w:rPr>
                            <w:sz w:val="18"/>
                            <w:szCs w:val="18"/>
                            <w:lang w:val="en-US"/>
                          </w:rPr>
                        </w:pPr>
                      </w:p>
                    </w:txbxContent>
                  </v:textbox>
                </v:rect>
                <v:shape id="AutoShape 93" o:spid="_x0000_s1108" type="#_x0000_t32" style="position:absolute;left:37822;top:33134;width:12;height:2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" strokeweight="1pt">
                  <v:stroke endarrow="block"/>
                </v:shape>
                <v:rect id="Rectangle 140" o:spid="_x0000_s1109" style="position:absolute;left:42832;top:3600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" fillcolor="#d6e3bc [1302]" strokeweight="1pt">
                  <v:textbox>
                    <w:txbxContent>
                      <w:p w14:paraId="003692D6" w14:textId="77777777" w:rsidR="00107766" w:rsidRPr="006E2F26" w:rsidRDefault="00107766" w:rsidP="00107766">
                        <w:pPr>
                          <w:jc w:val="center"/>
                          <w:rPr>
                            <w:sz w:val="18"/>
                            <w:szCs w:val="18"/>
                            <w:lang w:val="en-US"/>
                          </w:rPr>
                        </w:pPr>
                      </w:p>
                    </w:txbxContent>
                  </v:textbox>
                </v:rect>
                <v:rect id="Rectangle 140" o:spid="_x0000_s1110" style="position:absolute;left:42832;top:4246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" fillcolor="#d6e3bc [1302]" strokeweight="1pt">
                  <v:textbox>
                    <w:txbxContent>
                      <w:p w14:paraId="48ABC1BB" w14:textId="77777777" w:rsidR="00107766" w:rsidRPr="006E2F26" w:rsidRDefault="00107766" w:rsidP="00107766">
                        <w:pPr>
                          <w:jc w:val="center"/>
                          <w:rPr>
                            <w:sz w:val="18"/>
                            <w:szCs w:val="18"/>
                            <w:lang w:val="en-US"/>
                          </w:rPr>
                        </w:pPr>
                      </w:p>
                    </w:txbxContent>
                  </v:textbox>
                </v:rect>
                <v:rect id="Rectangle 140" o:spid="_x0000_s1111" style="position:absolute;left:36387;top:42475;width:2882;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" fillcolor="#d6e3bc [1302]" strokeweight="1pt">
                  <v:textbox>
                    <w:txbxContent>
                      <w:p w14:paraId="0034004D" w14:textId="77777777" w:rsidR="00107766" w:rsidRPr="006E2F26" w:rsidRDefault="00107766" w:rsidP="00107766">
                        <w:pPr>
                          <w:jc w:val="center"/>
                          <w:rPr>
                            <w:sz w:val="18"/>
                            <w:szCs w:val="18"/>
                            <w:lang w:val="en-US"/>
                          </w:rPr>
                        </w:pPr>
                      </w:p>
                    </w:txbxContent>
                  </v:textbox>
                </v:rect>
                <v:shape id="AutoShape 95" o:spid="_x0000_s1112" type="#_x0000_t32" style="position:absolute;left:31364;top:20218;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" strokeweight="1pt">
                  <v:stroke endarrow="block"/>
                </v:shape>
                <v:shape id="AutoShape 95" o:spid="_x0000_s1113" type="#_x0000_t32" style="position:absolute;left:24887;top:20218;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" strokeweight="1pt">
                  <v:stroke endarrow="block"/>
                </v:shape>
                <v:shape id="AutoShape 95" o:spid="_x0000_s1114" type="#_x0000_t32" style="position:absolute;left:31402;top:26676;width:6;height:3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" strokeweight="1pt">
                  <v:stroke endarrow="block"/>
                </v:shape>
                <v:shape id="AutoShape 33" o:spid="_x0000_s1115" type="#_x0000_t32" style="position:absolute;left:18448;top:33147;width:25;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" strokeweight="1pt">
                  <v:stroke endarrow="block"/>
                </v:shape>
                <v:rect id="Rectangle 140" o:spid="_x0000_s1116" style="position:absolute;left:17032;top:30264;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" filled="f" fillcolor="#d6e3bc [1302]" strokeweight="1pt">
                  <v:textbox>
                    <w:txbxContent>
                      <w:p w14:paraId="65FC31E8" w14:textId="77777777" w:rsidR="00107766" w:rsidRPr="006E2F26" w:rsidRDefault="00107766" w:rsidP="00107766">
                        <w:pPr>
                          <w:jc w:val="center"/>
                          <w:rPr>
                            <w:sz w:val="18"/>
                            <w:szCs w:val="18"/>
                            <w:lang w:val="en-US"/>
                          </w:rPr>
                        </w:pPr>
                      </w:p>
                    </w:txbxContent>
                  </v:textbox>
                </v:rect>
                <v:shape id="AutoShape 43" o:spid="_x0000_s1117" type="#_x0000_t32" style="position:absolute;left:24931;top:38874;width:7;height: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" strokeweight="1pt">
                  <v:stroke endarrow="block"/>
                </v:shape>
                <v:shape id="AutoShape 103" o:spid="_x0000_s1118" type="#_x0000_t32" style="position:absolute;left:37822;top:38919;width:12;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" strokeweight="1pt">
                  <v:stroke endarrow="block"/>
                </v:shape>
                <v:shape id="AutoShape 103" o:spid="_x0000_s1119" type="#_x0000_t32" style="position:absolute;left:44311;top:38862;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" strokeweight="1pt">
                  <v:stroke endarrow="block"/>
                </v:shape>
                <v:shape id="AutoShape 103" o:spid="_x0000_s1120" type="#_x0000_t32" style="position:absolute;left:44267;top:45332;width:6;height:72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" strokeweight="1pt">
                  <v:stroke endarrow="block"/>
                </v:shape>
                <v:rect id="Rectangle 140" o:spid="_x0000_s1121" style="position:absolute;left:29891;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" fillcolor="#d6e3bc [1302]" strokeweight="1pt">
                  <v:textbox>
                    <w:txbxContent>
                      <w:p w14:paraId="17138A5F" w14:textId="77777777" w:rsidR="00107766" w:rsidRPr="006E2F26" w:rsidRDefault="00107766" w:rsidP="00107766">
                        <w:pPr>
                          <w:jc w:val="center"/>
                          <w:rPr>
                            <w:sz w:val="18"/>
                            <w:szCs w:val="18"/>
                            <w:lang w:val="en-US"/>
                          </w:rPr>
                        </w:pPr>
                      </w:p>
                    </w:txbxContent>
                  </v:textbox>
                </v:rect>
                <v:shape id="AutoShape 122" o:spid="_x0000_s1122" type="#_x0000_t32" style="position:absolute;left:13425;top:26728;width:38;height:20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" strokeweight="1pt"/>
                <v:shape id="AutoShape 122" o:spid="_x0000_s1123" type="#_x0000_t32" style="position:absolute;left:14136;top:27470;width:26;height:1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" strokeweight="1pt"/>
                <v:shape id="AutoShape 122" o:spid="_x0000_s1124" type="#_x0000_t32" style="position:absolute;left:11990;top:25380;width:0;height:235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" strokeweight="1pt"/>
                <v:shape id="AutoShape 121" o:spid="_x0000_s1125" type="#_x0000_t32" style="position:absolute;left:13469;top:26752;width:21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" strokeweight="1pt">
                  <v:stroke startarrow="block"/>
                </v:shape>
                <v:shape id="AutoShape 121" o:spid="_x0000_s1126" type="#_x0000_t32" style="position:absolute;left:12707;top:26066;width:28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" strokeweight="1pt">
                  <v:stroke startarrow="block"/>
                </v:shape>
                <v:shape id="AutoShape 121" o:spid="_x0000_s1127" type="#_x0000_t32" style="position:absolute;left:11990;top:25330;width:3588;height: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" strokeweight="1pt">
                  <v:stroke startarrow="block"/>
                </v:shape>
                <v:shape id="AutoShape 121" o:spid="_x0000_s1128" type="#_x0000_t32" style="position:absolute;left:11298;top:24599;width:4280;height: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" strokeweight="1pt">
                  <v:stroke startarrow="block"/>
                </v:shape>
                <v:shape id="AutoShape 121" o:spid="_x0000_s1129" type="#_x0000_t32" style="position:absolute;left:10555;top:23882;width:50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" strokeweight="1pt">
                  <v:stroke startarrow="block"/>
                </v:shape>
                <v:shape id="AutoShape 127" o:spid="_x0000_s1130" type="#_x0000_t32" style="position:absolute;left:13425;top:47542;width:6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" strokeweight="1pt"/>
                <v:shape id="AutoShape 124" o:spid="_x0000_s1131" type="#_x0000_t32" style="position:absolute;left:19883;top:44030;width:3575;height:34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" strokeweight="1pt"/>
                <v:shape id="AutoShape 124" o:spid="_x0000_s1132" type="#_x0000_t32" style="position:absolute;left:25623;top:43935;width:4293;height:4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" strokeweight="1pt"/>
                <v:shape id="AutoShape 124" o:spid="_x0000_s1133" type="#_x0000_t32" style="position:absolute;left:31364;top:43935;width:5023;height:5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" strokeweight="1pt"/>
                <v:shape id="AutoShape 124" o:spid="_x0000_s1134" type="#_x0000_t32" style="position:absolute;left:37174;top:43935;width:5690;height:5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" strokeweight="1pt"/>
                <v:shape id="AutoShape 127" o:spid="_x0000_s1135" type="#_x0000_t32" style="position:absolute;left:12733;top:48240;width:128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" strokeweight="1pt"/>
                <v:shape id="AutoShape 123" o:spid="_x0000_s1136" type="#_x0000_t32" style="position:absolute;left:11291;top:49676;width:258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" strokeweight="1pt"/>
                <v:shape id="AutoShape 123" o:spid="_x0000_s1137" type="#_x0000_t32" style="position:absolute;left:10542;top:50406;width:323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" strokeweight="1pt"/>
                <v:shape id="AutoShape 103" o:spid="_x0000_s1138" type="#_x0000_t32" style="position:absolute;left:50731;top:45332;width:38;height:7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" strokeweight="1pt">
                  <v:stroke endarrow="block"/>
                </v:shape>
                <v:shape id="AutoShape 103" o:spid="_x0000_s1139" type="#_x0000_t32" style="position:absolute;left:50719;top:55378;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" strokeweight="1pt">
                  <v:stroke endarrow="block"/>
                </v:shape>
                <v:rect id="Rectangle 140" o:spid="_x0000_s1140" style="position:absolute;left:49265;top:5896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" filled="f" fillcolor="#d6e3bc [1302]" strokeweight="1pt">
                  <v:textbox>
                    <w:txbxContent>
                      <w:p w14:paraId="63B00E64" w14:textId="77777777" w:rsidR="00107766" w:rsidRPr="006E2F26" w:rsidRDefault="00107766" w:rsidP="00107766">
                        <w:pPr>
                          <w:jc w:val="center"/>
                          <w:rPr>
                            <w:sz w:val="18"/>
                            <w:szCs w:val="18"/>
                            <w:lang w:val="en-US"/>
                          </w:rPr>
                        </w:pPr>
                      </w:p>
                    </w:txbxContent>
                  </v:textbox>
                </v:rect>
                <v:rect id="Rectangle 140" o:spid="_x0000_s1141" style="position:absolute;left:49284;top:52546;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" fillcolor="#d6e3bc [1302]" strokeweight="1pt">
                  <v:textbox>
                    <w:txbxContent>
                      <w:p w14:paraId="7424EEC9" w14:textId="77777777" w:rsidR="00107766" w:rsidRPr="006E2F26" w:rsidRDefault="00107766" w:rsidP="00107766">
                        <w:pPr>
                          <w:jc w:val="center"/>
                          <w:rPr>
                            <w:sz w:val="18"/>
                            <w:szCs w:val="18"/>
                            <w:lang w:val="en-US"/>
                          </w:rPr>
                        </w:pPr>
                      </w:p>
                    </w:txbxContent>
                  </v:textbox>
                </v:rect>
                <v:shape id="AutoShape 124" o:spid="_x0000_s1142" type="#_x0000_t32" style="position:absolute;left:42864;top:43935;width:6458;height:6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" strokeweight="1pt"/>
                <v:rect id="Rectangle 327" o:spid="_x0000_s1143" style="position:absolute;left:2648;top:22413;width:5127;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" filled="f" stroked="f" strokeweight="2pt">
                  <v:textbox inset="1mm,1mm,1mm,1mm">
                    <w:txbxContent>
                      <w:p w14:paraId="67E333E2" w14:textId="77777777" w:rsidR="00107766" w:rsidRPr="0092695E" w:rsidRDefault="00107766" w:rsidP="008E40CB">
                        <w:pPr>
                          <w:pStyle w:val="Drawing"/>
                          <w:jc w:val="left"/>
                          <w:rPr>
                            <w:vertAlign w:val="subscript"/>
                          </w:rPr>
                        </w:pPr>
                        <w:r>
                          <w:t>R</w:t>
                        </w:r>
                        <w:r>
                          <w:rPr>
                            <w:vertAlign w:val="subscript"/>
                          </w:rPr>
                          <w:t>i+1</w:t>
                        </w:r>
                      </w:p>
                    </w:txbxContent>
                  </v:textbox>
                </v:rect>
                <v:rect id="Rectangle 331" o:spid="_x0000_s1144" style="position:absolute;left:2597;top:28840;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" filled="f" stroked="f" strokeweight="2pt">
                  <v:textbox inset="1mm,1mm,1mm,1mm">
                    <w:txbxContent>
                      <w:p w14:paraId="124A4769" w14:textId="77777777" w:rsidR="00107766" w:rsidRPr="0092695E" w:rsidRDefault="00107766" w:rsidP="008E40CB">
                        <w:pPr>
                          <w:pStyle w:val="Drawing"/>
                          <w:jc w:val="left"/>
                          <w:rPr>
                            <w:vertAlign w:val="subscript"/>
                          </w:rPr>
                        </w:pPr>
                        <w:r>
                          <w:t>R</w:t>
                        </w:r>
                        <w:r>
                          <w:rPr>
                            <w:vertAlign w:val="subscript"/>
                          </w:rPr>
                          <w:t>i+2</w:t>
                        </w:r>
                      </w:p>
                    </w:txbxContent>
                  </v:textbox>
                </v:rect>
                <v:rect id="Rectangle 332" o:spid="_x0000_s1145" style="position:absolute;left:2624;top:34587;width:5029;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" filled="f" stroked="f" strokeweight="2pt">
                  <v:textbox inset="1mm,1mm,1mm,1mm">
                    <w:txbxContent>
                      <w:p w14:paraId="46A2469C" w14:textId="77777777" w:rsidR="00107766" w:rsidRPr="0092695E" w:rsidRDefault="00107766" w:rsidP="008E40CB">
                        <w:pPr>
                          <w:pStyle w:val="Drawing"/>
                          <w:jc w:val="left"/>
                          <w:rPr>
                            <w:vertAlign w:val="subscript"/>
                          </w:rPr>
                        </w:pPr>
                        <w:r>
                          <w:t>R</w:t>
                        </w:r>
                        <w:r>
                          <w:rPr>
                            <w:vertAlign w:val="subscript"/>
                          </w:rPr>
                          <w:t>i+3</w:t>
                        </w:r>
                      </w:p>
                    </w:txbxContent>
                  </v:textbox>
                </v:rect>
                <v:rect id="Rectangle 337" o:spid="_x0000_s1146" style="position:absolute;left:2704;top:41052;width:490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" filled="f" stroked="f" strokeweight="2pt">
                  <v:textbox inset="1mm,1mm,1mm,1mm">
                    <w:txbxContent>
                      <w:p w14:paraId="5A7BA2BD" w14:textId="77777777" w:rsidR="00107766" w:rsidRPr="0092695E" w:rsidRDefault="00107766" w:rsidP="008E40CB">
                        <w:pPr>
                          <w:pStyle w:val="Drawing"/>
                          <w:jc w:val="left"/>
                          <w:rPr>
                            <w:vertAlign w:val="subscript"/>
                          </w:rPr>
                        </w:pPr>
                        <w:r>
                          <w:t>R</w:t>
                        </w:r>
                        <w:r>
                          <w:rPr>
                            <w:vertAlign w:val="subscript"/>
                          </w:rPr>
                          <w:t>i+4</w:t>
                        </w:r>
                      </w:p>
                    </w:txbxContent>
                  </v:textbox>
                </v:rect>
                <v:rect id="Rectangle 362" o:spid="_x0000_s1147" style="position:absolute;left:2624;top:51097;width:502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" filled="f" stroked="f" strokeweight="2pt">
                  <v:textbox inset="1mm,1mm,1mm,1mm">
                    <w:txbxContent>
                      <w:p w14:paraId="541F2538" w14:textId="77777777" w:rsidR="00107766" w:rsidRPr="0092695E" w:rsidRDefault="00107766" w:rsidP="008E40CB">
                        <w:pPr>
                          <w:pStyle w:val="Drawing"/>
                          <w:jc w:val="left"/>
                          <w:rPr>
                            <w:vertAlign w:val="subscript"/>
                          </w:rPr>
                        </w:pPr>
                        <w:r>
                          <w:t>R</w:t>
                        </w:r>
                        <w:r>
                          <w:rPr>
                            <w:vertAlign w:val="subscript"/>
                          </w:rPr>
                          <w:t>i+5</w:t>
                        </w:r>
                      </w:p>
                    </w:txbxContent>
                  </v:textbox>
                </v:rect>
                <v:rect id="Rectangle 363" o:spid="_x0000_s1148" style="position:absolute;left:2752;top:57573;width:4836;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" filled="f" stroked="f" strokeweight="2pt">
                  <v:textbox inset="1mm,1mm,1mm,1mm">
                    <w:txbxContent>
                      <w:p w14:paraId="49E3B926" w14:textId="77777777" w:rsidR="00107766" w:rsidRPr="0092695E" w:rsidRDefault="00107766" w:rsidP="008E40CB">
                        <w:pPr>
                          <w:pStyle w:val="Drawing"/>
                          <w:jc w:val="left"/>
                          <w:rPr>
                            <w:vertAlign w:val="subscript"/>
                          </w:rPr>
                        </w:pPr>
                        <w:r>
                          <w:t>R</w:t>
                        </w:r>
                        <w:r>
                          <w:rPr>
                            <w:vertAlign w:val="subscript"/>
                          </w:rPr>
                          <w:t>i+6</w:t>
                        </w:r>
                      </w:p>
                    </w:txbxContent>
                  </v:textbox>
                </v:rect>
                <v:rect id="Rectangle 365" o:spid="_x0000_s1149" style="position:absolute;left:2704;top:64031;width:502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" filled="f" stroked="f" strokeweight="2pt">
                  <v:textbox inset="1mm,1mm,1mm,1mm">
                    <w:txbxContent>
                      <w:p w14:paraId="4042BE8C" w14:textId="77777777" w:rsidR="00107766" w:rsidRPr="0092695E" w:rsidRDefault="00107766" w:rsidP="008E40CB">
                        <w:pPr>
                          <w:pStyle w:val="Drawing"/>
                          <w:jc w:val="left"/>
                          <w:rPr>
                            <w:vertAlign w:val="subscript"/>
                          </w:rPr>
                        </w:pPr>
                        <w:r>
                          <w:t>R</w:t>
                        </w:r>
                        <w:r>
                          <w:rPr>
                            <w:vertAlign w:val="subscript"/>
                          </w:rPr>
                          <w:t>i+7</w:t>
                        </w:r>
                      </w:p>
                    </w:txbxContent>
                  </v:textbox>
                </v:rect>
                <v:rect id="Rectangle 366" o:spid="_x0000_s1150" style="position:absolute;left:2597;top:69848;width:502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" filled="f" stroked="f" strokeweight="2pt">
                  <v:textbox inset="1mm,1mm,1mm,1mm">
                    <w:txbxContent>
                      <w:p w14:paraId="5B94CF3C" w14:textId="42E8262E" w:rsidR="00107766" w:rsidRPr="0092695E" w:rsidRDefault="00107766" w:rsidP="008E40CB">
                        <w:pPr>
                          <w:pStyle w:val="Drawing"/>
                          <w:jc w:val="left"/>
                          <w:rPr>
                            <w:vertAlign w:val="subscript"/>
                          </w:rPr>
                        </w:pPr>
                        <w:r>
                          <w:t>R</w:t>
                        </w:r>
                        <w:r>
                          <w:rPr>
                            <w:vertAlign w:val="subscript"/>
                          </w:rPr>
                          <w:t>i+</w:t>
                        </w:r>
                        <w:r w:rsidR="00A55F1F">
                          <w:rPr>
                            <w:vertAlign w:val="subscript"/>
                          </w:rPr>
                          <w:t>8</w:t>
                        </w:r>
                      </w:p>
                    </w:txbxContent>
                  </v:textbox>
                </v:rect>
                <v:shape id="AutoShape 30" o:spid="_x0000_s1151" type="#_x0000_t32" style="position:absolute;left:37803;top:61874;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" strokeweight="1pt">
                  <v:stroke endarrow="block"/>
                </v:shape>
                <v:rect id="Rectangle 140" o:spid="_x0000_s1152" style="position:absolute;left:42832;top:65462;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" fillcolor="#d6e3bc [1302]" strokeweight="1pt">
                  <v:textbox>
                    <w:txbxContent>
                      <w:p w14:paraId="65A22125" w14:textId="77777777" w:rsidR="00107766" w:rsidRPr="006E2F26" w:rsidRDefault="00107766" w:rsidP="00107766">
                        <w:pPr>
                          <w:jc w:val="center"/>
                          <w:rPr>
                            <w:sz w:val="18"/>
                            <w:szCs w:val="18"/>
                            <w:lang w:val="en-US"/>
                          </w:rPr>
                        </w:pPr>
                      </w:p>
                    </w:txbxContent>
                  </v:textbox>
                </v:rect>
                <v:rect id="Rectangle 140" o:spid="_x0000_s1153" style="position:absolute;left:36361;top:65449;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" filled="f" fillcolor="#d6e3bc [1302]" strokeweight="1pt">
                  <v:textbox>
                    <w:txbxContent>
                      <w:p w14:paraId="17DE6A13" w14:textId="77777777" w:rsidR="00107766" w:rsidRPr="006E2F26" w:rsidRDefault="00107766" w:rsidP="00107766">
                        <w:pPr>
                          <w:jc w:val="center"/>
                          <w:rPr>
                            <w:sz w:val="18"/>
                            <w:szCs w:val="18"/>
                            <w:lang w:val="en-US"/>
                          </w:rPr>
                        </w:pPr>
                      </w:p>
                    </w:txbxContent>
                  </v:textbox>
                </v:rect>
                <v:rect id="Rectangle 140" o:spid="_x0000_s1154" style="position:absolute;left:29891;top:71790;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" fillcolor="#d6e3bc [1302]" strokeweight="1pt">
                  <v:textbox>
                    <w:txbxContent>
                      <w:p w14:paraId="4A982861" w14:textId="77777777" w:rsidR="00107766" w:rsidRPr="006E2F26" w:rsidRDefault="00107766" w:rsidP="00107766">
                        <w:pPr>
                          <w:jc w:val="center"/>
                          <w:rPr>
                            <w:sz w:val="18"/>
                            <w:szCs w:val="18"/>
                            <w:lang w:val="en-US"/>
                          </w:rPr>
                        </w:pPr>
                      </w:p>
                    </w:txbxContent>
                  </v:textbox>
                </v:rect>
                <v:shape id="AutoShape 103" o:spid="_x0000_s1155" type="#_x0000_t32" style="position:absolute;left:50725;top:61836;width:13;height:3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" strokeweight="1pt">
                  <v:stroke endarrow="block"/>
                </v:shape>
                <v:rect id="Rectangle 140" o:spid="_x0000_s1156" style="position:absolute;left:49271;top:65424;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" filled="f" fillcolor="#d6e3bc [1302]" strokeweight="1pt">
                  <v:textbox>
                    <w:txbxContent>
                      <w:p w14:paraId="4A51E409" w14:textId="77777777" w:rsidR="00107766" w:rsidRPr="006E2F26" w:rsidRDefault="00107766" w:rsidP="00107766">
                        <w:pPr>
                          <w:jc w:val="center"/>
                          <w:rPr>
                            <w:sz w:val="18"/>
                            <w:szCs w:val="18"/>
                            <w:lang w:val="en-US"/>
                          </w:rPr>
                        </w:pPr>
                      </w:p>
                    </w:txbxContent>
                  </v:textbox>
                </v:rect>
                <v:shape id="AutoShape 30" o:spid="_x0000_s1157" type="#_x0000_t32" style="position:absolute;left:37803;top:68332;width:13;height:35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" strokeweight="1pt">
                  <v:stroke endarrow="block"/>
                </v:shape>
                <v:rect id="Rectangle 140" o:spid="_x0000_s1158" style="position:absolute;left:36361;top:71907;width:288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" filled="f" fillcolor="#d6e3bc [1302]" strokeweight="1pt">
                  <v:textbox>
                    <w:txbxContent>
                      <w:p w14:paraId="42A5FC18" w14:textId="77777777" w:rsidR="00107766" w:rsidRPr="006E2F26" w:rsidRDefault="00107766" w:rsidP="00107766">
                        <w:pPr>
                          <w:jc w:val="center"/>
                          <w:rPr>
                            <w:sz w:val="18"/>
                            <w:szCs w:val="18"/>
                            <w:lang w:val="en-US"/>
                          </w:rPr>
                        </w:pPr>
                      </w:p>
                    </w:txbxContent>
                  </v:textbox>
                </v:rect>
                <v:shape id="Text Box 88" o:spid="_x0000_s1159" type="#_x0000_t202" style="position:absolute;left:7647;top:31737;width:8598;height:5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" fillcolor="white [3212]" stroked="f">
                  <v:textbox>
                    <w:txbxContent>
                      <w:p w14:paraId="74C501DA"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Hash r</w:t>
                        </w:r>
                        <w:r w:rsidRPr="005478F8">
                          <w:rPr>
                            <w14:shadow w14:blurRad="50800" w14:dist="50800" w14:dir="5400000" w14:sx="0" w14:sy="0" w14:kx="0" w14:ky="0" w14:algn="ctr">
                              <w14:schemeClr w14:val="bg1"/>
                            </w14:shadow>
                            <w14:textOutline w14:w="9525" w14:cap="rnd" w14:cmpd="sng" w14:algn="ctr">
                              <w14:noFill/>
                              <w14:prstDash w14:val="solid"/>
                              <w14:bevel/>
                            </w14:textOutline>
                          </w:rPr>
                          <w:t>eferences to R</w:t>
                        </w:r>
                        <w:r w:rsidRPr="005478F8">
                          <w:rPr>
                            <w:vertAlign w:val="subscript"/>
                            <w14:shadow w14:blurRad="50800" w14:dist="50800" w14:dir="5400000" w14:sx="0" w14:sy="0" w14:kx="0" w14:ky="0" w14:algn="ctr">
                              <w14:schemeClr w14:val="bg1"/>
                            </w14:shadow>
                            <w14:textOutline w14:w="9525" w14:cap="rnd" w14:cmpd="sng" w14:algn="ctr">
                              <w14:noFill/>
                              <w14:prstDash w14:val="solid"/>
                              <w14:bevel/>
                            </w14:textOutline>
                          </w:rPr>
                          <w:t xml:space="preserve">i </w:t>
                        </w:r>
                        <w:r w:rsidRPr="005478F8">
                          <w:rPr>
                            <w14:shadow w14:blurRad="50800" w14:dist="50800" w14:dir="5400000" w14:sx="0" w14:sy="0" w14:kx="0" w14:ky="0" w14:algn="ctr">
                              <w14:schemeClr w14:val="bg1"/>
                            </w14:shadow>
                            <w14:textOutline w14:w="9525" w14:cap="rnd" w14:cmpd="sng" w14:algn="ctr">
                              <w14:noFill/>
                              <w14:prstDash w14:val="solid"/>
                              <w14:bevel/>
                            </w14:textOutline>
                          </w:rPr>
                          <w:t>round with Lag=4</w:t>
                        </w:r>
                      </w:p>
                    </w:txbxContent>
                  </v:textbox>
                </v:shape>
                <v:shape id="Text Box 88" o:spid="_x0000_s1160" type="#_x0000_t202" style="position:absolute;left:19128;top:64031;width:8597;height:5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" fillcolor="white [3212]" stroked="f">
                  <v:textbox>
                    <w:txbxContent>
                      <w:p w14:paraId="44E4FFEE" w14:textId="77777777" w:rsidR="00107766" w:rsidRPr="005478F8" w:rsidRDefault="00107766" w:rsidP="00107766">
                        <w:pPr>
                          <w:pStyle w:val="Drawing"/>
                          <w:rPr>
                            <w14:shadow w14:blurRad="50800" w14:dist="50800" w14:dir="5400000" w14:sx="0" w14:sy="0" w14:kx="0" w14:ky="0" w14:algn="ctr">
                              <w14:schemeClr w14:val="bg1"/>
                            </w14:shadow>
                            <w14:textOutline w14:w="9525" w14:cap="rnd" w14:cmpd="sng" w14:algn="ctr">
                              <w14:noFill/>
                              <w14:prstDash w14:val="solid"/>
                              <w14:bevel/>
                            </w14:textOutline>
                          </w:rPr>
                        </w:pPr>
                        <w:r>
                          <w:rPr>
                            <w14:shadow w14:blurRad="50800" w14:dist="50800" w14:dir="5400000" w14:sx="0" w14:sy="0" w14:kx="0" w14:ky="0" w14:algn="ctr">
                              <w14:schemeClr w14:val="bg1"/>
                            </w14:shadow>
                            <w14:textOutline w14:w="9525" w14:cap="rnd" w14:cmpd="sng" w14:algn="ctr">
                              <w14:noFill/>
                              <w14:prstDash w14:val="solid"/>
                              <w14:bevel/>
                            </w14:textOutline>
                          </w:rPr>
                          <w:t>Partially filled rounds</w:t>
                        </w:r>
                      </w:p>
                    </w:txbxContent>
                  </v:textbox>
                </v:shape>
                <v:rect id="Rectangle 243" o:spid="_x0000_s1161" style="position:absolute;left:2752;top:15935;width:4853;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" filled="f" stroked="f" strokeweight="2pt">
                  <v:textbox inset="1mm,1mm,1mm,1mm">
                    <w:txbxContent>
                      <w:p w14:paraId="107BC6EA" w14:textId="3B5478D5" w:rsidR="008E40CB" w:rsidRPr="0092695E" w:rsidRDefault="008E40CB" w:rsidP="008E40CB">
                        <w:pPr>
                          <w:pStyle w:val="Drawing"/>
                          <w:jc w:val="left"/>
                          <w:rPr>
                            <w:vertAlign w:val="subscript"/>
                          </w:rPr>
                        </w:pPr>
                        <w:r>
                          <w:t>R</w:t>
                        </w:r>
                        <w:r>
                          <w:rPr>
                            <w:vertAlign w:val="subscript"/>
                          </w:rPr>
                          <w:t>i</w:t>
                        </w:r>
                      </w:p>
                    </w:txbxContent>
                  </v:textbox>
                </v:rect>
                <v:shape id="Text Box 104" o:spid="_x0000_s1162" type="#_x0000_t202" style="position:absolute;left:53617;top:42494;width:11495;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" stroked="f">
                  <v:textbox>
                    <w:txbxContent>
                      <w:p w14:paraId="64911EEF" w14:textId="7AFE79F5" w:rsidR="00FE5CF7" w:rsidRPr="00FE5CF7" w:rsidRDefault="004468B1" w:rsidP="00107766">
                        <w:pPr>
                          <w:pStyle w:val="Drawing"/>
                          <w:rPr>
                            <w:vertAlign w:val="subscript"/>
                          </w:rPr>
                        </w:pPr>
                        <w:r>
                          <w:t>Voting</w:t>
                        </w:r>
                        <w:r w:rsidR="00FE5CF7">
                          <w:t xml:space="preserve"> r</w:t>
                        </w:r>
                        <w:r w:rsidR="00FE5CF7" w:rsidRPr="00BE247B">
                          <w:t>ound</w:t>
                        </w:r>
                        <w:r w:rsidR="00FE5CF7">
                          <w:t xml:space="preserve"> for R</w:t>
                        </w:r>
                        <w:r w:rsidR="00FE5CF7">
                          <w:rPr>
                            <w:vertAlign w:val="subscript"/>
                          </w:rPr>
                          <w:t>i</w:t>
                        </w:r>
                      </w:p>
                    </w:txbxContent>
                  </v:textbox>
                </v:shape>
                <v:rect id="Rectangle 140" o:spid="_x0000_s1163" style="position:absolute;left:15559;top:9507;width:38030;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" fillcolor="#b6dde8" strokeweight="1pt">
                  <v:fill opacity="24158f"/>
                  <v:textbox>
                    <w:txbxContent>
                      <w:p w14:paraId="384BE140" w14:textId="77777777" w:rsidR="00054F8B" w:rsidRPr="006E2F26" w:rsidRDefault="00054F8B" w:rsidP="00107766">
                        <w:pPr>
                          <w:rPr>
                            <w:sz w:val="18"/>
                            <w:szCs w:val="18"/>
                            <w:lang w:val="en-US"/>
                          </w:rPr>
                        </w:pPr>
                      </w:p>
                    </w:txbxContent>
                  </v:textbox>
                </v:rect>
                <v:rect id="Rectangle 140" o:spid="_x0000_s1164" style="position:absolute;left:17032;top:10917;width:288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" fillcolor="#d6e3bc [1302]" strokeweight="1pt">
                  <v:textbox>
                    <w:txbxContent>
                      <w:p w14:paraId="520D1690" w14:textId="77777777" w:rsidR="00054F8B" w:rsidRPr="006E2F26" w:rsidRDefault="00054F8B" w:rsidP="00107766">
                        <w:pPr>
                          <w:jc w:val="center"/>
                          <w:rPr>
                            <w:sz w:val="18"/>
                            <w:szCs w:val="18"/>
                            <w:lang w:val="en-US"/>
                          </w:rPr>
                        </w:pPr>
                      </w:p>
                    </w:txbxContent>
                  </v:textbox>
                </v:rect>
                <v:rect id="Rectangle 140" o:spid="_x0000_s1165" style="position:absolute;left:49322;top:10984;width:2882;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" fillcolor="#d6e3bc [1302]" strokeweight="1pt">
                  <v:textbox>
                    <w:txbxContent>
                      <w:p w14:paraId="5B2762A2" w14:textId="77777777" w:rsidR="00054F8B" w:rsidRPr="006E2F26" w:rsidRDefault="00054F8B" w:rsidP="00107766">
                        <w:pPr>
                          <w:jc w:val="center"/>
                          <w:rPr>
                            <w:sz w:val="18"/>
                            <w:szCs w:val="18"/>
                            <w:lang w:val="en-US"/>
                          </w:rPr>
                        </w:pPr>
                      </w:p>
                    </w:txbxContent>
                  </v:textbox>
                </v:rect>
                <v:rect id="Rectangle 140" o:spid="_x0000_s1166" style="position:absolute;left:36368;top:10942;width:2870;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" fillcolor="#d6e3bc [1302]" strokeweight="1pt">
                  <v:textbox>
                    <w:txbxContent>
                      <w:p w14:paraId="10FFD644" w14:textId="77777777" w:rsidR="00054F8B" w:rsidRPr="006E2F26" w:rsidRDefault="00054F8B" w:rsidP="00107766">
                        <w:pPr>
                          <w:jc w:val="center"/>
                          <w:rPr>
                            <w:sz w:val="18"/>
                            <w:szCs w:val="18"/>
                            <w:lang w:val="en-US"/>
                          </w:rPr>
                        </w:pPr>
                      </w:p>
                    </w:txbxContent>
                  </v:textbox>
                </v:rect>
                <v:rect id="Rectangle 140" o:spid="_x0000_s1167" style="position:absolute;left:42826;top:10929;width:288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" filled="f" fillcolor="#d6e3bc [1302]" strokeweight="1pt">
                  <v:textbox>
                    <w:txbxContent>
                      <w:p w14:paraId="41CBBA62" w14:textId="77777777" w:rsidR="00054F8B" w:rsidRPr="006E2F26" w:rsidRDefault="00054F8B" w:rsidP="00107766">
                        <w:pPr>
                          <w:jc w:val="center"/>
                          <w:rPr>
                            <w:sz w:val="18"/>
                            <w:szCs w:val="18"/>
                            <w:lang w:val="en-US"/>
                          </w:rPr>
                        </w:pPr>
                      </w:p>
                    </w:txbxContent>
                  </v:textbox>
                </v:rect>
                <v:rect id="Rectangle 253" o:spid="_x0000_s1168" style="position:absolute;left:29891;top:10917;width:287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" fillcolor="#d6e3bc [1302]" strokeweight="1pt">
                  <v:textbox>
                    <w:txbxContent>
                      <w:p w14:paraId="3FBA069C" w14:textId="77777777" w:rsidR="00054F8B" w:rsidRDefault="00054F8B" w:rsidP="00107766">
                        <w:pPr>
                          <w:ind w:firstLine="706"/>
                          <w:jc w:val="center"/>
                          <w:rPr>
                            <w:lang w:val="en-US"/>
                          </w:rPr>
                        </w:pPr>
                        <w:r>
                          <w:rPr>
                            <w:lang w:val="en-US"/>
                          </w:rPr>
                          <w:t>Lag</w:t>
                        </w:r>
                      </w:p>
                    </w:txbxContent>
                  </v:textbox>
                </v:rect>
                <v:rect id="Rectangle 254" o:spid="_x0000_s1169" style="position:absolute;left:23427;top:10929;width:2870;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" fillcolor="#d6e3bc [1302]" strokeweight="1pt">
                  <v:textbox>
                    <w:txbxContent>
                      <w:p w14:paraId="5E9C73AC" w14:textId="77777777" w:rsidR="00054F8B" w:rsidRDefault="00054F8B" w:rsidP="00107766">
                        <w:pPr>
                          <w:ind w:firstLine="706"/>
                          <w:jc w:val="center"/>
                          <w:rPr>
                            <w:lang w:val="en-US"/>
                          </w:rPr>
                        </w:pPr>
                        <w:r>
                          <w:rPr>
                            <w:lang w:val="en-US"/>
                          </w:rPr>
                          <w:t>Lag</w:t>
                        </w:r>
                      </w:p>
                    </w:txbxContent>
                  </v:textbox>
                </v:rect>
                <v:shape id="AutoShape 121" o:spid="_x0000_s1170" type="#_x0000_t32" style="position:absolute;left:13463;top:14524;width:2072;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" strokeweight="1pt">
                  <v:stroke startarrow="block"/>
                </v:shape>
                <v:shape id="AutoShape 127" o:spid="_x0000_s1171" type="#_x0000_t32" style="position:absolute;left:13425;top:16637;width:213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" strokeweight="1pt"/>
                <v:shape id="AutoShape 138" o:spid="_x0000_s1172" type="#_x0000_t32" style="position:absolute;left:13471;top:14530;width:5;height:21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" strokeweight="1pt"/>
                <v:shape id="Text Box 104" o:spid="_x0000_s1173" type="#_x0000_t202" style="position:absolute;left:3768;top:12776;width:9433;height:4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" stroked="f">
                  <v:textbox>
                    <w:txbxContent>
                      <w:p w14:paraId="341FB6F1" w14:textId="6C55F942" w:rsidR="00054F8B" w:rsidRPr="00FE5CF7" w:rsidRDefault="00DA47BF" w:rsidP="00107766">
                        <w:pPr>
                          <w:pStyle w:val="Drawing"/>
                          <w:rPr>
                            <w:vertAlign w:val="subscript"/>
                          </w:rPr>
                        </w:pPr>
                        <w:r>
                          <w:t>A</w:t>
                        </w:r>
                        <w:r w:rsidR="00054F8B">
                          <w:t xml:space="preserve"> reference to </w:t>
                        </w:r>
                        <w:r>
                          <w:t xml:space="preserve">the </w:t>
                        </w:r>
                        <w:r w:rsidR="00054F8B">
                          <w:t>previous round</w:t>
                        </w:r>
                      </w:p>
                    </w:txbxContent>
                  </v:textbox>
                </v:shape>
                <v:shape id="AutoShape 85" o:spid="_x0000_s1174" type="#_x0000_t34" style="position:absolute;left:14541;top:6986;width:7863;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" strokeweight="1pt">
                  <v:stroke endarrow="block"/>
                </v:shape>
                <v:shape id="AutoShape 85" o:spid="_x0000_s1175" type="#_x0000_t34" style="position:absolute;left:20895;top:6962;width:7921;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" strokeweight="1pt">
                  <v:stroke endarrow="block"/>
                </v:shape>
                <v:shape id="AutoShape 85" o:spid="_x0000_s1176" type="#_x0000_t34" style="position:absolute;left:27473;top:7032;width:7818;height: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" strokeweight="1pt">
                  <v:stroke endarrow="block"/>
                </v:shape>
                <v:shape id="AutoShape 85" o:spid="_x0000_s1177" type="#_x0000_t34" style="position:absolute;left:33881;top:6976;width:7888;height:4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" strokeweight="1pt">
                  <v:stroke endarrow="block"/>
                </v:shape>
                <v:shape id="AutoShape 85" o:spid="_x0000_s1178" type="#_x0000_t34" style="position:absolute;left:40349;top:6972;width:7888;height: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" strokeweight="1pt">
                  <v:stroke endarrow="block"/>
                </v:shape>
                <v:shape id="AutoShape 85" o:spid="_x0000_s1179" type="#_x0000_t34" style="position:absolute;left:46782;top:6989;width:7976;height: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" strokeweight="1pt">
                  <v:stroke endarrow="block"/>
                </v:shape>
                <v:shape id="Freeform 116" o:spid="_x0000_s1180" style="position:absolute;left:6191;top:4381;width:48425;height:1867;visibility:visible;mso-wrap-style:square;v-text-anchor:top" coordsize="8548,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" path="m,100c270,206,540,312,863,307,1186,302,1619,68,1936,69v317,1,491,251,827,244c3099,306,3542,50,3955,25,4368,,4848,161,5240,163,5632,165,5929,30,6306,38v377,8,820,175,1194,175c7874,213,8373,67,8548,38e" filled="f" strokecolor="white" strokeweight="6pt">
                  <v:path arrowok="t" o:connecttype="custom" o:connectlocs="0,58341;488896,179106;1096759,40255;1565261,182606;2240539,14585;2968502,95095;3572399,22169;4248810,124266;4842510,22169" o:connectangles="0,0,0,0,0,0,0,0,0"/>
                </v:shape>
                <v:rect id="Rectangle 266" o:spid="_x0000_s1181" style="position:absolute;left:2922;top:7358;width:4853;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" filled="f" stroked="f" strokeweight="2pt">
                  <v:textbox inset="1mm,1mm,1mm,1mm">
                    <w:txbxContent>
                      <w:p w14:paraId="397A9573" w14:textId="280BE99B" w:rsidR="0015005E" w:rsidRPr="0092695E" w:rsidRDefault="0015005E" w:rsidP="008E40CB">
                        <w:pPr>
                          <w:pStyle w:val="Drawing"/>
                          <w:jc w:val="left"/>
                          <w:rPr>
                            <w:vertAlign w:val="subscript"/>
                          </w:rPr>
                        </w:pPr>
                        <w:r>
                          <w:t>R</w:t>
                        </w:r>
                        <w:r>
                          <w:rPr>
                            <w:vertAlign w:val="subscript"/>
                          </w:rPr>
                          <w:t>i</w:t>
                        </w:r>
                        <w:r>
                          <w:rPr>
                            <w:vertAlign w:val="subscript"/>
                          </w:rPr>
                          <w:t>-1</w:t>
                        </w:r>
                      </w:p>
                    </w:txbxContent>
                  </v:textbox>
                </v:rect>
                <v:rect id="Rectangle 140" o:spid="_x0000_s1182" style="position:absolute;left:15619;top:22423;width:38030;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" filled="f" strokeweight="1pt">
                  <v:textbox>
                    <w:txbxContent>
                      <w:p w14:paraId="75A03C7F" w14:textId="77777777" w:rsidR="00DE5628" w:rsidRPr="006E2F26" w:rsidRDefault="00DE5628" w:rsidP="00107766">
                        <w:pPr>
                          <w:rPr>
                            <w:sz w:val="18"/>
                            <w:szCs w:val="18"/>
                            <w:lang w:val="en-US"/>
                          </w:rPr>
                        </w:pPr>
                      </w:p>
                    </w:txbxContent>
                  </v:textbox>
                </v:rect>
                <v:shape id="Text Box 104" o:spid="_x0000_s1183" type="#_x0000_t202" style="position:absolute;left:54311;top:15860;width:13667;height:5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" stroked="f">
                  <v:textbox>
                    <w:txbxContent>
                      <w:p w14:paraId="0B6E2964" w14:textId="3E55E927" w:rsidR="00DE5628" w:rsidRPr="00FE5CF7" w:rsidRDefault="00DE5628" w:rsidP="00107766">
                        <w:pPr>
                          <w:pStyle w:val="Drawing"/>
                          <w:rPr>
                            <w:vertAlign w:val="subscript"/>
                          </w:rPr>
                        </w:pPr>
                        <w:r>
                          <w:t>Confirmed round</w:t>
                        </w:r>
                      </w:p>
                    </w:txbxContent>
                  </v:textbox>
                </v:shape>
                <v:shape id="Text Box 104" o:spid="_x0000_s1184" type="#_x0000_t202" style="position:absolute;left:54311;top:9507;width:13667;height:5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" stroked="f">
                  <v:textbox>
                    <w:txbxContent>
                      <w:p w14:paraId="00DE4F5E" w14:textId="77777777" w:rsidR="00DE5628" w:rsidRPr="00FE5CF7" w:rsidRDefault="00DE5628" w:rsidP="00107766">
                        <w:pPr>
                          <w:pStyle w:val="Drawing"/>
                          <w:rPr>
                            <w:vertAlign w:val="subscript"/>
                          </w:rPr>
                        </w:pPr>
                        <w:r>
                          <w:t>Confirmed round</w:t>
                        </w:r>
                      </w:p>
                    </w:txbxContent>
                  </v:textbox>
                </v:shape>
                <v:shape id="AutoShape 127" o:spid="_x0000_s1185" type="#_x0000_t32" style="position:absolute;left:13471;top:10225;width:213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" strokeweight="1pt"/>
                <v:shape id="AutoShape 138" o:spid="_x0000_s1186" type="#_x0000_t32" style="position:absolute;left:13442;top:5919;width:34;height:42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" strokeweight="1pt"/>
                <v:shape id="AutoShape 127" o:spid="_x0000_s1187" type="#_x0000_t32" style="position:absolute;left:13442;top:23140;width:2134;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" strokeweight="1pt"/>
                <v:shape id="AutoShape 138" o:spid="_x0000_s1188" type="#_x0000_t32" style="position:absolute;left:13398;top:20994;width:33;height:21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" strokeweight="1pt"/>
                <v:shape id="AutoShape 121" o:spid="_x0000_s1189" type="#_x0000_t32" style="position:absolute;left:13398;top:20994;width:222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" strokeweight="1pt">
                  <v:stroke startarrow="block"/>
                </v:shape>
                <w10:anchorlock/>
              </v:group>
            </w:pict>
          </mc:Fallback>
        </mc:AlternateContent>
      </w:r>
    </w:p>
    <w:p w14:paraId="3D1CAD45" w14:textId="4D8077AC" w:rsidR="00A11297" w:rsidRPr="00D03559" w:rsidRDefault="00DB5F7C" w:rsidP="00DB5F7C">
      <w:pPr>
        <w:pStyle w:val="Heading1"/>
      </w:pPr>
      <w:bookmarkStart w:id="11" w:name="_Toc209910039"/>
      <w:r>
        <w:lastRenderedPageBreak/>
        <w:t>MCV</w:t>
      </w:r>
      <w:bookmarkEnd w:id="11"/>
    </w:p>
    <w:p w14:paraId="7584117E" w14:textId="77777777" w:rsidR="00A11297" w:rsidRDefault="00A11297" w:rsidP="00581295">
      <w:pPr>
        <w:rPr>
          <w:lang w:val="en-US"/>
        </w:rPr>
      </w:pPr>
      <w:r>
        <w:rPr>
          <w:lang w:val="en-US"/>
        </w:rPr>
        <w:t>The MCV Protocol (Mutual Chain Voting) is a voting protocol in which data is inserted in blocks. However, unlike some other protocols, there is no competition between the data transferred. The MCV is a distributed database in which all nodes insert blocks in iterations called rounds. In a round, each node has the right to insert a block of data into a common database. And if all the blocks are correct, they will all be inserted.</w:t>
      </w:r>
    </w:p>
    <w:p w14:paraId="21DC27A4" w14:textId="77777777" w:rsidR="00A11297" w:rsidRDefault="00A11297" w:rsidP="00581295">
      <w:pPr>
        <w:rPr>
          <w:lang w:val="en-US"/>
        </w:rPr>
      </w:pPr>
      <w:r>
        <w:rPr>
          <w:lang w:val="en-US"/>
        </w:rPr>
        <w:t>The MCV is designed to achieve a throughput and cost close to those of DAG protocols but without sacrificing decentralization and scalability. It is based on a special data structure called Roundchain. Roundchain is similar to Blockchain but instead of chaining single blocks it chains sets of blocks called rounds. This allows all, or almost all, “members” to get their blocks added at each chain iteration, in contrast to a traditional blockchain where only one “winner” can place their block onto a chain at a time. MCV protocol, in turn, provides a simple voting mechanism that allows for reaching consensus for every round. Together, MCV and Roundchain make the technology inherently multithreaded, providing performance limited only by network throughput and without sacrificing decentralization and reliability.</w:t>
      </w:r>
    </w:p>
    <w:p w14:paraId="3A1C59FD" w14:textId="7A85842E" w:rsidR="00A11297" w:rsidRDefault="00A11297" w:rsidP="00581295">
      <w:pPr>
        <w:rPr>
          <w:lang w:val="en-US"/>
        </w:rPr>
      </w:pPr>
      <w:r>
        <w:rPr>
          <w:lang w:val="en-US"/>
        </w:rPr>
        <w:t>A distinguishing feature of the MCV is that each block represents information about the vote and also includes information</w:t>
      </w:r>
      <w:r w:rsidR="0002489D">
        <w:rPr>
          <w:lang w:val="en-US"/>
        </w:rPr>
        <w:t xml:space="preserve"> to vote for in the next round</w:t>
      </w:r>
      <w:r>
        <w:rPr>
          <w:lang w:val="en-US"/>
        </w:rPr>
        <w:t xml:space="preserve">. </w:t>
      </w:r>
    </w:p>
    <w:p w14:paraId="79163FD8" w14:textId="247515A0" w:rsidR="00A11297" w:rsidRPr="00D03559" w:rsidRDefault="00A11297" w:rsidP="00581295">
      <w:pPr>
        <w:rPr>
          <w:lang w:val="en-US"/>
        </w:rPr>
      </w:pPr>
      <w:r>
        <w:rPr>
          <w:lang w:val="en-US"/>
        </w:rPr>
        <w:t>Another feature of this protocol is the limited number of nodes. In each round, each node can propose</w:t>
      </w:r>
      <w:r w:rsidR="0002489D">
        <w:rPr>
          <w:lang w:val="en-US"/>
        </w:rPr>
        <w:t xml:space="preserve"> one</w:t>
      </w:r>
      <w:r>
        <w:rPr>
          <w:lang w:val="en-US"/>
        </w:rPr>
        <w:t xml:space="preserve"> its block for insertion into the database.</w:t>
      </w:r>
    </w:p>
    <w:p w14:paraId="04E78EB5" w14:textId="74B9802C" w:rsidR="006D4FC9" w:rsidRDefault="00A11297" w:rsidP="00581295">
      <w:pPr>
        <w:rPr>
          <w:lang w:val="en-US"/>
        </w:rPr>
      </w:pPr>
      <w:r>
        <w:rPr>
          <w:lang w:val="en-US"/>
        </w:rPr>
        <w:t xml:space="preserve">This protocol introduces no artificial delays or leader selection mechanisms. Each node generates its block independently, and the system operates at the speed of communication between nodes—essentially, the speed of </w:t>
      </w:r>
      <w:r w:rsidR="0018343F">
        <w:rPr>
          <w:lang w:val="en-US"/>
        </w:rPr>
        <w:t>networks delays</w:t>
      </w:r>
      <w:r>
        <w:rPr>
          <w:lang w:val="en-US"/>
        </w:rPr>
        <w:t>. There is no need to solve complex puzzles or compete for inclusion. All correctly formed blocks are inserted in parallel, enabling high throughput without central coordination.</w:t>
      </w:r>
    </w:p>
    <w:p w14:paraId="59A13558" w14:textId="2EE31C55" w:rsidR="00A11297" w:rsidRPr="00D03559" w:rsidRDefault="00A11297" w:rsidP="00581295">
      <w:pPr>
        <w:rPr>
          <w:lang w:val="en-US"/>
        </w:rPr>
      </w:pPr>
      <w:r w:rsidRPr="000E41C6">
        <w:rPr>
          <w:lang w:val="en-US"/>
        </w:rPr>
        <w:t>It is important to note that the user does not send the transaction to the m</w:t>
      </w:r>
      <w:r w:rsidR="0059425D">
        <w:rPr>
          <w:lang w:val="en-US"/>
        </w:rPr>
        <w:t>em</w:t>
      </w:r>
      <w:r w:rsidRPr="000E41C6">
        <w:rPr>
          <w:lang w:val="en-US"/>
        </w:rPr>
        <w:t xml:space="preserve">pool, but directly to the nodes. </w:t>
      </w:r>
      <w:r w:rsidR="0059425D">
        <w:rPr>
          <w:lang w:val="en-US"/>
        </w:rPr>
        <w:t>T</w:t>
      </w:r>
      <w:r w:rsidRPr="000E41C6">
        <w:rPr>
          <w:lang w:val="en-US"/>
        </w:rPr>
        <w:t xml:space="preserve">he system pseudo-randomly determines which node serves a specific address. Thus, the user cannot overload the system by sending </w:t>
      </w:r>
      <w:r w:rsidR="004D1F9B">
        <w:rPr>
          <w:lang w:val="en-US"/>
        </w:rPr>
        <w:t>trash</w:t>
      </w:r>
      <w:r w:rsidRPr="000E41C6">
        <w:rPr>
          <w:lang w:val="en-US"/>
        </w:rPr>
        <w:t xml:space="preserve"> transaction</w:t>
      </w:r>
      <w:r w:rsidR="004D1F9B">
        <w:rPr>
          <w:lang w:val="en-US"/>
        </w:rPr>
        <w:t>s</w:t>
      </w:r>
      <w:r w:rsidRPr="000E41C6">
        <w:rPr>
          <w:lang w:val="en-US"/>
        </w:rPr>
        <w:t xml:space="preserve"> to several nodes at the same time. A limit of transactions per round and per node is maintained so that the time spent on a round remains adequate.</w:t>
      </w:r>
      <w:r w:rsidR="0059425D">
        <w:rPr>
          <w:lang w:val="en-US"/>
        </w:rPr>
        <w:t xml:space="preserve"> </w:t>
      </w:r>
      <w:r w:rsidRPr="00D03559">
        <w:rPr>
          <w:lang w:val="en-US"/>
        </w:rPr>
        <w:t>This pseudo-random assignment prevents transaction flooding and ensures fair distribution of network load. As a result, users cannot manipulate the system by broadcasting identical transactions to multiple nodes.</w:t>
      </w:r>
    </w:p>
    <w:p w14:paraId="188867BC" w14:textId="0E1ACA91" w:rsidR="00A11297" w:rsidRPr="00D03559" w:rsidRDefault="00A11297" w:rsidP="00A11297">
      <w:pPr>
        <w:rPr>
          <w:lang w:val="en-US"/>
        </w:rPr>
      </w:pPr>
      <w:r w:rsidRPr="00D03559">
        <w:rPr>
          <w:lang w:val="en-US"/>
        </w:rPr>
        <w:t>The MCV protocol can register external events, such as a node failing to submit a block, and reach consensus on their occurrence. This mechanism allows MCV to act as a native oracle and opens the possibility for</w:t>
      </w:r>
      <w:r w:rsidR="0059425D">
        <w:rPr>
          <w:lang w:val="en-US"/>
        </w:rPr>
        <w:t xml:space="preserve"> any other</w:t>
      </w:r>
      <w:r w:rsidRPr="00D03559">
        <w:rPr>
          <w:lang w:val="en-US"/>
        </w:rPr>
        <w:t xml:space="preserve"> external data to be validated and integrated directly into the </w:t>
      </w:r>
      <w:r w:rsidR="0059425D">
        <w:rPr>
          <w:lang w:val="en-US"/>
        </w:rPr>
        <w:t>database</w:t>
      </w:r>
      <w:r w:rsidRPr="00D03559">
        <w:rPr>
          <w:lang w:val="en-US"/>
        </w:rPr>
        <w:t>, without trusted third parties.</w:t>
      </w:r>
    </w:p>
    <w:p w14:paraId="440046F4" w14:textId="5DD6A6A2" w:rsidR="00A11297" w:rsidRPr="00D03559" w:rsidRDefault="00A11297" w:rsidP="00A11297">
      <w:pPr>
        <w:rPr>
          <w:lang w:val="en-US"/>
        </w:rPr>
      </w:pPr>
      <w:r w:rsidRPr="00D03559">
        <w:rPr>
          <w:lang w:val="en-US"/>
        </w:rPr>
        <w:lastRenderedPageBreak/>
        <w:t>By limiting the number of active participants and enforcing removal of non-responsive or misbehaving nodes, the protocol maintains performance and reliability.</w:t>
      </w:r>
      <w:r w:rsidR="00C76145">
        <w:rPr>
          <w:lang w:val="en-US"/>
        </w:rPr>
        <w:t xml:space="preserve"> </w:t>
      </w:r>
      <w:r w:rsidRPr="00D03559">
        <w:rPr>
          <w:lang w:val="en-US"/>
        </w:rPr>
        <w:t xml:space="preserve">Nodes are </w:t>
      </w:r>
      <w:r w:rsidR="00C76145">
        <w:rPr>
          <w:lang w:val="en-US"/>
        </w:rPr>
        <w:t xml:space="preserve">also </w:t>
      </w:r>
      <w:r w:rsidRPr="00D03559">
        <w:rPr>
          <w:lang w:val="en-US"/>
        </w:rPr>
        <w:t xml:space="preserve">subject to </w:t>
      </w:r>
      <w:r w:rsidR="00C76145">
        <w:rPr>
          <w:lang w:val="en-US"/>
        </w:rPr>
        <w:t xml:space="preserve">membership </w:t>
      </w:r>
      <w:r w:rsidRPr="00D03559">
        <w:rPr>
          <w:lang w:val="en-US"/>
        </w:rPr>
        <w:t>re</w:t>
      </w:r>
      <w:r w:rsidR="00C76145">
        <w:rPr>
          <w:lang w:val="en-US"/>
        </w:rPr>
        <w:t>vocation</w:t>
      </w:r>
      <w:r w:rsidRPr="00D03559">
        <w:rPr>
          <w:lang w:val="en-US"/>
        </w:rPr>
        <w:t xml:space="preserve"> through voting </w:t>
      </w:r>
      <w:r w:rsidR="00C76145">
        <w:rPr>
          <w:lang w:val="en-US"/>
        </w:rPr>
        <w:t xml:space="preserve">in case of </w:t>
      </w:r>
      <w:r w:rsidRPr="00D03559">
        <w:rPr>
          <w:lang w:val="en-US"/>
        </w:rPr>
        <w:t>protocol violations</w:t>
      </w:r>
      <w:r w:rsidR="00C76145">
        <w:rPr>
          <w:lang w:val="en-US"/>
        </w:rPr>
        <w:t>, such as forking</w:t>
      </w:r>
      <w:r w:rsidRPr="00D03559">
        <w:rPr>
          <w:lang w:val="en-US"/>
        </w:rPr>
        <w:t>. This ensures that consensus is always achieved among a functioning set of members and protects against monopolization or stagnation.</w:t>
      </w:r>
    </w:p>
    <w:p w14:paraId="4004E16C" w14:textId="13811458" w:rsidR="0087621D" w:rsidRPr="006E2F26" w:rsidRDefault="00327440" w:rsidP="00327440">
      <w:pPr>
        <w:pStyle w:val="Heading2"/>
      </w:pPr>
      <w:bookmarkStart w:id="12" w:name="_Toc209910040"/>
      <w:r>
        <w:t>Requirements</w:t>
      </w:r>
      <w:bookmarkEnd w:id="12"/>
    </w:p>
    <w:p w14:paraId="7DC75C65" w14:textId="17BA3C13" w:rsidR="009611F2" w:rsidRDefault="009611F2" w:rsidP="00A86788">
      <w:pPr>
        <w:spacing w:after="200" w:line="312" w:lineRule="auto"/>
        <w:ind w:firstLine="0"/>
        <w:rPr>
          <w:lang w:val="en-US"/>
        </w:rPr>
      </w:pPr>
      <w:r w:rsidRPr="006E2F26">
        <w:rPr>
          <w:lang w:val="en-US"/>
        </w:rPr>
        <w:t xml:space="preserve">The idea behind </w:t>
      </w:r>
      <w:r w:rsidR="00D06A24">
        <w:rPr>
          <w:lang w:val="en-US"/>
        </w:rPr>
        <w:t>MCV</w:t>
      </w:r>
      <w:r w:rsidR="00115C47">
        <w:rPr>
          <w:lang w:val="en-US"/>
        </w:rPr>
        <w:t xml:space="preserve"> </w:t>
      </w:r>
      <w:r w:rsidR="006F0C05" w:rsidRPr="006E2F26">
        <w:rPr>
          <w:lang w:val="en-US"/>
        </w:rPr>
        <w:t xml:space="preserve">is to create </w:t>
      </w:r>
      <w:r w:rsidR="00EB2B35">
        <w:rPr>
          <w:lang w:val="en-US"/>
        </w:rPr>
        <w:t xml:space="preserve">a </w:t>
      </w:r>
      <w:r w:rsidR="006F0C05" w:rsidRPr="006E2F26">
        <w:rPr>
          <w:lang w:val="en-US"/>
        </w:rPr>
        <w:t xml:space="preserve">distributed </w:t>
      </w:r>
      <w:r w:rsidR="00C17E23" w:rsidRPr="00C17E23">
        <w:rPr>
          <w:lang w:val="en-US"/>
        </w:rPr>
        <w:t>ledger</w:t>
      </w:r>
      <w:r w:rsidR="006F0C05" w:rsidRPr="006E2F26">
        <w:rPr>
          <w:lang w:val="en-US"/>
        </w:rPr>
        <w:t xml:space="preserve"> </w:t>
      </w:r>
      <w:r w:rsidR="00F65852">
        <w:rPr>
          <w:lang w:val="en-US"/>
        </w:rPr>
        <w:t>algorithm</w:t>
      </w:r>
      <w:r w:rsidR="006F0C05" w:rsidRPr="006E2F26">
        <w:rPr>
          <w:lang w:val="en-US"/>
        </w:rPr>
        <w:t xml:space="preserve"> with the following requirements:</w:t>
      </w:r>
    </w:p>
    <w:p w14:paraId="346E29CE" w14:textId="77777777" w:rsidR="006F0C05" w:rsidRPr="00986B94" w:rsidRDefault="006F0C05" w:rsidP="00A86788">
      <w:pPr>
        <w:pStyle w:val="ListParagraph"/>
        <w:numPr>
          <w:ilvl w:val="0"/>
          <w:numId w:val="1"/>
        </w:numPr>
        <w:ind w:left="1264" w:right="907" w:hanging="357"/>
        <w:rPr>
          <w:lang w:val="en-US"/>
        </w:rPr>
      </w:pPr>
      <w:r w:rsidRPr="00986B94">
        <w:rPr>
          <w:lang w:val="en-US"/>
        </w:rPr>
        <w:t>No Proof-of-Work, as it has lowest speed and highest hardware requirements among other algorithms</w:t>
      </w:r>
    </w:p>
    <w:p w14:paraId="0146A000" w14:textId="33B5C813" w:rsidR="006F0C05" w:rsidRPr="00986B94" w:rsidRDefault="006F0C05" w:rsidP="00A86788">
      <w:pPr>
        <w:pStyle w:val="ListParagraph"/>
        <w:numPr>
          <w:ilvl w:val="0"/>
          <w:numId w:val="1"/>
        </w:numPr>
        <w:ind w:left="1264" w:right="907" w:hanging="357"/>
        <w:rPr>
          <w:lang w:val="en-US"/>
        </w:rPr>
      </w:pPr>
      <w:r w:rsidRPr="00986B94">
        <w:rPr>
          <w:lang w:val="en-US"/>
        </w:rPr>
        <w:t xml:space="preserve">No Proof-of-Stake, as it makes </w:t>
      </w:r>
      <w:r w:rsidR="00DB3EB9">
        <w:rPr>
          <w:lang w:val="en-US"/>
        </w:rPr>
        <w:t xml:space="preserve">the </w:t>
      </w:r>
      <w:r w:rsidRPr="00986B94">
        <w:rPr>
          <w:lang w:val="en-US"/>
        </w:rPr>
        <w:t>richest miners take maximal profit</w:t>
      </w:r>
      <w:r w:rsidR="00673861" w:rsidRPr="00986B94">
        <w:rPr>
          <w:lang w:val="en-US"/>
        </w:rPr>
        <w:t>s</w:t>
      </w:r>
      <w:r w:rsidRPr="00986B94">
        <w:rPr>
          <w:lang w:val="en-US"/>
        </w:rPr>
        <w:t xml:space="preserve"> so the rich get richer</w:t>
      </w:r>
      <w:r w:rsidR="00673861" w:rsidRPr="00986B94">
        <w:rPr>
          <w:lang w:val="en-US"/>
        </w:rPr>
        <w:t xml:space="preserve">. </w:t>
      </w:r>
      <w:r w:rsidR="00D85C78">
        <w:rPr>
          <w:lang w:val="en-US"/>
        </w:rPr>
        <w:t>I</w:t>
      </w:r>
      <w:r w:rsidR="00D85C78" w:rsidRPr="00986B94">
        <w:rPr>
          <w:lang w:val="en-US"/>
        </w:rPr>
        <w:t xml:space="preserve">t </w:t>
      </w:r>
      <w:r w:rsidR="00DB3EB9">
        <w:rPr>
          <w:lang w:val="en-US"/>
        </w:rPr>
        <w:t xml:space="preserve">is </w:t>
      </w:r>
      <w:r w:rsidR="00D85C78">
        <w:rPr>
          <w:lang w:val="en-US"/>
        </w:rPr>
        <w:t xml:space="preserve">also </w:t>
      </w:r>
      <w:r w:rsidR="00673861" w:rsidRPr="00986B94">
        <w:rPr>
          <w:lang w:val="en-US"/>
        </w:rPr>
        <w:t xml:space="preserve">relatively slow without </w:t>
      </w:r>
      <w:r w:rsidR="00C8048F" w:rsidRPr="00986B94">
        <w:rPr>
          <w:lang w:val="en-US"/>
        </w:rPr>
        <w:t>sha</w:t>
      </w:r>
      <w:r w:rsidR="00EC0EBE">
        <w:rPr>
          <w:lang w:val="en-US"/>
        </w:rPr>
        <w:t>r</w:t>
      </w:r>
      <w:r w:rsidR="00C8048F" w:rsidRPr="00986B94">
        <w:rPr>
          <w:lang w:val="en-US"/>
        </w:rPr>
        <w:t>ding</w:t>
      </w:r>
    </w:p>
    <w:p w14:paraId="0D74E384" w14:textId="39B99E52" w:rsidR="009611F2" w:rsidRPr="00986B94" w:rsidRDefault="006F0C05" w:rsidP="00A86788">
      <w:pPr>
        <w:pStyle w:val="ListParagraph"/>
        <w:numPr>
          <w:ilvl w:val="0"/>
          <w:numId w:val="1"/>
        </w:numPr>
        <w:ind w:left="1264" w:right="907" w:hanging="357"/>
        <w:rPr>
          <w:lang w:val="en-US"/>
        </w:rPr>
      </w:pPr>
      <w:r w:rsidRPr="00986B94">
        <w:rPr>
          <w:lang w:val="en-US"/>
        </w:rPr>
        <w:t xml:space="preserve">No </w:t>
      </w:r>
      <w:r w:rsidR="006C2060">
        <w:rPr>
          <w:lang w:val="en-US"/>
        </w:rPr>
        <w:t xml:space="preserve">traditional </w:t>
      </w:r>
      <w:r w:rsidRPr="00986B94">
        <w:rPr>
          <w:lang w:val="en-US"/>
        </w:rPr>
        <w:t xml:space="preserve">blockchain, due to </w:t>
      </w:r>
      <w:r w:rsidR="00F03C65">
        <w:rPr>
          <w:lang w:val="en-US"/>
        </w:rPr>
        <w:t>the</w:t>
      </w:r>
      <w:r w:rsidR="00F03C65" w:rsidRPr="00986B94">
        <w:rPr>
          <w:lang w:val="en-US"/>
        </w:rPr>
        <w:t xml:space="preserve"> principle</w:t>
      </w:r>
      <w:r w:rsidRPr="00986B94">
        <w:rPr>
          <w:lang w:val="en-US"/>
        </w:rPr>
        <w:t xml:space="preserve"> of “one winner </w:t>
      </w:r>
      <w:r w:rsidR="00DB3EB9">
        <w:rPr>
          <w:lang w:val="en-US"/>
        </w:rPr>
        <w:t>–</w:t>
      </w:r>
      <w:r w:rsidR="00DB3EB9" w:rsidRPr="00986B94">
        <w:rPr>
          <w:lang w:val="en-US"/>
        </w:rPr>
        <w:t xml:space="preserve"> </w:t>
      </w:r>
      <w:r w:rsidRPr="00986B94">
        <w:rPr>
          <w:lang w:val="en-US"/>
        </w:rPr>
        <w:t>one block”</w:t>
      </w:r>
      <w:r w:rsidR="00DB3EB9">
        <w:rPr>
          <w:lang w:val="en-US"/>
        </w:rPr>
        <w:t>,</w:t>
      </w:r>
      <w:r w:rsidRPr="00986B94">
        <w:rPr>
          <w:lang w:val="en-US"/>
        </w:rPr>
        <w:t xml:space="preserve"> which makes it slow</w:t>
      </w:r>
      <w:r w:rsidR="00673861" w:rsidRPr="00986B94">
        <w:rPr>
          <w:lang w:val="en-US"/>
        </w:rPr>
        <w:t xml:space="preserve"> and expensive</w:t>
      </w:r>
    </w:p>
    <w:p w14:paraId="5848E551" w14:textId="22A54382" w:rsidR="006F0C05" w:rsidRPr="00986B94" w:rsidRDefault="00673861" w:rsidP="00A86788">
      <w:pPr>
        <w:pStyle w:val="ListParagraph"/>
        <w:numPr>
          <w:ilvl w:val="0"/>
          <w:numId w:val="1"/>
        </w:numPr>
        <w:ind w:left="1264" w:right="907" w:hanging="357"/>
        <w:rPr>
          <w:lang w:val="en-US"/>
        </w:rPr>
      </w:pPr>
      <w:r w:rsidRPr="00986B94">
        <w:rPr>
          <w:lang w:val="en-US"/>
        </w:rPr>
        <w:t xml:space="preserve">No DAG, </w:t>
      </w:r>
      <w:r w:rsidR="00DB3EB9">
        <w:rPr>
          <w:lang w:val="en-US"/>
        </w:rPr>
        <w:t xml:space="preserve">as </w:t>
      </w:r>
      <w:r w:rsidRPr="00986B94">
        <w:rPr>
          <w:lang w:val="en-US"/>
        </w:rPr>
        <w:t>despite it</w:t>
      </w:r>
      <w:r w:rsidR="002E70CF" w:rsidRPr="00986B94">
        <w:rPr>
          <w:lang w:val="en-US"/>
        </w:rPr>
        <w:t>s</w:t>
      </w:r>
      <w:r w:rsidRPr="00986B94">
        <w:rPr>
          <w:lang w:val="en-US"/>
        </w:rPr>
        <w:t xml:space="preserve"> high speed and cheapness</w:t>
      </w:r>
      <w:r w:rsidR="00DB3EB9">
        <w:rPr>
          <w:lang w:val="en-US"/>
        </w:rPr>
        <w:t>,</w:t>
      </w:r>
      <w:r w:rsidRPr="00986B94">
        <w:rPr>
          <w:lang w:val="en-US"/>
        </w:rPr>
        <w:t xml:space="preserve"> it requires masternode</w:t>
      </w:r>
      <w:r w:rsidR="00C17E23">
        <w:rPr>
          <w:lang w:val="en-US"/>
        </w:rPr>
        <w:t>s</w:t>
      </w:r>
      <w:r w:rsidR="00D85C78">
        <w:rPr>
          <w:lang w:val="en-US"/>
        </w:rPr>
        <w:t xml:space="preserve"> </w:t>
      </w:r>
      <w:r w:rsidRPr="00986B94">
        <w:rPr>
          <w:lang w:val="en-US"/>
        </w:rPr>
        <w:t>to prevent forks</w:t>
      </w:r>
      <w:r w:rsidR="00DB3EB9">
        <w:rPr>
          <w:lang w:val="en-US"/>
        </w:rPr>
        <w:t>,</w:t>
      </w:r>
      <w:r w:rsidRPr="00986B94">
        <w:rPr>
          <w:lang w:val="en-US"/>
        </w:rPr>
        <w:t xml:space="preserve"> which </w:t>
      </w:r>
      <w:r w:rsidR="00DB3EB9" w:rsidRPr="00986B94">
        <w:rPr>
          <w:lang w:val="en-US"/>
        </w:rPr>
        <w:t>ha</w:t>
      </w:r>
      <w:r w:rsidR="00DB3EB9">
        <w:rPr>
          <w:lang w:val="en-US"/>
        </w:rPr>
        <w:t xml:space="preserve">ve </w:t>
      </w:r>
      <w:r w:rsidRPr="00986B94">
        <w:rPr>
          <w:lang w:val="en-US"/>
        </w:rPr>
        <w:t>a negative effect on the decentralization</w:t>
      </w:r>
    </w:p>
    <w:p w14:paraId="7F9239C3" w14:textId="1327E208" w:rsidR="00673861" w:rsidRPr="00986B94" w:rsidRDefault="00673861" w:rsidP="00A86788">
      <w:pPr>
        <w:pStyle w:val="ListParagraph"/>
        <w:numPr>
          <w:ilvl w:val="0"/>
          <w:numId w:val="1"/>
        </w:numPr>
        <w:ind w:left="1264" w:right="907" w:hanging="357"/>
        <w:rPr>
          <w:lang w:val="en-US"/>
        </w:rPr>
      </w:pPr>
      <w:r w:rsidRPr="00986B94">
        <w:rPr>
          <w:lang w:val="en-US"/>
        </w:rPr>
        <w:t>No Hashgraph</w:t>
      </w:r>
      <w:r w:rsidR="003108F6" w:rsidRPr="00986B94">
        <w:rPr>
          <w:lang w:val="en-US"/>
        </w:rPr>
        <w:t xml:space="preserve"> and similar</w:t>
      </w:r>
      <w:r w:rsidRPr="00986B94">
        <w:rPr>
          <w:lang w:val="en-US"/>
        </w:rPr>
        <w:t>, as it</w:t>
      </w:r>
      <w:r w:rsidR="00351872">
        <w:rPr>
          <w:lang w:val="en-US"/>
        </w:rPr>
        <w:t>’s permission</w:t>
      </w:r>
      <w:r w:rsidR="00952996">
        <w:rPr>
          <w:lang w:val="en-US"/>
        </w:rPr>
        <w:t>ed</w:t>
      </w:r>
      <w:r w:rsidR="00351872">
        <w:rPr>
          <w:lang w:val="en-US"/>
        </w:rPr>
        <w:t xml:space="preserve"> and</w:t>
      </w:r>
      <w:r w:rsidRPr="00986B94">
        <w:rPr>
          <w:lang w:val="en-US"/>
        </w:rPr>
        <w:t xml:space="preserve"> can operate</w:t>
      </w:r>
      <w:r w:rsidR="008B54BF" w:rsidRPr="00986B94">
        <w:rPr>
          <w:lang w:val="en-US"/>
        </w:rPr>
        <w:t xml:space="preserve"> fast only </w:t>
      </w:r>
      <w:r w:rsidRPr="00986B94">
        <w:rPr>
          <w:lang w:val="en-US"/>
        </w:rPr>
        <w:t>with a very limited number of members</w:t>
      </w:r>
      <w:r w:rsidR="00DB3EB9">
        <w:rPr>
          <w:lang w:val="en-US"/>
        </w:rPr>
        <w:t>,</w:t>
      </w:r>
      <w:r w:rsidRPr="00986B94">
        <w:rPr>
          <w:lang w:val="en-US"/>
        </w:rPr>
        <w:t xml:space="preserve"> </w:t>
      </w:r>
      <w:r w:rsidR="00DB3EB9">
        <w:rPr>
          <w:lang w:val="en-US"/>
        </w:rPr>
        <w:t>above which</w:t>
      </w:r>
      <w:r w:rsidR="00DB3EB9" w:rsidRPr="00986B94">
        <w:rPr>
          <w:lang w:val="en-US"/>
        </w:rPr>
        <w:t xml:space="preserve"> </w:t>
      </w:r>
      <w:r w:rsidRPr="00986B94">
        <w:rPr>
          <w:lang w:val="en-US"/>
        </w:rPr>
        <w:t>the confirmation time grow</w:t>
      </w:r>
      <w:r w:rsidR="00C8048F" w:rsidRPr="00986B94">
        <w:rPr>
          <w:lang w:val="en-US"/>
        </w:rPr>
        <w:t>s</w:t>
      </w:r>
      <w:r w:rsidRPr="00986B94">
        <w:rPr>
          <w:lang w:val="en-US"/>
        </w:rPr>
        <w:t xml:space="preserve"> dramatically</w:t>
      </w:r>
    </w:p>
    <w:p w14:paraId="27BEF490" w14:textId="33459EAF" w:rsidR="00673861" w:rsidRPr="00986B94" w:rsidRDefault="00673861" w:rsidP="00A86788">
      <w:pPr>
        <w:pStyle w:val="ListParagraph"/>
        <w:numPr>
          <w:ilvl w:val="0"/>
          <w:numId w:val="1"/>
        </w:numPr>
        <w:ind w:left="1264" w:right="907" w:hanging="357"/>
        <w:rPr>
          <w:lang w:val="en-US"/>
        </w:rPr>
      </w:pPr>
      <w:r w:rsidRPr="00986B94">
        <w:rPr>
          <w:lang w:val="en-US"/>
        </w:rPr>
        <w:t>Minimal effort to create block</w:t>
      </w:r>
      <w:r w:rsidR="00C17E23">
        <w:rPr>
          <w:lang w:val="en-US"/>
        </w:rPr>
        <w:t>s</w:t>
      </w:r>
    </w:p>
    <w:p w14:paraId="63B90291" w14:textId="77777777" w:rsidR="008B54BF" w:rsidRPr="00986B94" w:rsidRDefault="008B54BF" w:rsidP="00A86788">
      <w:pPr>
        <w:pStyle w:val="ListParagraph"/>
        <w:numPr>
          <w:ilvl w:val="0"/>
          <w:numId w:val="1"/>
        </w:numPr>
        <w:ind w:left="1264" w:right="907" w:hanging="357"/>
        <w:rPr>
          <w:lang w:val="en-US"/>
        </w:rPr>
      </w:pPr>
      <w:r w:rsidRPr="00986B94">
        <w:rPr>
          <w:lang w:val="en-US"/>
        </w:rPr>
        <w:t>Minimal possible transaction fees</w:t>
      </w:r>
    </w:p>
    <w:p w14:paraId="4BA44EBD" w14:textId="5AA3A99A" w:rsidR="008B54BF" w:rsidRPr="00986B94" w:rsidRDefault="004240FD" w:rsidP="00A86788">
      <w:pPr>
        <w:pStyle w:val="ListParagraph"/>
        <w:numPr>
          <w:ilvl w:val="0"/>
          <w:numId w:val="1"/>
        </w:numPr>
        <w:ind w:left="1264" w:right="907" w:hanging="357"/>
        <w:rPr>
          <w:lang w:val="en-US"/>
        </w:rPr>
      </w:pPr>
      <w:r w:rsidRPr="00986B94">
        <w:rPr>
          <w:lang w:val="en-US"/>
        </w:rPr>
        <w:t xml:space="preserve">More than one </w:t>
      </w:r>
      <w:r w:rsidR="006200AC" w:rsidRPr="00986B94">
        <w:rPr>
          <w:lang w:val="en-US"/>
        </w:rPr>
        <w:t xml:space="preserve">block can be </w:t>
      </w:r>
      <w:r w:rsidR="00A363D4" w:rsidRPr="00986B94">
        <w:rPr>
          <w:lang w:val="en-US"/>
        </w:rPr>
        <w:t>accepted</w:t>
      </w:r>
      <w:r w:rsidRPr="00986B94">
        <w:rPr>
          <w:lang w:val="en-US"/>
        </w:rPr>
        <w:t xml:space="preserve"> at a time</w:t>
      </w:r>
      <w:r w:rsidR="00DB3EB9">
        <w:rPr>
          <w:lang w:val="en-US"/>
        </w:rPr>
        <w:t>.</w:t>
      </w:r>
      <w:r w:rsidR="00BE7663">
        <w:rPr>
          <w:lang w:val="en-US"/>
        </w:rPr>
        <w:br/>
      </w:r>
    </w:p>
    <w:p w14:paraId="496A5D70" w14:textId="03E1E6BC" w:rsidR="00E94724" w:rsidRPr="006E2F26" w:rsidRDefault="00E94724" w:rsidP="00E94724">
      <w:pPr>
        <w:rPr>
          <w:lang w:val="en-US"/>
        </w:rPr>
      </w:pPr>
      <w:r w:rsidRPr="006E2F26">
        <w:rPr>
          <w:lang w:val="en-US"/>
        </w:rPr>
        <w:t xml:space="preserve">The core of </w:t>
      </w:r>
      <w:r>
        <w:rPr>
          <w:lang w:val="en-US"/>
        </w:rPr>
        <w:t xml:space="preserve">MCV </w:t>
      </w:r>
      <w:r w:rsidRPr="006E2F26">
        <w:rPr>
          <w:lang w:val="en-US"/>
        </w:rPr>
        <w:t xml:space="preserve">is a data structure </w:t>
      </w:r>
      <w:r>
        <w:rPr>
          <w:lang w:val="en-US"/>
        </w:rPr>
        <w:t xml:space="preserve">called </w:t>
      </w:r>
      <w:r w:rsidRPr="006E2F26">
        <w:rPr>
          <w:lang w:val="en-US"/>
        </w:rPr>
        <w:t>Roundchain</w:t>
      </w:r>
      <w:r>
        <w:rPr>
          <w:lang w:val="en-US"/>
        </w:rPr>
        <w:t>,</w:t>
      </w:r>
      <w:r w:rsidRPr="006E2F26">
        <w:rPr>
          <w:lang w:val="en-US"/>
        </w:rPr>
        <w:t xml:space="preserve"> </w:t>
      </w:r>
      <w:r>
        <w:rPr>
          <w:lang w:val="en-US"/>
        </w:rPr>
        <w:t>which</w:t>
      </w:r>
      <w:r w:rsidRPr="006E2F26">
        <w:rPr>
          <w:lang w:val="en-US"/>
        </w:rPr>
        <w:t xml:space="preserve"> represents </w:t>
      </w:r>
      <w:r>
        <w:rPr>
          <w:lang w:val="en-US"/>
        </w:rPr>
        <w:t xml:space="preserve">a </w:t>
      </w:r>
      <w:r w:rsidRPr="006E2F26">
        <w:rPr>
          <w:lang w:val="en-US"/>
        </w:rPr>
        <w:t xml:space="preserve">2D grid of blocks where </w:t>
      </w:r>
      <w:r>
        <w:rPr>
          <w:lang w:val="en-US"/>
        </w:rPr>
        <w:t xml:space="preserve">the </w:t>
      </w:r>
      <w:r w:rsidRPr="006E2F26">
        <w:rPr>
          <w:lang w:val="en-US"/>
        </w:rPr>
        <w:t xml:space="preserve">column is a timeline of a particular </w:t>
      </w:r>
      <w:r>
        <w:rPr>
          <w:lang w:val="en-US"/>
        </w:rPr>
        <w:t>member</w:t>
      </w:r>
      <w:r w:rsidRPr="006E2F26">
        <w:rPr>
          <w:lang w:val="en-US"/>
        </w:rPr>
        <w:t xml:space="preserve"> (like </w:t>
      </w:r>
      <w:r>
        <w:rPr>
          <w:lang w:val="en-US"/>
        </w:rPr>
        <w:t xml:space="preserve">the </w:t>
      </w:r>
      <w:r w:rsidRPr="006E2F26">
        <w:rPr>
          <w:lang w:val="en-US"/>
        </w:rPr>
        <w:t xml:space="preserve">blockchain of a single </w:t>
      </w:r>
      <w:r>
        <w:rPr>
          <w:lang w:val="en-US"/>
        </w:rPr>
        <w:t>member</w:t>
      </w:r>
      <w:r w:rsidRPr="006E2F26">
        <w:rPr>
          <w:lang w:val="en-US"/>
        </w:rPr>
        <w:t xml:space="preserve">) and </w:t>
      </w:r>
      <w:r>
        <w:rPr>
          <w:lang w:val="en-US"/>
        </w:rPr>
        <w:t xml:space="preserve">the </w:t>
      </w:r>
      <w:r w:rsidRPr="006E2F26">
        <w:rPr>
          <w:lang w:val="en-US"/>
        </w:rPr>
        <w:t>row (round) is an</w:t>
      </w:r>
      <w:r>
        <w:rPr>
          <w:lang w:val="en-US"/>
        </w:rPr>
        <w:t xml:space="preserve"> </w:t>
      </w:r>
      <w:r w:rsidRPr="006E2F26">
        <w:rPr>
          <w:lang w:val="en-US"/>
        </w:rPr>
        <w:t xml:space="preserve">obligation for each </w:t>
      </w:r>
      <w:r>
        <w:rPr>
          <w:lang w:val="en-US"/>
        </w:rPr>
        <w:t>member</w:t>
      </w:r>
      <w:r w:rsidRPr="006E2F26">
        <w:rPr>
          <w:lang w:val="en-US"/>
        </w:rPr>
        <w:t xml:space="preserve"> to </w:t>
      </w:r>
      <w:r>
        <w:rPr>
          <w:lang w:val="en-US"/>
        </w:rPr>
        <w:t>place</w:t>
      </w:r>
      <w:r w:rsidRPr="006E2F26">
        <w:rPr>
          <w:lang w:val="en-US"/>
        </w:rPr>
        <w:t xml:space="preserve"> </w:t>
      </w:r>
      <w:r w:rsidRPr="00E434BD">
        <w:rPr>
          <w:lang w:val="en-US"/>
        </w:rPr>
        <w:t>its</w:t>
      </w:r>
      <w:r>
        <w:rPr>
          <w:lang w:val="en-US"/>
        </w:rPr>
        <w:t xml:space="preserve"> </w:t>
      </w:r>
      <w:r w:rsidRPr="006E2F26">
        <w:rPr>
          <w:lang w:val="en-US"/>
        </w:rPr>
        <w:t>block</w:t>
      </w:r>
      <w:r>
        <w:rPr>
          <w:lang w:val="en-US"/>
        </w:rPr>
        <w:t xml:space="preserve"> there</w:t>
      </w:r>
      <w:r w:rsidRPr="006E2F26">
        <w:rPr>
          <w:lang w:val="en-US"/>
        </w:rPr>
        <w:t xml:space="preserve">. </w:t>
      </w:r>
      <w:r w:rsidR="000C0CC8">
        <w:rPr>
          <w:lang w:val="en-US"/>
        </w:rPr>
        <w:t xml:space="preserve">The member is a DSA </w:t>
      </w:r>
      <w:r w:rsidR="000C0CC8">
        <w:rPr>
          <w:rFonts w:ascii="Times New Roman" w:hAnsi="Times New Roman" w:cs="Times New Roman"/>
          <w:lang w:val="en-US"/>
        </w:rPr>
        <w:t>public key</w:t>
      </w:r>
      <w:r w:rsidR="000C0CC8">
        <w:rPr>
          <w:rFonts w:ascii="Times New Roman" w:hAnsi="Times New Roman" w:cs="Times New Roman"/>
          <w:lang w:val="en-US"/>
        </w:rPr>
        <w:t xml:space="preserve"> used to prove ownership of generated votes </w:t>
      </w:r>
      <w:r w:rsidR="000C0CC8" w:rsidRPr="00D03559">
        <w:rPr>
          <w:rFonts w:ascii="Times New Roman" w:hAnsi="Times New Roman" w:cs="Times New Roman"/>
          <w:lang w:val="en-US"/>
        </w:rPr>
        <w:t xml:space="preserve">and </w:t>
      </w:r>
      <w:r w:rsidR="000C0CC8">
        <w:rPr>
          <w:rFonts w:ascii="Times New Roman" w:hAnsi="Times New Roman" w:cs="Times New Roman"/>
          <w:lang w:val="en-US"/>
        </w:rPr>
        <w:t xml:space="preserve">end-point addresses </w:t>
      </w:r>
      <w:r w:rsidR="000C0CC8" w:rsidRPr="00D03559">
        <w:rPr>
          <w:rFonts w:ascii="Times New Roman" w:hAnsi="Times New Roman" w:cs="Times New Roman"/>
          <w:lang w:val="en-US"/>
        </w:rPr>
        <w:t>for communication at the moment</w:t>
      </w:r>
      <w:r w:rsidR="000C0CC8">
        <w:rPr>
          <w:rFonts w:ascii="Times New Roman" w:hAnsi="Times New Roman" w:cs="Times New Roman"/>
          <w:lang w:val="en-US"/>
        </w:rPr>
        <w:t>. T</w:t>
      </w:r>
      <w:r w:rsidR="000C0CC8" w:rsidRPr="00D03559">
        <w:rPr>
          <w:rFonts w:ascii="Times New Roman" w:hAnsi="Times New Roman" w:cs="Times New Roman"/>
          <w:lang w:val="en-US"/>
        </w:rPr>
        <w:t>heir maximum number is</w:t>
      </w:r>
      <w:r w:rsidR="000C0CC8">
        <w:rPr>
          <w:rFonts w:ascii="Times New Roman" w:hAnsi="Times New Roman" w:cs="Times New Roman"/>
          <w:lang w:val="en-US"/>
        </w:rPr>
        <w:t xml:space="preserve"> limited by some number.</w:t>
      </w:r>
    </w:p>
    <w:p w14:paraId="32AF9FDF" w14:textId="01786EC9" w:rsidR="008B07B4" w:rsidRDefault="00E94724" w:rsidP="00E94724">
      <w:pPr>
        <w:rPr>
          <w:lang w:val="en-US"/>
        </w:rPr>
      </w:pPr>
      <w:r w:rsidRPr="006E2F26">
        <w:rPr>
          <w:lang w:val="en-US"/>
        </w:rPr>
        <w:t>Each block refers to</w:t>
      </w:r>
      <w:r w:rsidR="00D0796E">
        <w:rPr>
          <w:lang w:val="en-US"/>
        </w:rPr>
        <w:t xml:space="preserve"> </w:t>
      </w:r>
      <w:r w:rsidRPr="006E2F26">
        <w:rPr>
          <w:lang w:val="en-US"/>
        </w:rPr>
        <w:t xml:space="preserve">a </w:t>
      </w:r>
      <w:r w:rsidR="002A716A">
        <w:rPr>
          <w:lang w:val="en-US"/>
        </w:rPr>
        <w:t xml:space="preserve">hash of </w:t>
      </w:r>
      <w:r w:rsidRPr="006E2F26">
        <w:rPr>
          <w:lang w:val="en-US"/>
        </w:rPr>
        <w:t xml:space="preserve">parent round with some delta </w:t>
      </w:r>
      <w:r>
        <w:rPr>
          <w:lang w:val="en-US"/>
        </w:rPr>
        <w:t>called</w:t>
      </w:r>
      <w:r w:rsidRPr="006E2F26">
        <w:rPr>
          <w:lang w:val="en-US"/>
        </w:rPr>
        <w:t xml:space="preserve"> </w:t>
      </w:r>
      <w:r w:rsidR="00752BD3">
        <w:rPr>
          <w:lang w:val="en-US"/>
        </w:rPr>
        <w:t>“</w:t>
      </w:r>
      <w:r>
        <w:rPr>
          <w:lang w:val="en-US"/>
        </w:rPr>
        <w:t>Lag</w:t>
      </w:r>
      <w:r w:rsidR="00752BD3">
        <w:rPr>
          <w:lang w:val="en-US"/>
        </w:rPr>
        <w:t>”</w:t>
      </w:r>
      <w:r w:rsidRPr="006E2F26">
        <w:rPr>
          <w:lang w:val="en-US"/>
        </w:rPr>
        <w:t>.</w:t>
      </w:r>
      <w:r w:rsidR="002A716A">
        <w:rPr>
          <w:lang w:val="en-US"/>
        </w:rPr>
        <w:t xml:space="preserve"> Each round refers to a hash of previous round.</w:t>
      </w:r>
      <w:r w:rsidRPr="006E2F26">
        <w:rPr>
          <w:lang w:val="en-US"/>
        </w:rPr>
        <w:t xml:space="preserve"> </w:t>
      </w:r>
      <w:r w:rsidR="008B07B4">
        <w:rPr>
          <w:lang w:val="en-US"/>
        </w:rPr>
        <w:t xml:space="preserve"> T</w:t>
      </w:r>
      <w:r w:rsidR="008B07B4" w:rsidRPr="008B07B4">
        <w:rPr>
          <w:lang w:val="en-US"/>
        </w:rPr>
        <w:t>he referencing logic between rounds builds a round chain—a graph of finalized hashes that acts as both a ledger and a cryptographic checkpoint system. This chaining of rounds enhances accountability, as each round cryptographically acknowledges the integrity of prior rounds without requiring immediate sequential delivery.</w:t>
      </w:r>
    </w:p>
    <w:p w14:paraId="25F4E17B" w14:textId="4B20997A" w:rsidR="002C3640" w:rsidRDefault="002C3640" w:rsidP="00E94724">
      <w:pPr>
        <w:rPr>
          <w:lang w:val="en-US"/>
        </w:rPr>
      </w:pPr>
      <w:r>
        <w:rPr>
          <w:lang w:val="en-US"/>
        </w:rPr>
        <w:t xml:space="preserve">Every block or vote </w:t>
      </w:r>
      <w:r>
        <w:rPr>
          <w:lang w:val="en-US"/>
        </w:rPr>
        <w:t>contains information about how it votes and for what</w:t>
      </w:r>
      <w:r>
        <w:rPr>
          <w:lang w:val="en-US"/>
        </w:rPr>
        <w:t>. I</w:t>
      </w:r>
      <w:r w:rsidR="00D70FA8">
        <w:rPr>
          <w:lang w:val="en-US"/>
        </w:rPr>
        <w:t>n turn, it</w:t>
      </w:r>
      <w:r>
        <w:rPr>
          <w:lang w:val="en-US"/>
        </w:rPr>
        <w:t xml:space="preserve"> also can include t</w:t>
      </w:r>
      <w:r>
        <w:rPr>
          <w:lang w:val="en-US"/>
        </w:rPr>
        <w:t>ransaction</w:t>
      </w:r>
      <w:r>
        <w:rPr>
          <w:lang w:val="en-US"/>
        </w:rPr>
        <w:t>s</w:t>
      </w:r>
      <w:r w:rsidR="00646F7B">
        <w:rPr>
          <w:lang w:val="en-US"/>
        </w:rPr>
        <w:t>(payload)</w:t>
      </w:r>
      <w:r>
        <w:rPr>
          <w:lang w:val="en-US"/>
        </w:rPr>
        <w:t xml:space="preserve"> to vote for by its </w:t>
      </w:r>
      <w:r w:rsidR="004468B1">
        <w:rPr>
          <w:lang w:val="en-US"/>
        </w:rPr>
        <w:t>voting</w:t>
      </w:r>
      <w:r>
        <w:rPr>
          <w:lang w:val="en-US"/>
        </w:rPr>
        <w:t xml:space="preserve"> round</w:t>
      </w:r>
      <w:r w:rsidR="00646F7B">
        <w:rPr>
          <w:lang w:val="en-US"/>
        </w:rPr>
        <w:t xml:space="preserve"> </w:t>
      </w:r>
      <w:r w:rsidR="00646F7B">
        <w:rPr>
          <w:lang w:val="en-US"/>
        </w:rPr>
        <w:t>later</w:t>
      </w:r>
      <w:r>
        <w:rPr>
          <w:lang w:val="en-US"/>
        </w:rPr>
        <w:t>. Transactions</w:t>
      </w:r>
      <w:r>
        <w:rPr>
          <w:lang w:val="en-US"/>
        </w:rPr>
        <w:t xml:space="preserve"> </w:t>
      </w:r>
      <w:r>
        <w:rPr>
          <w:lang w:val="en-US"/>
        </w:rPr>
        <w:t>are</w:t>
      </w:r>
      <w:r>
        <w:rPr>
          <w:lang w:val="en-US"/>
        </w:rPr>
        <w:t xml:space="preserve"> ordered list of operations</w:t>
      </w:r>
      <w:r>
        <w:rPr>
          <w:lang w:val="en-US"/>
        </w:rPr>
        <w:t xml:space="preserve"> where operation defines an atomic change in the database</w:t>
      </w:r>
      <w:r>
        <w:rPr>
          <w:lang w:val="en-US"/>
        </w:rPr>
        <w:t>.</w:t>
      </w:r>
    </w:p>
    <w:p w14:paraId="45676492" w14:textId="7749155F" w:rsidR="0056375C" w:rsidRDefault="0056375C" w:rsidP="00E94724">
      <w:pPr>
        <w:rPr>
          <w:lang w:val="en-US"/>
        </w:rPr>
      </w:pPr>
      <w:r w:rsidRPr="00D03559">
        <w:rPr>
          <w:rFonts w:ascii="Times New Roman" w:hAnsi="Times New Roman"/>
          <w:sz w:val="24"/>
          <w:szCs w:val="24"/>
          <w:lang w:val="en-US"/>
        </w:rPr>
        <w:lastRenderedPageBreak/>
        <w:t xml:space="preserve">The absence of a global mempool represents a deliberate architectural choice to minimize transaction duplication, reduce propagation latency, and remove contention for block space. By pseudo-randomly assigning transaction processing responsibility to specific nodes, the protocol ensures both fairness and scalability while mitigating </w:t>
      </w:r>
      <w:r>
        <w:rPr>
          <w:rFonts w:ascii="Times New Roman" w:hAnsi="Times New Roman"/>
          <w:sz w:val="24"/>
          <w:szCs w:val="24"/>
          <w:lang w:val="en-US"/>
        </w:rPr>
        <w:t>traditional mempool issues</w:t>
      </w:r>
      <w:r w:rsidRPr="00D03559">
        <w:rPr>
          <w:rFonts w:ascii="Times New Roman" w:hAnsi="Times New Roman"/>
          <w:sz w:val="24"/>
          <w:szCs w:val="24"/>
          <w:lang w:val="en-US"/>
        </w:rPr>
        <w:t>.</w:t>
      </w:r>
    </w:p>
    <w:p w14:paraId="3B1FC776" w14:textId="00FCE3B8" w:rsidR="00D0796E" w:rsidRDefault="00327440" w:rsidP="00327440">
      <w:pPr>
        <w:pStyle w:val="Heading2"/>
        <w:rPr>
          <w:lang w:val="en-US"/>
        </w:rPr>
      </w:pPr>
      <w:bookmarkStart w:id="13" w:name="_Toc209910041"/>
      <w:r>
        <w:rPr>
          <w:lang w:val="en-US"/>
        </w:rPr>
        <w:t>Membership</w:t>
      </w:r>
      <w:bookmarkEnd w:id="13"/>
    </w:p>
    <w:p w14:paraId="6D6BDA62" w14:textId="403F4BEA" w:rsidR="00D0796E" w:rsidRPr="00D03559" w:rsidRDefault="00D0796E" w:rsidP="00581295">
      <w:pPr>
        <w:rPr>
          <w:lang w:val="en-US"/>
        </w:rPr>
      </w:pPr>
      <w:r w:rsidRPr="00DF1ED2">
        <w:rPr>
          <w:rFonts w:ascii="Times New Roman" w:hAnsi="Times New Roman" w:cs="Times New Roman"/>
          <w:lang w:val="en-US"/>
        </w:rPr>
        <w:t>In order to become a candidate, users need to</w:t>
      </w:r>
      <w:r>
        <w:rPr>
          <w:rFonts w:ascii="Times New Roman" w:hAnsi="Times New Roman" w:cs="Times New Roman"/>
          <w:lang w:val="en-US"/>
        </w:rPr>
        <w:t xml:space="preserve"> send special operation and</w:t>
      </w:r>
      <w:r w:rsidRPr="00DF1ED2">
        <w:rPr>
          <w:rFonts w:ascii="Times New Roman" w:hAnsi="Times New Roman" w:cs="Times New Roman"/>
          <w:lang w:val="en-US"/>
        </w:rPr>
        <w:t xml:space="preserve"> pay</w:t>
      </w:r>
      <w:r>
        <w:rPr>
          <w:rFonts w:ascii="Times New Roman" w:hAnsi="Times New Roman" w:cs="Times New Roman"/>
          <w:lang w:val="en-US"/>
        </w:rPr>
        <w:t xml:space="preserve"> energy fee</w:t>
      </w:r>
      <w:r w:rsidRPr="00DF1ED2">
        <w:rPr>
          <w:rFonts w:ascii="Times New Roman" w:hAnsi="Times New Roman" w:cs="Times New Roman"/>
          <w:lang w:val="en-US"/>
        </w:rPr>
        <w:t>.</w:t>
      </w:r>
      <w:r>
        <w:rPr>
          <w:rFonts w:ascii="Times New Roman" w:hAnsi="Times New Roman" w:cs="Times New Roman"/>
          <w:lang w:val="en-US"/>
        </w:rPr>
        <w:t xml:space="preserve"> </w:t>
      </w:r>
      <w:r w:rsidRPr="00D03559">
        <w:rPr>
          <w:rFonts w:ascii="Times New Roman" w:hAnsi="Times New Roman" w:cs="Times New Roman"/>
          <w:lang w:val="en-US"/>
        </w:rPr>
        <w:t>Each new candidate is inserted at the beginning of the candidate list. Thus, there is a higher probability that this candidate is online</w:t>
      </w:r>
      <w:r w:rsidRPr="007B39BF">
        <w:rPr>
          <w:rFonts w:ascii="Times New Roman" w:hAnsi="Times New Roman" w:cs="Times New Roman"/>
          <w:lang w:val="en-US"/>
        </w:rPr>
        <w:t xml:space="preserve"> </w:t>
      </w:r>
      <w:r>
        <w:rPr>
          <w:rFonts w:ascii="Times New Roman" w:hAnsi="Times New Roman" w:cs="Times New Roman"/>
          <w:lang w:val="en-US"/>
        </w:rPr>
        <w:t>when required</w:t>
      </w:r>
      <w:r w:rsidRPr="00D03559">
        <w:rPr>
          <w:rFonts w:ascii="Times New Roman" w:hAnsi="Times New Roman" w:cs="Times New Roman"/>
          <w:lang w:val="en-US"/>
        </w:rPr>
        <w:t>,</w:t>
      </w:r>
      <w:r>
        <w:rPr>
          <w:rFonts w:ascii="Times New Roman" w:hAnsi="Times New Roman" w:cs="Times New Roman"/>
          <w:lang w:val="en-US"/>
        </w:rPr>
        <w:t xml:space="preserve"> </w:t>
      </w:r>
      <w:r w:rsidRPr="00D03559">
        <w:rPr>
          <w:rFonts w:ascii="Times New Roman" w:hAnsi="Times New Roman" w:cs="Times New Roman"/>
          <w:lang w:val="en-US"/>
        </w:rPr>
        <w:t xml:space="preserve">as opposed to someone who added a transaction much earlier. That is, it is more profitable for a candidate to be on the top lines to get into the system. But each </w:t>
      </w:r>
      <w:r>
        <w:rPr>
          <w:rFonts w:ascii="Times New Roman" w:hAnsi="Times New Roman" w:cs="Times New Roman"/>
          <w:lang w:val="en-US"/>
        </w:rPr>
        <w:t>declaration</w:t>
      </w:r>
      <w:r w:rsidRPr="00D03559">
        <w:rPr>
          <w:rFonts w:ascii="Times New Roman" w:hAnsi="Times New Roman" w:cs="Times New Roman"/>
          <w:lang w:val="en-US"/>
        </w:rPr>
        <w:t xml:space="preserve"> has a price.</w:t>
      </w:r>
    </w:p>
    <w:p w14:paraId="0A7DDE9E" w14:textId="4B571668" w:rsidR="00F81B85" w:rsidRPr="00D03559" w:rsidRDefault="00D0796E" w:rsidP="00581295">
      <w:pPr>
        <w:rPr>
          <w:lang w:val="en-US"/>
        </w:rPr>
      </w:pPr>
      <w:r w:rsidRPr="00D03559">
        <w:rPr>
          <w:rFonts w:ascii="Times New Roman" w:hAnsi="Times New Roman" w:cs="Times New Roman"/>
          <w:lang w:val="en-US"/>
        </w:rPr>
        <w:t>Inclusion into the system takes place in the following order: at the end of the round</w:t>
      </w:r>
      <w:r>
        <w:rPr>
          <w:rFonts w:ascii="Times New Roman" w:hAnsi="Times New Roman" w:cs="Times New Roman"/>
          <w:lang w:val="en-US"/>
        </w:rPr>
        <w:t>’s</w:t>
      </w:r>
      <w:r w:rsidRPr="007B39BF">
        <w:rPr>
          <w:rFonts w:ascii="Times New Roman" w:hAnsi="Times New Roman" w:cs="Times New Roman"/>
          <w:lang w:val="en-US"/>
        </w:rPr>
        <w:t xml:space="preserve"> </w:t>
      </w:r>
      <w:r>
        <w:rPr>
          <w:rFonts w:ascii="Times New Roman" w:hAnsi="Times New Roman" w:cs="Times New Roman"/>
          <w:lang w:val="en-US"/>
        </w:rPr>
        <w:t>confirmation</w:t>
      </w:r>
      <w:r w:rsidRPr="00D03559">
        <w:rPr>
          <w:rFonts w:ascii="Times New Roman" w:hAnsi="Times New Roman" w:cs="Times New Roman"/>
          <w:lang w:val="en-US"/>
        </w:rPr>
        <w:t xml:space="preserve">, it is determined whether there are </w:t>
      </w:r>
      <w:r>
        <w:rPr>
          <w:rFonts w:ascii="Times New Roman" w:hAnsi="Times New Roman" w:cs="Times New Roman"/>
          <w:lang w:val="en-US"/>
        </w:rPr>
        <w:t>maximum allowed number of</w:t>
      </w:r>
      <w:r w:rsidRPr="00D03559">
        <w:rPr>
          <w:rFonts w:ascii="Times New Roman" w:hAnsi="Times New Roman" w:cs="Times New Roman"/>
          <w:lang w:val="en-US"/>
        </w:rPr>
        <w:t xml:space="preserve"> participants at the moment. If </w:t>
      </w:r>
      <w:r>
        <w:rPr>
          <w:rFonts w:ascii="Times New Roman" w:hAnsi="Times New Roman" w:cs="Times New Roman"/>
          <w:lang w:val="en-US"/>
        </w:rPr>
        <w:t>not</w:t>
      </w:r>
      <w:r w:rsidRPr="00D03559">
        <w:rPr>
          <w:rFonts w:ascii="Times New Roman" w:hAnsi="Times New Roman" w:cs="Times New Roman"/>
          <w:lang w:val="en-US"/>
        </w:rPr>
        <w:t xml:space="preserve">, but there are candidate applications, then </w:t>
      </w:r>
      <w:r>
        <w:rPr>
          <w:rFonts w:ascii="Times New Roman" w:hAnsi="Times New Roman" w:cs="Times New Roman"/>
          <w:lang w:val="en-US"/>
        </w:rPr>
        <w:t>the system</w:t>
      </w:r>
      <w:r w:rsidRPr="00D03559">
        <w:rPr>
          <w:rFonts w:ascii="Times New Roman" w:hAnsi="Times New Roman" w:cs="Times New Roman"/>
          <w:lang w:val="en-US"/>
        </w:rPr>
        <w:t xml:space="preserve"> join</w:t>
      </w:r>
      <w:r>
        <w:rPr>
          <w:rFonts w:ascii="Times New Roman" w:hAnsi="Times New Roman" w:cs="Times New Roman"/>
          <w:lang w:val="en-US"/>
        </w:rPr>
        <w:t>s</w:t>
      </w:r>
      <w:r w:rsidRPr="00D03559">
        <w:rPr>
          <w:rFonts w:ascii="Times New Roman" w:hAnsi="Times New Roman" w:cs="Times New Roman"/>
          <w:lang w:val="en-US"/>
        </w:rPr>
        <w:t xml:space="preserve"> </w:t>
      </w:r>
      <w:r>
        <w:rPr>
          <w:rFonts w:ascii="Times New Roman" w:hAnsi="Times New Roman" w:cs="Times New Roman"/>
          <w:lang w:val="en-US"/>
        </w:rPr>
        <w:t xml:space="preserve">them as a </w:t>
      </w:r>
      <w:r w:rsidRPr="00D03559">
        <w:rPr>
          <w:rFonts w:ascii="Times New Roman" w:hAnsi="Times New Roman" w:cs="Times New Roman"/>
          <w:lang w:val="en-US"/>
        </w:rPr>
        <w:t>new</w:t>
      </w:r>
      <w:r>
        <w:rPr>
          <w:rFonts w:ascii="Times New Roman" w:hAnsi="Times New Roman" w:cs="Times New Roman"/>
          <w:lang w:val="en-US"/>
        </w:rPr>
        <w:t xml:space="preserve"> members</w:t>
      </w:r>
      <w:r w:rsidRPr="00D03559">
        <w:rPr>
          <w:rFonts w:ascii="Times New Roman" w:hAnsi="Times New Roman" w:cs="Times New Roman"/>
          <w:lang w:val="en-US"/>
        </w:rPr>
        <w:t xml:space="preserve">. </w:t>
      </w:r>
      <w:r>
        <w:rPr>
          <w:rFonts w:ascii="Times New Roman" w:hAnsi="Times New Roman" w:cs="Times New Roman"/>
          <w:lang w:val="en-US"/>
        </w:rPr>
        <w:t>A</w:t>
      </w:r>
      <w:r w:rsidRPr="00D03559">
        <w:rPr>
          <w:rFonts w:ascii="Times New Roman" w:hAnsi="Times New Roman" w:cs="Times New Roman"/>
          <w:lang w:val="en-US"/>
        </w:rPr>
        <w:t xml:space="preserve">fter that </w:t>
      </w:r>
      <w:r>
        <w:rPr>
          <w:rFonts w:ascii="Times New Roman" w:hAnsi="Times New Roman" w:cs="Times New Roman"/>
          <w:lang w:val="en-US"/>
        </w:rPr>
        <w:t>they</w:t>
      </w:r>
      <w:r w:rsidRPr="00D03559">
        <w:rPr>
          <w:rFonts w:ascii="Times New Roman" w:hAnsi="Times New Roman" w:cs="Times New Roman"/>
          <w:lang w:val="en-US"/>
        </w:rPr>
        <w:t xml:space="preserve"> can start generating </w:t>
      </w:r>
      <w:r>
        <w:rPr>
          <w:rFonts w:ascii="Times New Roman" w:hAnsi="Times New Roman" w:cs="Times New Roman"/>
          <w:lang w:val="en-US"/>
        </w:rPr>
        <w:t>their</w:t>
      </w:r>
      <w:r w:rsidRPr="00D03559">
        <w:rPr>
          <w:rFonts w:ascii="Times New Roman" w:hAnsi="Times New Roman" w:cs="Times New Roman"/>
          <w:lang w:val="en-US"/>
        </w:rPr>
        <w:t xml:space="preserve"> </w:t>
      </w:r>
      <w:r>
        <w:rPr>
          <w:rFonts w:ascii="Times New Roman" w:hAnsi="Times New Roman" w:cs="Times New Roman"/>
          <w:lang w:val="en-US"/>
        </w:rPr>
        <w:t xml:space="preserve">own </w:t>
      </w:r>
      <w:r w:rsidRPr="00D03559">
        <w:rPr>
          <w:rFonts w:ascii="Times New Roman" w:hAnsi="Times New Roman" w:cs="Times New Roman"/>
          <w:lang w:val="en-US"/>
        </w:rPr>
        <w:t>blocks</w:t>
      </w:r>
      <w:r>
        <w:rPr>
          <w:rFonts w:ascii="Times New Roman" w:hAnsi="Times New Roman" w:cs="Times New Roman"/>
          <w:lang w:val="en-US"/>
        </w:rPr>
        <w:t xml:space="preserve"> for the round which follows the </w:t>
      </w:r>
      <w:r w:rsidR="004468B1">
        <w:rPr>
          <w:rFonts w:ascii="Times New Roman" w:hAnsi="Times New Roman" w:cs="Times New Roman"/>
          <w:lang w:val="en-US"/>
        </w:rPr>
        <w:t>voting</w:t>
      </w:r>
      <w:r>
        <w:rPr>
          <w:rFonts w:ascii="Times New Roman" w:hAnsi="Times New Roman" w:cs="Times New Roman"/>
          <w:lang w:val="en-US"/>
        </w:rPr>
        <w:t xml:space="preserve"> round of the round where they </w:t>
      </w:r>
      <w:r w:rsidR="00637714">
        <w:rPr>
          <w:rFonts w:ascii="Times New Roman" w:hAnsi="Times New Roman" w:cs="Times New Roman"/>
          <w:lang w:val="en-US"/>
        </w:rPr>
        <w:t>joined</w:t>
      </w:r>
      <w:r w:rsidRPr="00D03559">
        <w:rPr>
          <w:rFonts w:ascii="Times New Roman" w:hAnsi="Times New Roman" w:cs="Times New Roman"/>
          <w:lang w:val="en-US"/>
        </w:rPr>
        <w:t>.</w:t>
      </w:r>
      <w:r w:rsidR="00F81B85">
        <w:rPr>
          <w:rFonts w:ascii="Times New Roman" w:hAnsi="Times New Roman" w:cs="Times New Roman"/>
          <w:lang w:val="en-US"/>
        </w:rPr>
        <w:t xml:space="preserve"> </w:t>
      </w:r>
      <w:r w:rsidR="000057B4">
        <w:rPr>
          <w:rFonts w:ascii="Times New Roman" w:hAnsi="Times New Roman" w:cs="Times New Roman"/>
          <w:lang w:val="en-US"/>
        </w:rPr>
        <w:t xml:space="preserve">This can be improved by </w:t>
      </w:r>
      <w:r w:rsidR="00F81B85">
        <w:rPr>
          <w:rFonts w:ascii="Times New Roman" w:hAnsi="Times New Roman" w:cs="Times New Roman"/>
          <w:color w:val="000000" w:themeColor="text1"/>
          <w:lang w:val="en-US"/>
        </w:rPr>
        <w:t>add</w:t>
      </w:r>
      <w:r w:rsidR="000057B4">
        <w:rPr>
          <w:rFonts w:ascii="Times New Roman" w:hAnsi="Times New Roman" w:cs="Times New Roman"/>
          <w:color w:val="000000" w:themeColor="text1"/>
          <w:lang w:val="en-US"/>
        </w:rPr>
        <w:t>ing</w:t>
      </w:r>
      <w:r w:rsidR="00F81B85">
        <w:rPr>
          <w:rFonts w:ascii="Times New Roman" w:hAnsi="Times New Roman" w:cs="Times New Roman"/>
          <w:color w:val="000000" w:themeColor="text1"/>
          <w:lang w:val="en-US"/>
        </w:rPr>
        <w:t xml:space="preserve"> </w:t>
      </w:r>
      <w:r w:rsidR="000057B4">
        <w:rPr>
          <w:rFonts w:ascii="Times New Roman" w:hAnsi="Times New Roman" w:cs="Times New Roman"/>
          <w:color w:val="000000" w:themeColor="text1"/>
          <w:lang w:val="en-US"/>
        </w:rPr>
        <w:t xml:space="preserve">a </w:t>
      </w:r>
      <w:r w:rsidR="00F81B85">
        <w:rPr>
          <w:rFonts w:ascii="Times New Roman" w:hAnsi="Times New Roman" w:cs="Times New Roman"/>
          <w:color w:val="000000" w:themeColor="text1"/>
          <w:lang w:val="en-US"/>
        </w:rPr>
        <w:t xml:space="preserve">new </w:t>
      </w:r>
      <w:r w:rsidR="00F81B85">
        <w:rPr>
          <w:rFonts w:ascii="Times New Roman" w:hAnsi="Times New Roman" w:cs="Times New Roman"/>
          <w:color w:val="000000" w:themeColor="text1"/>
          <w:lang w:val="en-US"/>
        </w:rPr>
        <w:t xml:space="preserve">participants with </w:t>
      </w:r>
      <w:r w:rsidR="000B22DC">
        <w:rPr>
          <w:rFonts w:ascii="Times New Roman" w:hAnsi="Times New Roman" w:cs="Times New Roman"/>
          <w:color w:val="000000" w:themeColor="text1"/>
          <w:lang w:val="en-US"/>
        </w:rPr>
        <w:t xml:space="preserve">some </w:t>
      </w:r>
      <w:r w:rsidR="00F81B85">
        <w:rPr>
          <w:rFonts w:ascii="Times New Roman" w:hAnsi="Times New Roman" w:cs="Times New Roman"/>
          <w:color w:val="000000" w:themeColor="text1"/>
          <w:lang w:val="en-US"/>
        </w:rPr>
        <w:t>margin at the same time, since it is unknown which of them is o</w:t>
      </w:r>
      <w:r w:rsidR="000B22DC">
        <w:rPr>
          <w:rFonts w:ascii="Times New Roman" w:hAnsi="Times New Roman" w:cs="Times New Roman"/>
          <w:color w:val="000000" w:themeColor="text1"/>
          <w:lang w:val="en-US"/>
        </w:rPr>
        <w:t>n</w:t>
      </w:r>
      <w:r w:rsidR="00F81B85">
        <w:rPr>
          <w:rFonts w:ascii="Times New Roman" w:hAnsi="Times New Roman" w:cs="Times New Roman"/>
          <w:color w:val="000000" w:themeColor="text1"/>
          <w:lang w:val="en-US"/>
        </w:rPr>
        <w:t>line</w:t>
      </w:r>
      <w:r w:rsidR="000057B4">
        <w:rPr>
          <w:rFonts w:ascii="Times New Roman" w:hAnsi="Times New Roman" w:cs="Times New Roman"/>
          <w:color w:val="000000" w:themeColor="text1"/>
          <w:lang w:val="en-US"/>
        </w:rPr>
        <w:t>, and then leave</w:t>
      </w:r>
      <w:r w:rsidR="000B22DC">
        <w:rPr>
          <w:rFonts w:ascii="Times New Roman" w:hAnsi="Times New Roman" w:cs="Times New Roman"/>
          <w:color w:val="000000" w:themeColor="text1"/>
          <w:lang w:val="en-US"/>
        </w:rPr>
        <w:t xml:space="preserve"> only</w:t>
      </w:r>
      <w:r w:rsidR="000057B4">
        <w:rPr>
          <w:rFonts w:ascii="Times New Roman" w:hAnsi="Times New Roman" w:cs="Times New Roman"/>
          <w:color w:val="000000" w:themeColor="text1"/>
          <w:lang w:val="en-US"/>
        </w:rPr>
        <w:t xml:space="preserve"> those who</w:t>
      </w:r>
      <w:r w:rsidR="000B22DC">
        <w:rPr>
          <w:rFonts w:ascii="Times New Roman" w:hAnsi="Times New Roman" w:cs="Times New Roman"/>
          <w:color w:val="000000" w:themeColor="text1"/>
          <w:lang w:val="en-US"/>
        </w:rPr>
        <w:t xml:space="preserve"> successfully </w:t>
      </w:r>
      <w:r w:rsidR="000057B4">
        <w:rPr>
          <w:rFonts w:ascii="Times New Roman" w:hAnsi="Times New Roman" w:cs="Times New Roman"/>
          <w:color w:val="000000" w:themeColor="text1"/>
          <w:lang w:val="en-US"/>
        </w:rPr>
        <w:t xml:space="preserve">sent </w:t>
      </w:r>
      <w:r w:rsidR="000B22DC">
        <w:rPr>
          <w:rFonts w:ascii="Times New Roman" w:hAnsi="Times New Roman" w:cs="Times New Roman"/>
          <w:color w:val="000000" w:themeColor="text1"/>
          <w:lang w:val="en-US"/>
        </w:rPr>
        <w:t>their first blocks</w:t>
      </w:r>
      <w:r w:rsidR="00F81B85">
        <w:rPr>
          <w:rFonts w:ascii="Times New Roman" w:hAnsi="Times New Roman" w:cs="Times New Roman"/>
          <w:color w:val="000000" w:themeColor="text1"/>
          <w:lang w:val="en-US"/>
        </w:rPr>
        <w:t>.</w:t>
      </w:r>
    </w:p>
    <w:p w14:paraId="631FB0AC" w14:textId="77777777" w:rsidR="00327440" w:rsidRDefault="00327440" w:rsidP="00327440">
      <w:pPr>
        <w:pStyle w:val="Heading2"/>
        <w:rPr>
          <w:lang w:val="en-US"/>
        </w:rPr>
      </w:pPr>
      <w:bookmarkStart w:id="14" w:name="_Toc209910042"/>
      <w:r>
        <w:rPr>
          <w:lang w:val="en-US"/>
        </w:rPr>
        <w:t>Vote/Block creation</w:t>
      </w:r>
      <w:bookmarkEnd w:id="14"/>
    </w:p>
    <w:p w14:paraId="68E64E2B" w14:textId="09AD1EA5" w:rsidR="00E94724" w:rsidRPr="006E2F26" w:rsidRDefault="00E94724" w:rsidP="00581295">
      <w:pPr>
        <w:rPr>
          <w:lang w:val="en-US"/>
        </w:rPr>
      </w:pPr>
      <w:r>
        <w:rPr>
          <w:lang w:val="en-US"/>
        </w:rPr>
        <w:t>Any particular member can add only one block per round</w:t>
      </w:r>
      <w:r w:rsidRPr="006E2F26">
        <w:rPr>
          <w:lang w:val="en-US"/>
        </w:rPr>
        <w:t xml:space="preserve">. </w:t>
      </w:r>
      <w:r>
        <w:rPr>
          <w:lang w:val="en-US"/>
        </w:rPr>
        <w:t>T</w:t>
      </w:r>
      <w:r w:rsidRPr="006E2F26">
        <w:rPr>
          <w:lang w:val="en-US"/>
        </w:rPr>
        <w:t xml:space="preserve">hese restrictions prevent the grid from growing infinitely in </w:t>
      </w:r>
      <w:r>
        <w:rPr>
          <w:lang w:val="en-US"/>
        </w:rPr>
        <w:t xml:space="preserve">a </w:t>
      </w:r>
      <w:r w:rsidRPr="006E2F26">
        <w:rPr>
          <w:lang w:val="en-US"/>
        </w:rPr>
        <w:t xml:space="preserve">horizontal direction. Vertical growth for </w:t>
      </w:r>
      <w:r>
        <w:rPr>
          <w:lang w:val="en-US"/>
        </w:rPr>
        <w:t>each</w:t>
      </w:r>
      <w:r w:rsidRPr="006E2F26">
        <w:rPr>
          <w:lang w:val="en-US"/>
        </w:rPr>
        <w:t xml:space="preserve"> </w:t>
      </w:r>
      <w:r>
        <w:rPr>
          <w:lang w:val="en-US"/>
        </w:rPr>
        <w:t>member</w:t>
      </w:r>
      <w:r w:rsidRPr="006E2F26">
        <w:rPr>
          <w:lang w:val="en-US"/>
        </w:rPr>
        <w:t>, in turn, is limited by accepting only those blocks wh</w:t>
      </w:r>
      <w:r>
        <w:rPr>
          <w:lang w:val="en-US"/>
        </w:rPr>
        <w:t>ose</w:t>
      </w:r>
      <w:r w:rsidRPr="006E2F26">
        <w:rPr>
          <w:lang w:val="en-US"/>
        </w:rPr>
        <w:t xml:space="preserve"> round lies in a specific range. This </w:t>
      </w:r>
      <w:r>
        <w:rPr>
          <w:lang w:val="en-US"/>
        </w:rPr>
        <w:t xml:space="preserve">limitation </w:t>
      </w:r>
      <w:r w:rsidRPr="006E2F26">
        <w:rPr>
          <w:lang w:val="en-US"/>
        </w:rPr>
        <w:t xml:space="preserve">is needed because the order </w:t>
      </w:r>
      <w:r>
        <w:rPr>
          <w:lang w:val="en-US"/>
        </w:rPr>
        <w:t xml:space="preserve">in which </w:t>
      </w:r>
      <w:r w:rsidRPr="006E2F26">
        <w:rPr>
          <w:lang w:val="en-US"/>
        </w:rPr>
        <w:t xml:space="preserve">a node receives blocks is not predictable for recent </w:t>
      </w:r>
      <w:r>
        <w:rPr>
          <w:lang w:val="en-US"/>
        </w:rPr>
        <w:t>ones</w:t>
      </w:r>
      <w:r w:rsidRPr="006E2F26">
        <w:rPr>
          <w:lang w:val="en-US"/>
        </w:rPr>
        <w:t xml:space="preserve"> due to</w:t>
      </w:r>
      <w:r>
        <w:rPr>
          <w:lang w:val="en-US"/>
        </w:rPr>
        <w:t xml:space="preserve"> the</w:t>
      </w:r>
      <w:r w:rsidRPr="006E2F26">
        <w:rPr>
          <w:lang w:val="en-US"/>
        </w:rPr>
        <w:t xml:space="preserve"> nature of peer-to-peer networks. The advancement of this range is driven by </w:t>
      </w:r>
      <w:r>
        <w:rPr>
          <w:lang w:val="en-US"/>
        </w:rPr>
        <w:t xml:space="preserve">a </w:t>
      </w:r>
      <w:r w:rsidRPr="006E2F26">
        <w:rPr>
          <w:lang w:val="en-US"/>
        </w:rPr>
        <w:t xml:space="preserve">voting mechanism. </w:t>
      </w:r>
    </w:p>
    <w:p w14:paraId="3B51BA71" w14:textId="6C473BA2" w:rsidR="00E94724" w:rsidRPr="00E94724" w:rsidRDefault="00427651" w:rsidP="00427651">
      <w:pPr>
        <w:rPr>
          <w:lang w:val="en-US"/>
        </w:rPr>
      </w:pPr>
      <w:r w:rsidRPr="0062568B">
        <w:rPr>
          <w:lang w:val="en-US"/>
        </w:rPr>
        <w:t>If a member creates two different blocks with the same round index, then the network treats them as a cheater</w:t>
      </w:r>
      <w:r>
        <w:rPr>
          <w:lang w:val="en-US"/>
        </w:rPr>
        <w:t xml:space="preserve"> and</w:t>
      </w:r>
      <w:r w:rsidRPr="0062568B">
        <w:rPr>
          <w:lang w:val="en-US"/>
        </w:rPr>
        <w:t xml:space="preserve"> </w:t>
      </w:r>
      <w:r w:rsidR="00D9620D">
        <w:rPr>
          <w:lang w:val="en-US"/>
        </w:rPr>
        <w:t>cancels</w:t>
      </w:r>
      <w:r w:rsidRPr="0062568B">
        <w:rPr>
          <w:lang w:val="en-US"/>
        </w:rPr>
        <w:t xml:space="preserve"> </w:t>
      </w:r>
      <w:r>
        <w:rPr>
          <w:lang w:val="en-US"/>
        </w:rPr>
        <w:t>its</w:t>
      </w:r>
      <w:r w:rsidRPr="0062568B">
        <w:rPr>
          <w:lang w:val="en-US"/>
        </w:rPr>
        <w:t xml:space="preserve"> </w:t>
      </w:r>
      <w:r>
        <w:rPr>
          <w:lang w:val="en-US"/>
        </w:rPr>
        <w:t>membership</w:t>
      </w:r>
      <w:r w:rsidRPr="0062568B">
        <w:rPr>
          <w:lang w:val="en-US"/>
        </w:rPr>
        <w:t>.</w:t>
      </w:r>
      <w:r>
        <w:rPr>
          <w:lang w:val="en-US"/>
        </w:rPr>
        <w:t xml:space="preserve"> Also, t</w:t>
      </w:r>
      <w:r w:rsidRPr="00E434BD">
        <w:rPr>
          <w:lang w:val="en-US"/>
        </w:rPr>
        <w:t xml:space="preserve">o prevent </w:t>
      </w:r>
      <w:r w:rsidR="00D9620D">
        <w:rPr>
          <w:lang w:val="en-US"/>
        </w:rPr>
        <w:t>an attacker that owns two or more members at the same time</w:t>
      </w:r>
      <w:r w:rsidRPr="00E434BD">
        <w:rPr>
          <w:lang w:val="en-US"/>
        </w:rPr>
        <w:t xml:space="preserve"> from adding the same transaction to more than one block</w:t>
      </w:r>
      <w:r>
        <w:rPr>
          <w:lang w:val="en-US"/>
        </w:rPr>
        <w:t xml:space="preserve"> in the same round</w:t>
      </w:r>
      <w:r w:rsidRPr="00E434BD">
        <w:rPr>
          <w:lang w:val="en-US"/>
        </w:rPr>
        <w:t xml:space="preserve"> each transaction </w:t>
      </w:r>
      <w:r w:rsidR="00D9620D">
        <w:rPr>
          <w:lang w:val="en-US"/>
        </w:rPr>
        <w:t>can be</w:t>
      </w:r>
      <w:r>
        <w:rPr>
          <w:lang w:val="en-US"/>
        </w:rPr>
        <w:t xml:space="preserve"> processed</w:t>
      </w:r>
      <w:r w:rsidR="00D9620D">
        <w:rPr>
          <w:lang w:val="en-US"/>
        </w:rPr>
        <w:t xml:space="preserve"> only</w:t>
      </w:r>
      <w:r>
        <w:rPr>
          <w:lang w:val="en-US"/>
        </w:rPr>
        <w:t xml:space="preserve"> by the pseudo-randomly</w:t>
      </w:r>
      <w:r w:rsidRPr="0062568B">
        <w:rPr>
          <w:lang w:val="en-US"/>
        </w:rPr>
        <w:t xml:space="preserve"> chosen member</w:t>
      </w:r>
      <w:r>
        <w:rPr>
          <w:lang w:val="en-US"/>
        </w:rPr>
        <w:t xml:space="preserve"> based on member and signer account addresses. Another transaction constrain “</w:t>
      </w:r>
      <w:r w:rsidR="008346ED">
        <w:rPr>
          <w:lang w:val="en-US"/>
        </w:rPr>
        <w:t>Expiration</w:t>
      </w:r>
      <w:r>
        <w:rPr>
          <w:lang w:val="en-US"/>
        </w:rPr>
        <w:t>” prevents a member from deferring a transaction placement indefinitely long.</w:t>
      </w:r>
    </w:p>
    <w:p w14:paraId="37ADC295" w14:textId="53462D8A" w:rsidR="00A77C6A" w:rsidRDefault="00A77C6A" w:rsidP="00A77C6A">
      <w:pPr>
        <w:pStyle w:val="Heading2"/>
        <w:rPr>
          <w:lang w:val="en-US"/>
        </w:rPr>
      </w:pPr>
      <w:bookmarkStart w:id="15" w:name="_Toc209910043"/>
      <w:r>
        <w:rPr>
          <w:lang w:val="en-US"/>
        </w:rPr>
        <w:t>Round Aggregation</w:t>
      </w:r>
      <w:bookmarkEnd w:id="15"/>
    </w:p>
    <w:p w14:paraId="3429E8BA" w14:textId="77777777" w:rsidR="001C1AAF" w:rsidRDefault="001C1AAF" w:rsidP="00C15A13">
      <w:pPr>
        <w:rPr>
          <w:rFonts w:ascii="Times New Roman" w:hAnsi="Times New Roman" w:cs="Times New Roman"/>
          <w:lang w:val="en-US"/>
        </w:rPr>
      </w:pPr>
      <w:r w:rsidRPr="00D03559">
        <w:rPr>
          <w:rFonts w:ascii="Times New Roman" w:hAnsi="Times New Roman" w:cs="Times New Roman"/>
          <w:lang w:val="en-US"/>
        </w:rPr>
        <w:t>Simultaneous block generation also poses the following question: at what point do we assume that the generation of all possible blocks is complete? That all the blocks that could have arrived have arrived.</w:t>
      </w:r>
    </w:p>
    <w:p w14:paraId="46D1ECF4" w14:textId="571BF899" w:rsidR="001C1AAF" w:rsidRPr="00D03559" w:rsidRDefault="001C1AAF" w:rsidP="001C1AAF">
      <w:pPr>
        <w:rPr>
          <w:lang w:val="en-US"/>
        </w:rPr>
      </w:pPr>
      <w:r w:rsidRPr="00D03559">
        <w:rPr>
          <w:rFonts w:ascii="Times New Roman" w:hAnsi="Times New Roman" w:cs="Times New Roman"/>
          <w:lang w:val="en-US"/>
        </w:rPr>
        <w:lastRenderedPageBreak/>
        <w:t xml:space="preserve">During the voting process, we allow blocks to be generated for some time. To ensure a cryptographic chain, it is necessary for newly generated </w:t>
      </w:r>
      <w:r w:rsidR="00D37FE4">
        <w:rPr>
          <w:rFonts w:ascii="Times New Roman" w:hAnsi="Times New Roman" w:cs="Times New Roman"/>
          <w:lang w:val="en-US"/>
        </w:rPr>
        <w:t>rounds</w:t>
      </w:r>
      <w:r w:rsidRPr="00D03559">
        <w:rPr>
          <w:rFonts w:ascii="Times New Roman" w:hAnsi="Times New Roman" w:cs="Times New Roman"/>
          <w:lang w:val="en-US"/>
        </w:rPr>
        <w:t xml:space="preserve"> to reference previous ones. But it turns out that we cannot reference the previous round, since we do not know for sure that we have received all possible </w:t>
      </w:r>
      <w:r w:rsidR="00D37FE4">
        <w:rPr>
          <w:rFonts w:ascii="Times New Roman" w:hAnsi="Times New Roman" w:cs="Times New Roman"/>
          <w:lang w:val="en-US"/>
        </w:rPr>
        <w:t>blocks</w:t>
      </w:r>
      <w:r w:rsidRPr="00D03559">
        <w:rPr>
          <w:rFonts w:ascii="Times New Roman" w:hAnsi="Times New Roman" w:cs="Times New Roman"/>
          <w:lang w:val="en-US"/>
        </w:rPr>
        <w:t>. Therefore, the reference is not to the</w:t>
      </w:r>
      <w:r w:rsidR="00D37FE4">
        <w:rPr>
          <w:rFonts w:ascii="Times New Roman" w:hAnsi="Times New Roman" w:cs="Times New Roman"/>
          <w:lang w:val="en-US"/>
        </w:rPr>
        <w:t xml:space="preserve"> hash of</w:t>
      </w:r>
      <w:r w:rsidRPr="00D03559">
        <w:rPr>
          <w:rFonts w:ascii="Times New Roman" w:hAnsi="Times New Roman" w:cs="Times New Roman"/>
          <w:lang w:val="en-US"/>
        </w:rPr>
        <w:t xml:space="preserve"> previous round, but to the hash of the </w:t>
      </w:r>
      <w:r>
        <w:rPr>
          <w:rFonts w:ascii="Times New Roman" w:hAnsi="Times New Roman" w:cs="Times New Roman"/>
          <w:lang w:val="en-US"/>
        </w:rPr>
        <w:t xml:space="preserve">N-th </w:t>
      </w:r>
      <w:r w:rsidRPr="00D03559">
        <w:rPr>
          <w:rFonts w:ascii="Times New Roman" w:hAnsi="Times New Roman" w:cs="Times New Roman"/>
          <w:lang w:val="en-US"/>
        </w:rPr>
        <w:t>previously generated</w:t>
      </w:r>
      <w:r>
        <w:rPr>
          <w:rFonts w:ascii="Times New Roman" w:hAnsi="Times New Roman" w:cs="Times New Roman"/>
          <w:lang w:val="en-US"/>
        </w:rPr>
        <w:t xml:space="preserve"> round. </w:t>
      </w:r>
      <w:r w:rsidRPr="007720C4">
        <w:rPr>
          <w:rFonts w:ascii="Times New Roman" w:hAnsi="Times New Roman" w:cs="Times New Roman"/>
          <w:lang w:val="en-US"/>
        </w:rPr>
        <w:t xml:space="preserve">The round that is referenced is called the </w:t>
      </w:r>
      <w:r w:rsidR="00344893">
        <w:rPr>
          <w:rFonts w:ascii="Times New Roman" w:hAnsi="Times New Roman" w:cs="Times New Roman"/>
          <w:lang w:val="en-US"/>
        </w:rPr>
        <w:t>Election</w:t>
      </w:r>
      <w:r w:rsidRPr="007720C4">
        <w:rPr>
          <w:rFonts w:ascii="Times New Roman" w:hAnsi="Times New Roman" w:cs="Times New Roman"/>
          <w:lang w:val="en-US"/>
        </w:rPr>
        <w:t xml:space="preserve">, and the one that refers to is called the </w:t>
      </w:r>
      <w:r w:rsidR="004468B1">
        <w:rPr>
          <w:rFonts w:ascii="Times New Roman" w:hAnsi="Times New Roman" w:cs="Times New Roman"/>
          <w:lang w:val="en-US"/>
        </w:rPr>
        <w:t>Voting</w:t>
      </w:r>
      <w:r w:rsidRPr="007720C4">
        <w:rPr>
          <w:rFonts w:ascii="Times New Roman" w:hAnsi="Times New Roman" w:cs="Times New Roman"/>
          <w:lang w:val="en-US"/>
        </w:rPr>
        <w:t>.</w:t>
      </w:r>
      <w:r w:rsidRPr="00D03559">
        <w:rPr>
          <w:rFonts w:ascii="Times New Roman" w:hAnsi="Times New Roman" w:cs="Times New Roman"/>
          <w:lang w:val="en-US"/>
        </w:rPr>
        <w:t xml:space="preserve"> The next newly generated block references the hash of the round following the one referenced by the previous one. And so on. Advancement in the system occurs under the assumption that if we received two-thirds of all possible blocks in a round, then in the round before it we received almost all possible blocks, and in the round before it, with an even higher probability, we received all possible blocks.</w:t>
      </w:r>
    </w:p>
    <w:p w14:paraId="0CFBDE18" w14:textId="19C41E4F" w:rsidR="00F15802" w:rsidRDefault="000A161A" w:rsidP="000A161A">
      <w:pPr>
        <w:rPr>
          <w:rFonts w:ascii="Times New Roman" w:hAnsi="Times New Roman" w:cs="Times New Roman"/>
          <w:lang w:val="en-US"/>
        </w:rPr>
      </w:pPr>
      <w:r>
        <w:rPr>
          <w:rFonts w:ascii="Times New Roman" w:hAnsi="Times New Roman" w:cs="Times New Roman"/>
          <w:lang w:val="en-US"/>
        </w:rPr>
        <w:t>During aggregation</w:t>
      </w:r>
      <w:r w:rsidR="00917D6B">
        <w:rPr>
          <w:rFonts w:ascii="Times New Roman" w:hAnsi="Times New Roman" w:cs="Times New Roman"/>
          <w:lang w:val="en-US"/>
        </w:rPr>
        <w:t>,</w:t>
      </w:r>
      <w:r>
        <w:rPr>
          <w:rFonts w:ascii="Times New Roman" w:hAnsi="Times New Roman" w:cs="Times New Roman"/>
          <w:lang w:val="en-US"/>
        </w:rPr>
        <w:t xml:space="preserve"> t</w:t>
      </w:r>
      <w:r w:rsidR="00A77C6A" w:rsidRPr="00D03559">
        <w:rPr>
          <w:rFonts w:ascii="Times New Roman" w:hAnsi="Times New Roman" w:cs="Times New Roman"/>
          <w:lang w:val="en-US"/>
        </w:rPr>
        <w:t>ransactions</w:t>
      </w:r>
      <w:r w:rsidR="005D750F">
        <w:rPr>
          <w:rFonts w:ascii="Times New Roman" w:hAnsi="Times New Roman" w:cs="Times New Roman"/>
          <w:lang w:val="en-US"/>
        </w:rPr>
        <w:t xml:space="preserve"> </w:t>
      </w:r>
      <w:r w:rsidR="00A77C6A" w:rsidRPr="00D03559">
        <w:rPr>
          <w:rFonts w:ascii="Times New Roman" w:hAnsi="Times New Roman" w:cs="Times New Roman"/>
          <w:lang w:val="en-US"/>
        </w:rPr>
        <w:t xml:space="preserve">from </w:t>
      </w:r>
      <w:r w:rsidR="005D750F">
        <w:rPr>
          <w:rFonts w:ascii="Times New Roman" w:hAnsi="Times New Roman" w:cs="Times New Roman"/>
          <w:lang w:val="en-US"/>
        </w:rPr>
        <w:t>votes</w:t>
      </w:r>
      <w:r w:rsidR="00A77C6A" w:rsidRPr="00D03559">
        <w:rPr>
          <w:rFonts w:ascii="Times New Roman" w:hAnsi="Times New Roman" w:cs="Times New Roman"/>
          <w:lang w:val="en-US"/>
        </w:rPr>
        <w:t xml:space="preserve"> </w:t>
      </w:r>
      <w:r w:rsidR="001C1AAF">
        <w:rPr>
          <w:rFonts w:ascii="Times New Roman" w:hAnsi="Times New Roman" w:cs="Times New Roman"/>
          <w:lang w:val="en-US"/>
        </w:rPr>
        <w:t xml:space="preserve">are </w:t>
      </w:r>
      <w:r w:rsidR="00A77C6A" w:rsidRPr="00D03559">
        <w:rPr>
          <w:rFonts w:ascii="Times New Roman" w:hAnsi="Times New Roman" w:cs="Times New Roman"/>
          <w:lang w:val="en-US"/>
        </w:rPr>
        <w:t>arranged in a certain order</w:t>
      </w:r>
      <w:r w:rsidR="00917D6B">
        <w:rPr>
          <w:rFonts w:ascii="Times New Roman" w:hAnsi="Times New Roman" w:cs="Times New Roman"/>
          <w:lang w:val="en-US"/>
        </w:rPr>
        <w:t xml:space="preserve"> </w:t>
      </w:r>
      <w:r w:rsidR="007E3325">
        <w:rPr>
          <w:rFonts w:ascii="Times New Roman" w:hAnsi="Times New Roman" w:cs="Times New Roman"/>
          <w:lang w:val="en-US"/>
        </w:rPr>
        <w:t>and</w:t>
      </w:r>
      <w:r w:rsidR="00917D6B">
        <w:rPr>
          <w:rFonts w:ascii="Times New Roman" w:hAnsi="Times New Roman" w:cs="Times New Roman"/>
          <w:lang w:val="en-US"/>
        </w:rPr>
        <w:t xml:space="preserve"> </w:t>
      </w:r>
      <w:r w:rsidR="00917D6B">
        <w:rPr>
          <w:rFonts w:ascii="Times New Roman" w:hAnsi="Times New Roman" w:cs="Times New Roman"/>
          <w:lang w:val="en-US"/>
        </w:rPr>
        <w:t>pre-executed</w:t>
      </w:r>
      <w:r w:rsidR="00D51C0F">
        <w:rPr>
          <w:rFonts w:ascii="Times New Roman" w:hAnsi="Times New Roman" w:cs="Times New Roman"/>
          <w:lang w:val="en-US"/>
        </w:rPr>
        <w:t xml:space="preserve"> (without adding actual changes to the database)</w:t>
      </w:r>
      <w:r w:rsidR="00917D6B">
        <w:rPr>
          <w:rFonts w:ascii="Times New Roman" w:hAnsi="Times New Roman" w:cs="Times New Roman"/>
          <w:lang w:val="en-US"/>
        </w:rPr>
        <w:t xml:space="preserve">. </w:t>
      </w:r>
      <w:r w:rsidR="00A77C6A" w:rsidRPr="00D03559">
        <w:rPr>
          <w:rFonts w:ascii="Times New Roman" w:hAnsi="Times New Roman" w:cs="Times New Roman"/>
          <w:lang w:val="en-US"/>
        </w:rPr>
        <w:t>If no violations are detecte</w:t>
      </w:r>
      <w:r w:rsidR="00D51C0F">
        <w:rPr>
          <w:rFonts w:ascii="Times New Roman" w:hAnsi="Times New Roman" w:cs="Times New Roman"/>
          <w:lang w:val="en-US"/>
        </w:rPr>
        <w:t xml:space="preserve">d, </w:t>
      </w:r>
      <w:r w:rsidR="00A77C6A" w:rsidRPr="00D03559">
        <w:rPr>
          <w:rFonts w:ascii="Times New Roman" w:hAnsi="Times New Roman" w:cs="Times New Roman"/>
          <w:lang w:val="en-US"/>
        </w:rPr>
        <w:t xml:space="preserve">for example </w:t>
      </w:r>
      <w:r w:rsidR="005D750F">
        <w:rPr>
          <w:rFonts w:ascii="Times New Roman" w:hAnsi="Times New Roman" w:cs="Times New Roman"/>
          <w:lang w:val="en-US"/>
        </w:rPr>
        <w:t>balance overrun</w:t>
      </w:r>
      <w:r w:rsidR="00D51C0F">
        <w:rPr>
          <w:rFonts w:ascii="Times New Roman" w:hAnsi="Times New Roman" w:cs="Times New Roman"/>
          <w:lang w:val="en-US"/>
        </w:rPr>
        <w:t>,</w:t>
      </w:r>
      <w:r w:rsidR="00DA3650">
        <w:rPr>
          <w:rFonts w:ascii="Times New Roman" w:hAnsi="Times New Roman" w:cs="Times New Roman"/>
          <w:lang w:val="en-US"/>
        </w:rPr>
        <w:t xml:space="preserve"> access violation</w:t>
      </w:r>
      <w:r w:rsidR="00A77C6A" w:rsidRPr="00D03559">
        <w:rPr>
          <w:rFonts w:ascii="Times New Roman" w:hAnsi="Times New Roman" w:cs="Times New Roman"/>
          <w:lang w:val="en-US"/>
        </w:rPr>
        <w:t xml:space="preserve"> or any other errors, then all </w:t>
      </w:r>
      <w:r w:rsidR="00F46924">
        <w:rPr>
          <w:rFonts w:ascii="Times New Roman" w:hAnsi="Times New Roman" w:cs="Times New Roman"/>
          <w:lang w:val="en-US"/>
        </w:rPr>
        <w:t xml:space="preserve">operation in all </w:t>
      </w:r>
      <w:r w:rsidR="00C46950">
        <w:rPr>
          <w:rFonts w:ascii="Times New Roman" w:hAnsi="Times New Roman" w:cs="Times New Roman"/>
          <w:lang w:val="en-US"/>
        </w:rPr>
        <w:t>transaction</w:t>
      </w:r>
      <w:r w:rsidR="00F46924">
        <w:rPr>
          <w:rFonts w:ascii="Times New Roman" w:hAnsi="Times New Roman" w:cs="Times New Roman"/>
          <w:lang w:val="en-US"/>
        </w:rPr>
        <w:t xml:space="preserve">s </w:t>
      </w:r>
      <w:r w:rsidR="00C46950">
        <w:rPr>
          <w:rFonts w:ascii="Times New Roman" w:hAnsi="Times New Roman" w:cs="Times New Roman"/>
          <w:lang w:val="en-US"/>
        </w:rPr>
        <w:t>are</w:t>
      </w:r>
      <w:r w:rsidR="00A77C6A" w:rsidRPr="00D03559">
        <w:rPr>
          <w:rFonts w:ascii="Times New Roman" w:hAnsi="Times New Roman" w:cs="Times New Roman"/>
          <w:lang w:val="en-US"/>
        </w:rPr>
        <w:t xml:space="preserve"> </w:t>
      </w:r>
      <w:r w:rsidR="005D750F">
        <w:rPr>
          <w:rFonts w:ascii="Times New Roman" w:hAnsi="Times New Roman" w:cs="Times New Roman"/>
          <w:lang w:val="en-US"/>
        </w:rPr>
        <w:t xml:space="preserve">assumed </w:t>
      </w:r>
      <w:r w:rsidR="00F46924">
        <w:rPr>
          <w:rFonts w:ascii="Times New Roman" w:hAnsi="Times New Roman" w:cs="Times New Roman"/>
          <w:lang w:val="en-US"/>
        </w:rPr>
        <w:t>to execute</w:t>
      </w:r>
      <w:r w:rsidR="00A77C6A" w:rsidRPr="00D03559">
        <w:rPr>
          <w:rFonts w:ascii="Times New Roman" w:hAnsi="Times New Roman" w:cs="Times New Roman"/>
          <w:lang w:val="en-US"/>
        </w:rPr>
        <w:t xml:space="preserve"> </w:t>
      </w:r>
      <w:r w:rsidR="00F46924">
        <w:rPr>
          <w:rFonts w:ascii="Times New Roman" w:hAnsi="Times New Roman" w:cs="Times New Roman"/>
          <w:lang w:val="en-US"/>
        </w:rPr>
        <w:t>in</w:t>
      </w:r>
      <w:r w:rsidR="00A77C6A" w:rsidRPr="00D03559">
        <w:rPr>
          <w:rFonts w:ascii="Times New Roman" w:hAnsi="Times New Roman" w:cs="Times New Roman"/>
          <w:lang w:val="en-US"/>
        </w:rPr>
        <w:t xml:space="preserve"> the database.</w:t>
      </w:r>
      <w:r w:rsidR="005D750F">
        <w:rPr>
          <w:rFonts w:ascii="Times New Roman" w:hAnsi="Times New Roman" w:cs="Times New Roman"/>
          <w:lang w:val="en-US"/>
        </w:rPr>
        <w:t xml:space="preserve"> </w:t>
      </w:r>
      <w:r w:rsidR="00A77C6A" w:rsidRPr="00D03559">
        <w:rPr>
          <w:rFonts w:ascii="Times New Roman" w:hAnsi="Times New Roman" w:cs="Times New Roman"/>
          <w:lang w:val="en-US"/>
        </w:rPr>
        <w:t xml:space="preserve">If errors are found in </w:t>
      </w:r>
      <w:r w:rsidR="005D750F">
        <w:rPr>
          <w:rFonts w:ascii="Times New Roman" w:hAnsi="Times New Roman" w:cs="Times New Roman"/>
          <w:lang w:val="en-US"/>
        </w:rPr>
        <w:t>an operation</w:t>
      </w:r>
      <w:r w:rsidR="00A77C6A" w:rsidRPr="00D03559">
        <w:rPr>
          <w:rFonts w:ascii="Times New Roman" w:hAnsi="Times New Roman" w:cs="Times New Roman"/>
          <w:lang w:val="en-US"/>
        </w:rPr>
        <w:t>, t</w:t>
      </w:r>
      <w:r w:rsidR="005D750F">
        <w:rPr>
          <w:rFonts w:ascii="Times New Roman" w:hAnsi="Times New Roman" w:cs="Times New Roman"/>
          <w:lang w:val="en-US"/>
        </w:rPr>
        <w:t>he whole containing</w:t>
      </w:r>
      <w:r w:rsidR="00A77C6A" w:rsidRPr="00D03559">
        <w:rPr>
          <w:rFonts w:ascii="Times New Roman" w:hAnsi="Times New Roman" w:cs="Times New Roman"/>
          <w:lang w:val="en-US"/>
        </w:rPr>
        <w:t xml:space="preserve"> transaction is excluded from the addition, and the remaining transactions are added. </w:t>
      </w:r>
      <w:r w:rsidR="00230E3A">
        <w:rPr>
          <w:rFonts w:ascii="Times New Roman" w:hAnsi="Times New Roman" w:cs="Times New Roman"/>
          <w:lang w:val="en-US"/>
        </w:rPr>
        <w:t>Thus, t</w:t>
      </w:r>
      <w:r w:rsidR="00A77C6A" w:rsidRPr="00D03559">
        <w:rPr>
          <w:rFonts w:ascii="Times New Roman" w:hAnsi="Times New Roman" w:cs="Times New Roman"/>
          <w:lang w:val="en-US"/>
        </w:rPr>
        <w:t>he entire block does not necessarily have to be error-free. Since blocks are generated in parallel, it is impossible to guarantee their complete correctness.</w:t>
      </w:r>
    </w:p>
    <w:p w14:paraId="58951658" w14:textId="628EA74F" w:rsidR="001C1AAF" w:rsidRDefault="00691A75" w:rsidP="000A161A">
      <w:pPr>
        <w:rPr>
          <w:rFonts w:ascii="Times New Roman" w:hAnsi="Times New Roman" w:cs="Times New Roman"/>
          <w:lang w:val="en-US"/>
        </w:rPr>
      </w:pPr>
      <w:r>
        <w:rPr>
          <w:rFonts w:ascii="Times New Roman" w:hAnsi="Times New Roman" w:cs="Times New Roman"/>
          <w:lang w:val="en-US"/>
        </w:rPr>
        <w:t>After that</w:t>
      </w:r>
      <w:r>
        <w:rPr>
          <w:rFonts w:ascii="Times New Roman" w:hAnsi="Times New Roman" w:cs="Times New Roman"/>
          <w:lang w:val="en-US"/>
        </w:rPr>
        <w:t>,</w:t>
      </w:r>
      <w:r>
        <w:rPr>
          <w:rFonts w:ascii="Times New Roman" w:hAnsi="Times New Roman" w:cs="Times New Roman"/>
          <w:lang w:val="en-US"/>
        </w:rPr>
        <w:t xml:space="preserve"> </w:t>
      </w:r>
      <w:r w:rsidRPr="00D03559">
        <w:rPr>
          <w:rFonts w:ascii="Times New Roman" w:hAnsi="Times New Roman" w:cs="Times New Roman"/>
          <w:lang w:val="en-US"/>
        </w:rPr>
        <w:t xml:space="preserve">unnecessary information is removed </w:t>
      </w:r>
      <w:r>
        <w:rPr>
          <w:rFonts w:ascii="Times New Roman" w:hAnsi="Times New Roman" w:cs="Times New Roman"/>
          <w:lang w:val="en-US"/>
        </w:rPr>
        <w:t xml:space="preserve">and </w:t>
      </w:r>
      <w:r>
        <w:rPr>
          <w:rFonts w:ascii="Times New Roman" w:hAnsi="Times New Roman" w:cs="Times New Roman"/>
          <w:lang w:val="en-US"/>
        </w:rPr>
        <w:t xml:space="preserve">all </w:t>
      </w:r>
      <w:r>
        <w:rPr>
          <w:rFonts w:ascii="Times New Roman" w:hAnsi="Times New Roman" w:cs="Times New Roman"/>
          <w:lang w:val="en-US"/>
        </w:rPr>
        <w:t>valid transactions</w:t>
      </w:r>
      <w:r>
        <w:rPr>
          <w:rFonts w:ascii="Times New Roman" w:hAnsi="Times New Roman" w:cs="Times New Roman"/>
          <w:lang w:val="en-US"/>
        </w:rPr>
        <w:t xml:space="preserve"> are</w:t>
      </w:r>
      <w:r>
        <w:rPr>
          <w:rFonts w:ascii="Times New Roman" w:hAnsi="Times New Roman" w:cs="Times New Roman"/>
          <w:lang w:val="en-US"/>
        </w:rPr>
        <w:t xml:space="preserve"> hashed</w:t>
      </w:r>
      <w:r w:rsidRPr="00D03559">
        <w:rPr>
          <w:rFonts w:ascii="Times New Roman" w:hAnsi="Times New Roman" w:cs="Times New Roman"/>
          <w:lang w:val="en-US"/>
        </w:rPr>
        <w:t>.</w:t>
      </w:r>
      <w:r>
        <w:rPr>
          <w:rFonts w:ascii="Times New Roman" w:hAnsi="Times New Roman" w:cs="Times New Roman"/>
          <w:lang w:val="en-US"/>
        </w:rPr>
        <w:t xml:space="preserve"> </w:t>
      </w:r>
      <w:r w:rsidR="000A161A">
        <w:rPr>
          <w:rFonts w:ascii="Times New Roman" w:hAnsi="Times New Roman" w:cs="Times New Roman"/>
          <w:lang w:val="en-US"/>
        </w:rPr>
        <w:t xml:space="preserve">Then a vote that refers to </w:t>
      </w:r>
      <w:r w:rsidR="000C45FD">
        <w:rPr>
          <w:rFonts w:ascii="Times New Roman" w:hAnsi="Times New Roman" w:cs="Times New Roman"/>
          <w:lang w:val="en-US"/>
        </w:rPr>
        <w:t xml:space="preserve">newly </w:t>
      </w:r>
      <w:r w:rsidR="00F15802">
        <w:rPr>
          <w:rFonts w:ascii="Times New Roman" w:hAnsi="Times New Roman" w:cs="Times New Roman"/>
          <w:lang w:val="en-US"/>
        </w:rPr>
        <w:t xml:space="preserve">aggregated </w:t>
      </w:r>
      <w:r w:rsidR="000A161A">
        <w:rPr>
          <w:rFonts w:ascii="Times New Roman" w:hAnsi="Times New Roman" w:cs="Times New Roman"/>
          <w:lang w:val="en-US"/>
        </w:rPr>
        <w:t>round can be created (with its own transactions if any) in this way proposing own version of parent round to other members.</w:t>
      </w:r>
      <w:r w:rsidR="000A161A">
        <w:rPr>
          <w:rFonts w:ascii="Times New Roman" w:hAnsi="Times New Roman" w:cs="Times New Roman"/>
          <w:lang w:val="en-US"/>
        </w:rPr>
        <w:t xml:space="preserve"> </w:t>
      </w:r>
      <w:r w:rsidR="001C1AAF" w:rsidRPr="00D03559">
        <w:rPr>
          <w:rFonts w:ascii="Times New Roman" w:hAnsi="Times New Roman" w:cs="Times New Roman"/>
          <w:lang w:val="en-US"/>
        </w:rPr>
        <w:t>Accordingly, all the others</w:t>
      </w:r>
      <w:r w:rsidR="001C1AAF">
        <w:rPr>
          <w:rFonts w:ascii="Times New Roman" w:hAnsi="Times New Roman" w:cs="Times New Roman"/>
          <w:lang w:val="en-US"/>
        </w:rPr>
        <w:t xml:space="preserve"> member nodes generate</w:t>
      </w:r>
      <w:r w:rsidR="001C1AAF" w:rsidRPr="00D03559">
        <w:rPr>
          <w:rFonts w:ascii="Times New Roman" w:hAnsi="Times New Roman" w:cs="Times New Roman"/>
          <w:lang w:val="en-US"/>
        </w:rPr>
        <w:t xml:space="preserve"> th</w:t>
      </w:r>
      <w:r w:rsidR="001C1AAF">
        <w:rPr>
          <w:rFonts w:ascii="Times New Roman" w:hAnsi="Times New Roman" w:cs="Times New Roman"/>
          <w:lang w:val="en-US"/>
        </w:rPr>
        <w:t>eir own votes with</w:t>
      </w:r>
      <w:r w:rsidR="001C1AAF" w:rsidRPr="00D03559">
        <w:rPr>
          <w:rFonts w:ascii="Times New Roman" w:hAnsi="Times New Roman" w:cs="Times New Roman"/>
          <w:lang w:val="en-US"/>
        </w:rPr>
        <w:t xml:space="preserve"> their </w:t>
      </w:r>
      <w:r w:rsidR="001C1AAF">
        <w:rPr>
          <w:rFonts w:ascii="Times New Roman" w:hAnsi="Times New Roman" w:cs="Times New Roman"/>
          <w:lang w:val="en-US"/>
        </w:rPr>
        <w:t xml:space="preserve">version of parent </w:t>
      </w:r>
      <w:r w:rsidR="001C1AAF" w:rsidRPr="00D03559">
        <w:rPr>
          <w:rFonts w:ascii="Times New Roman" w:hAnsi="Times New Roman" w:cs="Times New Roman"/>
          <w:lang w:val="en-US"/>
        </w:rPr>
        <w:t>hash.</w:t>
      </w:r>
    </w:p>
    <w:p w14:paraId="15B564C2" w14:textId="590D4DFE" w:rsidR="00BE4D72" w:rsidRDefault="00BE4D72" w:rsidP="000A161A">
      <w:pPr>
        <w:rPr>
          <w:rFonts w:ascii="Times New Roman" w:hAnsi="Times New Roman" w:cs="Times New Roman"/>
          <w:lang w:val="en-US"/>
        </w:rPr>
      </w:pPr>
      <w:r>
        <w:rPr>
          <w:rFonts w:ascii="Times New Roman" w:hAnsi="Times New Roman" w:cs="Times New Roman"/>
          <w:lang w:val="en-US"/>
        </w:rPr>
        <w:t>Additionally,</w:t>
      </w:r>
      <w:r w:rsidRPr="00D03559">
        <w:rPr>
          <w:rFonts w:ascii="Times New Roman" w:hAnsi="Times New Roman" w:cs="Times New Roman"/>
          <w:lang w:val="en-US"/>
        </w:rPr>
        <w:t xml:space="preserve"> if we believe that we have not received a block in a round, then in the vote in a special field we mark that we propose to </w:t>
      </w:r>
      <w:r>
        <w:rPr>
          <w:rFonts w:ascii="Times New Roman" w:hAnsi="Times New Roman" w:cs="Times New Roman"/>
          <w:lang w:val="en-US"/>
        </w:rPr>
        <w:t xml:space="preserve">cancel membership for </w:t>
      </w:r>
      <w:r w:rsidRPr="00D03559">
        <w:rPr>
          <w:rFonts w:ascii="Times New Roman" w:hAnsi="Times New Roman" w:cs="Times New Roman"/>
          <w:lang w:val="en-US"/>
        </w:rPr>
        <w:t>this node</w:t>
      </w:r>
      <w:r>
        <w:rPr>
          <w:rFonts w:ascii="Times New Roman" w:hAnsi="Times New Roman" w:cs="Times New Roman"/>
          <w:lang w:val="en-US"/>
        </w:rPr>
        <w:t xml:space="preserve"> due to its inactivity</w:t>
      </w:r>
      <w:r w:rsidRPr="00D03559">
        <w:rPr>
          <w:rFonts w:ascii="Times New Roman" w:hAnsi="Times New Roman" w:cs="Times New Roman"/>
          <w:lang w:val="en-US"/>
        </w:rPr>
        <w:t>.</w:t>
      </w:r>
    </w:p>
    <w:p w14:paraId="077374AD" w14:textId="5DA8C465" w:rsidR="00A77C6A" w:rsidRDefault="00A77C6A" w:rsidP="00A77C6A">
      <w:pPr>
        <w:pStyle w:val="Heading2"/>
        <w:rPr>
          <w:lang w:val="en-US"/>
        </w:rPr>
      </w:pPr>
      <w:bookmarkStart w:id="16" w:name="_Toc209910044"/>
      <w:r>
        <w:rPr>
          <w:lang w:val="en-US"/>
        </w:rPr>
        <w:t>Voting</w:t>
      </w:r>
      <w:bookmarkEnd w:id="16"/>
    </w:p>
    <w:p w14:paraId="76C7FDB6" w14:textId="0C09A1FC" w:rsidR="00465CA3" w:rsidRPr="00D03559" w:rsidRDefault="00465CA3" w:rsidP="00465CA3">
      <w:pPr>
        <w:rPr>
          <w:lang w:val="en-US"/>
        </w:rPr>
      </w:pPr>
      <w:r w:rsidRPr="00D03559">
        <w:rPr>
          <w:rFonts w:ascii="Times New Roman" w:hAnsi="Times New Roman" w:cs="Times New Roman"/>
          <w:lang w:val="en-US"/>
        </w:rPr>
        <w:t>Voting occurs by pseudo-randomly select</w:t>
      </w:r>
      <w:r w:rsidR="00AE6638">
        <w:rPr>
          <w:rFonts w:ascii="Times New Roman" w:hAnsi="Times New Roman" w:cs="Times New Roman"/>
          <w:lang w:val="en-US"/>
        </w:rPr>
        <w:t>ed</w:t>
      </w:r>
      <w:r w:rsidRPr="00D03559">
        <w:rPr>
          <w:rFonts w:ascii="Times New Roman" w:hAnsi="Times New Roman" w:cs="Times New Roman"/>
          <w:lang w:val="en-US"/>
        </w:rPr>
        <w:t xml:space="preserve"> blocks (a </w:t>
      </w:r>
      <w:r>
        <w:rPr>
          <w:rFonts w:ascii="Times New Roman" w:hAnsi="Times New Roman" w:cs="Times New Roman"/>
          <w:lang w:val="en-US"/>
        </w:rPr>
        <w:t xml:space="preserve">maximum </w:t>
      </w:r>
      <w:r w:rsidRPr="00D03559">
        <w:rPr>
          <w:rFonts w:ascii="Times New Roman" w:hAnsi="Times New Roman" w:cs="Times New Roman"/>
          <w:lang w:val="en-US"/>
        </w:rPr>
        <w:t>of 21). The majority of them are selected based on hash values. If the condition for the required number of matching hashes is met</w:t>
      </w:r>
      <w:r>
        <w:rPr>
          <w:rFonts w:ascii="Times New Roman" w:hAnsi="Times New Roman" w:cs="Times New Roman"/>
          <w:lang w:val="en-US"/>
        </w:rPr>
        <w:t xml:space="preserve"> in a </w:t>
      </w:r>
      <w:r w:rsidR="004468B1">
        <w:rPr>
          <w:rFonts w:ascii="Times New Roman" w:hAnsi="Times New Roman" w:cs="Times New Roman"/>
          <w:lang w:val="en-US"/>
        </w:rPr>
        <w:t>voting</w:t>
      </w:r>
      <w:r>
        <w:rPr>
          <w:rFonts w:ascii="Times New Roman" w:hAnsi="Times New Roman" w:cs="Times New Roman"/>
          <w:lang w:val="en-US"/>
        </w:rPr>
        <w:t xml:space="preserve"> round</w:t>
      </w:r>
      <w:r w:rsidRPr="00D03559">
        <w:rPr>
          <w:rFonts w:ascii="Times New Roman" w:hAnsi="Times New Roman" w:cs="Times New Roman"/>
          <w:lang w:val="en-US"/>
        </w:rPr>
        <w:t>,</w:t>
      </w:r>
      <w:r>
        <w:rPr>
          <w:rFonts w:ascii="Times New Roman" w:hAnsi="Times New Roman" w:cs="Times New Roman"/>
          <w:lang w:val="en-US"/>
        </w:rPr>
        <w:t xml:space="preserve"> then</w:t>
      </w:r>
      <w:r w:rsidRPr="00D03559">
        <w:rPr>
          <w:rFonts w:ascii="Times New Roman" w:hAnsi="Times New Roman" w:cs="Times New Roman"/>
          <w:lang w:val="en-US"/>
        </w:rPr>
        <w:t xml:space="preserve"> this means that the network has reached a consensus on the state of </w:t>
      </w:r>
      <w:r>
        <w:rPr>
          <w:rFonts w:ascii="Times New Roman" w:hAnsi="Times New Roman" w:cs="Times New Roman"/>
          <w:lang w:val="en-US"/>
        </w:rPr>
        <w:t>the parent</w:t>
      </w:r>
      <w:r w:rsidRPr="00D03559">
        <w:rPr>
          <w:rFonts w:ascii="Times New Roman" w:hAnsi="Times New Roman" w:cs="Times New Roman"/>
          <w:lang w:val="en-US"/>
        </w:rPr>
        <w:t xml:space="preserve"> round. That is, this random voting leads to consensus, and consensus in turn leads to confirmation of the round from which the hash for voting was calculated. Confirmation of the round means that these transactions will be </w:t>
      </w:r>
      <w:r w:rsidR="00221930">
        <w:rPr>
          <w:rFonts w:ascii="Times New Roman" w:hAnsi="Times New Roman" w:cs="Times New Roman"/>
          <w:lang w:val="en-US"/>
        </w:rPr>
        <w:t>executed and changes applied</w:t>
      </w:r>
      <w:r w:rsidRPr="00D03559">
        <w:rPr>
          <w:rFonts w:ascii="Times New Roman" w:hAnsi="Times New Roman" w:cs="Times New Roman"/>
          <w:lang w:val="en-US"/>
        </w:rPr>
        <w:t xml:space="preserve"> to the database of all participants.</w:t>
      </w:r>
    </w:p>
    <w:p w14:paraId="1F7CE812" w14:textId="3081F37B" w:rsidR="00465CA3" w:rsidRPr="00D03559" w:rsidRDefault="00465CA3" w:rsidP="00465CA3">
      <w:pPr>
        <w:rPr>
          <w:lang w:val="en-US"/>
        </w:rPr>
      </w:pPr>
      <w:r w:rsidRPr="00D03559">
        <w:rPr>
          <w:rFonts w:ascii="Times New Roman" w:hAnsi="Times New Roman" w:cs="Times New Roman"/>
          <w:lang w:val="en-US"/>
        </w:rPr>
        <w:t xml:space="preserve">If during a round a node has proposed a hash different from the majority, it means that for some reason </w:t>
      </w:r>
      <w:r w:rsidR="00221930">
        <w:rPr>
          <w:rFonts w:ascii="Times New Roman" w:hAnsi="Times New Roman" w:cs="Times New Roman"/>
          <w:lang w:val="en-US"/>
        </w:rPr>
        <w:t>it’s computed from a</w:t>
      </w:r>
      <w:r w:rsidRPr="00D03559">
        <w:rPr>
          <w:rFonts w:ascii="Times New Roman" w:hAnsi="Times New Roman" w:cs="Times New Roman"/>
          <w:lang w:val="en-US"/>
        </w:rPr>
        <w:t xml:space="preserve"> different list of transactions</w:t>
      </w:r>
      <w:r w:rsidR="00221930">
        <w:rPr>
          <w:rFonts w:ascii="Times New Roman" w:hAnsi="Times New Roman" w:cs="Times New Roman"/>
          <w:lang w:val="en-US"/>
        </w:rPr>
        <w:t xml:space="preserve"> of parent round</w:t>
      </w:r>
      <w:r w:rsidRPr="00D03559">
        <w:rPr>
          <w:rFonts w:ascii="Times New Roman" w:hAnsi="Times New Roman" w:cs="Times New Roman"/>
          <w:lang w:val="en-US"/>
        </w:rPr>
        <w:t>. Considering that the transaction generation logic is the same for all blocks, this node most likely did not receive all the data</w:t>
      </w:r>
      <w:r>
        <w:rPr>
          <w:rFonts w:ascii="Times New Roman" w:hAnsi="Times New Roman" w:cs="Times New Roman"/>
          <w:lang w:val="en-US"/>
        </w:rPr>
        <w:t xml:space="preserve"> and has to</w:t>
      </w:r>
      <w:r w:rsidRPr="00D03559">
        <w:rPr>
          <w:rFonts w:ascii="Times New Roman" w:hAnsi="Times New Roman" w:cs="Times New Roman"/>
          <w:lang w:val="en-US"/>
        </w:rPr>
        <w:t xml:space="preserve"> perform the </w:t>
      </w:r>
      <w:r w:rsidR="00221930">
        <w:rPr>
          <w:rFonts w:ascii="Times New Roman" w:hAnsi="Times New Roman" w:cs="Times New Roman"/>
          <w:lang w:val="en-US"/>
        </w:rPr>
        <w:t>re</w:t>
      </w:r>
      <w:r w:rsidRPr="00D03559">
        <w:rPr>
          <w:rFonts w:ascii="Times New Roman" w:hAnsi="Times New Roman" w:cs="Times New Roman"/>
          <w:lang w:val="en-US"/>
        </w:rPr>
        <w:t xml:space="preserve">synchronization procedure. </w:t>
      </w:r>
      <w:r w:rsidRPr="00363486">
        <w:rPr>
          <w:rFonts w:ascii="Times New Roman" w:hAnsi="Times New Roman" w:cs="Times New Roman"/>
          <w:lang w:val="en-US"/>
        </w:rPr>
        <w:t>During this process, it temporarily fall</w:t>
      </w:r>
      <w:r>
        <w:rPr>
          <w:rFonts w:ascii="Times New Roman" w:hAnsi="Times New Roman" w:cs="Times New Roman"/>
          <w:lang w:val="en-US"/>
        </w:rPr>
        <w:t>s</w:t>
      </w:r>
      <w:r w:rsidRPr="00363486">
        <w:rPr>
          <w:rFonts w:ascii="Times New Roman" w:hAnsi="Times New Roman" w:cs="Times New Roman"/>
          <w:lang w:val="en-US"/>
        </w:rPr>
        <w:t xml:space="preserve"> out of consensus but can rejoin in subsequent tries once </w:t>
      </w:r>
      <w:r w:rsidR="00221930">
        <w:rPr>
          <w:rFonts w:ascii="Times New Roman" w:hAnsi="Times New Roman" w:cs="Times New Roman"/>
          <w:lang w:val="en-US"/>
        </w:rPr>
        <w:t>re</w:t>
      </w:r>
      <w:r w:rsidRPr="00363486">
        <w:rPr>
          <w:rFonts w:ascii="Times New Roman" w:hAnsi="Times New Roman" w:cs="Times New Roman"/>
          <w:lang w:val="en-US"/>
        </w:rPr>
        <w:t>synchronization is complete.</w:t>
      </w:r>
    </w:p>
    <w:p w14:paraId="45BE2C1A" w14:textId="2E8ADF46" w:rsidR="00465CA3" w:rsidRDefault="00465CA3" w:rsidP="00465CA3">
      <w:pPr>
        <w:rPr>
          <w:rFonts w:ascii="Times New Roman" w:hAnsi="Times New Roman" w:cs="Times New Roman"/>
          <w:lang w:val="en-US"/>
        </w:rPr>
      </w:pPr>
      <w:r w:rsidRPr="00D03559">
        <w:rPr>
          <w:rFonts w:ascii="Times New Roman" w:hAnsi="Times New Roman" w:cs="Times New Roman"/>
          <w:lang w:val="en-US"/>
        </w:rPr>
        <w:t xml:space="preserve">To maintain liveness and prevent indefinite deadlocks, the protocol introduces a retry mechanism based on a series of "try" attempts. In each new try, the set of voting </w:t>
      </w:r>
      <w:r w:rsidR="00E94724" w:rsidRPr="00D03559">
        <w:rPr>
          <w:rFonts w:ascii="Times New Roman" w:hAnsi="Times New Roman" w:cs="Times New Roman"/>
          <w:lang w:val="en-US"/>
        </w:rPr>
        <w:t>bloc</w:t>
      </w:r>
      <w:r w:rsidR="00E94724">
        <w:rPr>
          <w:rFonts w:ascii="Times New Roman" w:hAnsi="Times New Roman" w:cs="Times New Roman"/>
          <w:lang w:val="en-US"/>
        </w:rPr>
        <w:t>k</w:t>
      </w:r>
      <w:r w:rsidR="00E94724" w:rsidRPr="00D03559">
        <w:rPr>
          <w:rFonts w:ascii="Times New Roman" w:hAnsi="Times New Roman" w:cs="Times New Roman"/>
          <w:lang w:val="en-US"/>
        </w:rPr>
        <w:t>s</w:t>
      </w:r>
      <w:r w:rsidRPr="00D03559">
        <w:rPr>
          <w:rFonts w:ascii="Times New Roman" w:hAnsi="Times New Roman" w:cs="Times New Roman"/>
          <w:lang w:val="en-US"/>
        </w:rPr>
        <w:t xml:space="preserve"> is reselected using a pseudo-random function that takes the try number into account. This dynamic reshuffling ensures that even in the presence of communication delays, temporary </w:t>
      </w:r>
      <w:r w:rsidRPr="00D03559">
        <w:rPr>
          <w:rFonts w:ascii="Times New Roman" w:hAnsi="Times New Roman" w:cs="Times New Roman"/>
          <w:lang w:val="en-US"/>
        </w:rPr>
        <w:lastRenderedPageBreak/>
        <w:t xml:space="preserve">desynchronization, or missing data, honest nodes can eventually re-align with the network’s majority state. Each try provides a fresh opportunity for consensus, improving resilience under unstable conditions. However, if a node consistently produces diverging hashes across multiple tries, it is flagged as potentially faulty or non-compliant, and may be subject to removal through the protocol’s voting-based exclusion process. </w:t>
      </w:r>
    </w:p>
    <w:p w14:paraId="20A4563A" w14:textId="1FDE0B6F" w:rsidR="0056375C" w:rsidRPr="00D03559" w:rsidRDefault="0056375C" w:rsidP="00465CA3">
      <w:pPr>
        <w:rPr>
          <w:rFonts w:ascii="Times New Roman" w:hAnsi="Times New Roman" w:cs="Times New Roman"/>
          <w:lang w:val="en-US"/>
        </w:rPr>
      </w:pPr>
      <w:r w:rsidRPr="00513AA1">
        <w:rPr>
          <w:rFonts w:ascii="Times New Roman" w:hAnsi="Times New Roman"/>
          <w:sz w:val="24"/>
          <w:szCs w:val="24"/>
          <w:lang w:val="en-US"/>
        </w:rPr>
        <w:t xml:space="preserve">At the same time, well-behaving nodes are rewarded with a higher rating, reflecting their reliability. </w:t>
      </w:r>
      <w:r w:rsidR="00783AF5">
        <w:rPr>
          <w:rFonts w:ascii="Times New Roman" w:hAnsi="Times New Roman"/>
          <w:sz w:val="24"/>
          <w:szCs w:val="24"/>
          <w:lang w:val="en-US"/>
        </w:rPr>
        <w:t>But t</w:t>
      </w:r>
      <w:r w:rsidRPr="00513AA1">
        <w:rPr>
          <w:rFonts w:ascii="Times New Roman" w:hAnsi="Times New Roman"/>
          <w:sz w:val="24"/>
          <w:szCs w:val="24"/>
          <w:lang w:val="en-US"/>
        </w:rPr>
        <w:t>o prevent such participants from remaining in the system indefinitely, this rating gradually decreases over time, simulating “aging” and ensuring natural rotation.</w:t>
      </w:r>
      <w:r>
        <w:rPr>
          <w:rFonts w:ascii="Times New Roman" w:hAnsi="Times New Roman"/>
          <w:sz w:val="24"/>
          <w:szCs w:val="24"/>
          <w:lang w:val="en-US"/>
        </w:rPr>
        <w:t xml:space="preserve"> </w:t>
      </w:r>
      <w:r w:rsidRPr="00D03559">
        <w:rPr>
          <w:rFonts w:ascii="Times New Roman" w:hAnsi="Times New Roman"/>
          <w:sz w:val="24"/>
          <w:szCs w:val="24"/>
          <w:lang w:val="en-US"/>
        </w:rPr>
        <w:t>This design guarantees that even in adverse network conditions, the system remains agile, self-healing, and capable of progressing without centralized intervention.</w:t>
      </w:r>
    </w:p>
    <w:p w14:paraId="7E39716A" w14:textId="64A5EB4C" w:rsidR="00A77C6A" w:rsidRPr="00E15412" w:rsidRDefault="00AE6638" w:rsidP="00E15412">
      <w:pPr>
        <w:pStyle w:val="Heading2"/>
      </w:pPr>
      <w:bookmarkStart w:id="17" w:name="_Toc209910045"/>
      <w:r>
        <w:rPr>
          <w:lang w:val="en-US"/>
        </w:rPr>
        <w:t>Quorum</w:t>
      </w:r>
      <w:r w:rsidR="00E15412">
        <w:rPr>
          <w:lang w:val="en-US"/>
        </w:rPr>
        <w:t xml:space="preserve"> Randomization</w:t>
      </w:r>
      <w:bookmarkEnd w:id="17"/>
    </w:p>
    <w:p w14:paraId="5D4DCB22" w14:textId="747B0579" w:rsidR="00AE6638" w:rsidRPr="00D03559" w:rsidRDefault="00AE6638" w:rsidP="00AE6638">
      <w:pPr>
        <w:suppressLineNumbers/>
        <w:rPr>
          <w:lang w:val="en-US"/>
        </w:rPr>
      </w:pPr>
      <w:r w:rsidRPr="00D03559">
        <w:rPr>
          <w:rFonts w:ascii="Times New Roman" w:hAnsi="Times New Roman" w:cs="Times New Roman"/>
          <w:lang w:val="en-US"/>
        </w:rPr>
        <w:t xml:space="preserve">How are the blocks that will vote selected? </w:t>
      </w:r>
      <w:r w:rsidR="00E43ED2">
        <w:rPr>
          <w:rFonts w:ascii="Times New Roman" w:hAnsi="Times New Roman" w:cs="Times New Roman"/>
          <w:color w:val="000000" w:themeColor="text1"/>
          <w:lang w:val="en-US"/>
        </w:rPr>
        <w:t xml:space="preserve">To enhance robustness and fault tolerance, the protocol’s dynamic pseudo-random selection mechanism adapts to fluctuating network conditions and node availability. </w:t>
      </w:r>
      <w:r w:rsidRPr="00D03559">
        <w:rPr>
          <w:rFonts w:ascii="Times New Roman" w:hAnsi="Times New Roman" w:cs="Times New Roman"/>
          <w:lang w:val="en-US"/>
        </w:rPr>
        <w:t xml:space="preserve">We select </w:t>
      </w:r>
      <w:r w:rsidR="00E43ED2">
        <w:rPr>
          <w:rFonts w:ascii="Times New Roman" w:hAnsi="Times New Roman" w:cs="Times New Roman"/>
          <w:lang w:val="en-US"/>
        </w:rPr>
        <w:t>pseudo-</w:t>
      </w:r>
      <w:r w:rsidRPr="00D03559">
        <w:rPr>
          <w:rFonts w:ascii="Times New Roman" w:hAnsi="Times New Roman" w:cs="Times New Roman"/>
          <w:lang w:val="en-US"/>
        </w:rPr>
        <w:t>random</w:t>
      </w:r>
      <w:r w:rsidR="00D1266E">
        <w:rPr>
          <w:rFonts w:ascii="Times New Roman" w:hAnsi="Times New Roman" w:cs="Times New Roman"/>
          <w:lang w:val="en-US"/>
        </w:rPr>
        <w:t xml:space="preserve"> maximum 21 votes based on the state </w:t>
      </w:r>
      <w:r w:rsidR="00E43ED2">
        <w:rPr>
          <w:rFonts w:ascii="Times New Roman" w:hAnsi="Times New Roman" w:cs="Times New Roman"/>
          <w:lang w:val="en-US"/>
        </w:rPr>
        <w:t xml:space="preserve">of </w:t>
      </w:r>
      <w:r w:rsidR="00D1266E">
        <w:rPr>
          <w:rFonts w:ascii="Times New Roman" w:hAnsi="Times New Roman" w:cs="Times New Roman"/>
          <w:lang w:val="en-US"/>
        </w:rPr>
        <w:t>last confirmed round and current try number</w:t>
      </w:r>
      <w:r w:rsidRPr="00D03559">
        <w:rPr>
          <w:rFonts w:ascii="Times New Roman" w:hAnsi="Times New Roman" w:cs="Times New Roman"/>
          <w:lang w:val="en-US"/>
        </w:rPr>
        <w:t>. When the try</w:t>
      </w:r>
      <w:r w:rsidR="00D1266E">
        <w:rPr>
          <w:rFonts w:ascii="Times New Roman" w:hAnsi="Times New Roman" w:cs="Times New Roman"/>
          <w:lang w:val="en-US"/>
        </w:rPr>
        <w:t xml:space="preserve"> parameter</w:t>
      </w:r>
      <w:r w:rsidRPr="00D03559">
        <w:rPr>
          <w:rFonts w:ascii="Times New Roman" w:hAnsi="Times New Roman" w:cs="Times New Roman"/>
          <w:lang w:val="en-US"/>
        </w:rPr>
        <w:t xml:space="preserve"> changes,</w:t>
      </w:r>
      <w:r>
        <w:rPr>
          <w:rFonts w:ascii="Times New Roman" w:hAnsi="Times New Roman" w:cs="Times New Roman"/>
          <w:lang w:val="en-US"/>
        </w:rPr>
        <w:t xml:space="preserve"> </w:t>
      </w:r>
      <w:r w:rsidRPr="00D03559">
        <w:rPr>
          <w:rFonts w:ascii="Times New Roman" w:hAnsi="Times New Roman" w:cs="Times New Roman"/>
          <w:lang w:val="en-US"/>
        </w:rPr>
        <w:t xml:space="preserve">the randomness also changes, since it takes </w:t>
      </w:r>
      <w:r>
        <w:rPr>
          <w:rFonts w:ascii="Times New Roman" w:hAnsi="Times New Roman" w:cs="Times New Roman"/>
          <w:lang w:val="en-US"/>
        </w:rPr>
        <w:t>try into account when calculating.</w:t>
      </w:r>
      <w:r w:rsidRPr="00D03559">
        <w:rPr>
          <w:rFonts w:ascii="Times New Roman" w:hAnsi="Times New Roman" w:cs="Times New Roman"/>
          <w:lang w:val="en-US"/>
        </w:rPr>
        <w:t xml:space="preserve"> </w:t>
      </w:r>
      <w:r w:rsidR="00D1266E">
        <w:rPr>
          <w:rFonts w:ascii="Times New Roman" w:hAnsi="Times New Roman" w:cs="Times New Roman"/>
          <w:lang w:val="en-US"/>
        </w:rPr>
        <w:t>Thus, d</w:t>
      </w:r>
      <w:r w:rsidRPr="00D03559">
        <w:rPr>
          <w:rFonts w:ascii="Times New Roman" w:hAnsi="Times New Roman" w:cs="Times New Roman"/>
          <w:lang w:val="en-US"/>
        </w:rPr>
        <w:t xml:space="preserve">ifferent </w:t>
      </w:r>
      <w:r w:rsidR="00D1266E">
        <w:rPr>
          <w:rFonts w:ascii="Times New Roman" w:hAnsi="Times New Roman" w:cs="Times New Roman"/>
          <w:lang w:val="en-US"/>
        </w:rPr>
        <w:t>sets of voters</w:t>
      </w:r>
      <w:r w:rsidRPr="00D03559">
        <w:rPr>
          <w:rFonts w:ascii="Times New Roman" w:hAnsi="Times New Roman" w:cs="Times New Roman"/>
          <w:lang w:val="en-US"/>
        </w:rPr>
        <w:t xml:space="preserve"> are obtained with different tries.</w:t>
      </w:r>
    </w:p>
    <w:p w14:paraId="1C1497A0" w14:textId="1EAC34A3" w:rsidR="00AE6638" w:rsidRPr="00D03559" w:rsidRDefault="00AE6638" w:rsidP="00AE6638">
      <w:pPr>
        <w:suppressLineNumbers/>
        <w:rPr>
          <w:rFonts w:ascii="Times New Roman" w:hAnsi="Times New Roman" w:cs="Times New Roman"/>
          <w:color w:val="000000" w:themeColor="text1"/>
          <w:lang w:val="en-US"/>
        </w:rPr>
      </w:pPr>
      <w:r w:rsidRPr="00D03559">
        <w:rPr>
          <w:rFonts w:ascii="Times New Roman" w:hAnsi="Times New Roman" w:cs="Times New Roman"/>
          <w:lang w:val="en-US"/>
        </w:rPr>
        <w:t xml:space="preserve">This is done to </w:t>
      </w:r>
      <w:r w:rsidR="00E43ED2">
        <w:rPr>
          <w:rFonts w:ascii="Times New Roman" w:hAnsi="Times New Roman" w:cs="Times New Roman"/>
          <w:lang w:val="en-US"/>
        </w:rPr>
        <w:t>minimize a number votes required to reach</w:t>
      </w:r>
      <w:r w:rsidRPr="00D03559">
        <w:rPr>
          <w:rFonts w:ascii="Times New Roman" w:hAnsi="Times New Roman" w:cs="Times New Roman"/>
          <w:lang w:val="en-US"/>
        </w:rPr>
        <w:t xml:space="preserve"> consensus </w:t>
      </w:r>
      <w:r w:rsidR="00E43ED2">
        <w:rPr>
          <w:rFonts w:ascii="Times New Roman" w:hAnsi="Times New Roman" w:cs="Times New Roman"/>
          <w:lang w:val="en-US"/>
        </w:rPr>
        <w:t>and avoid</w:t>
      </w:r>
      <w:r w:rsidRPr="00D03559">
        <w:rPr>
          <w:rFonts w:ascii="Times New Roman" w:hAnsi="Times New Roman" w:cs="Times New Roman"/>
          <w:lang w:val="en-US"/>
        </w:rPr>
        <w:t xml:space="preserve"> situation</w:t>
      </w:r>
      <w:r w:rsidR="00E43ED2">
        <w:rPr>
          <w:rFonts w:ascii="Times New Roman" w:hAnsi="Times New Roman" w:cs="Times New Roman"/>
          <w:lang w:val="en-US"/>
        </w:rPr>
        <w:t>s</w:t>
      </w:r>
      <w:r w:rsidRPr="00D03559">
        <w:rPr>
          <w:rFonts w:ascii="Times New Roman" w:hAnsi="Times New Roman" w:cs="Times New Roman"/>
          <w:lang w:val="en-US"/>
        </w:rPr>
        <w:t xml:space="preserve"> where</w:t>
      </w:r>
      <w:r w:rsidR="00E43ED2">
        <w:rPr>
          <w:rFonts w:ascii="Times New Roman" w:hAnsi="Times New Roman" w:cs="Times New Roman"/>
          <w:lang w:val="en-US"/>
        </w:rPr>
        <w:t xml:space="preserve"> consensus can not be reached because</w:t>
      </w:r>
      <w:r w:rsidRPr="00D03559">
        <w:rPr>
          <w:rFonts w:ascii="Times New Roman" w:hAnsi="Times New Roman" w:cs="Times New Roman"/>
          <w:lang w:val="en-US"/>
        </w:rPr>
        <w:t xml:space="preserve"> </w:t>
      </w:r>
      <w:r w:rsidR="00E43ED2">
        <w:rPr>
          <w:rFonts w:ascii="Times New Roman" w:hAnsi="Times New Roman" w:cs="Times New Roman"/>
          <w:lang w:val="en-US"/>
        </w:rPr>
        <w:t xml:space="preserve">a lot of </w:t>
      </w:r>
      <w:r w:rsidRPr="00D03559">
        <w:rPr>
          <w:rFonts w:ascii="Times New Roman" w:hAnsi="Times New Roman" w:cs="Times New Roman"/>
          <w:lang w:val="en-US"/>
        </w:rPr>
        <w:t xml:space="preserve">participants </w:t>
      </w:r>
      <w:r w:rsidR="00E43ED2">
        <w:rPr>
          <w:rFonts w:ascii="Times New Roman" w:hAnsi="Times New Roman" w:cs="Times New Roman"/>
          <w:lang w:val="en-US"/>
        </w:rPr>
        <w:t>went</w:t>
      </w:r>
      <w:r w:rsidRPr="00D03559">
        <w:rPr>
          <w:rFonts w:ascii="Times New Roman" w:hAnsi="Times New Roman" w:cs="Times New Roman"/>
          <w:lang w:val="en-US"/>
        </w:rPr>
        <w:t xml:space="preserve"> o</w:t>
      </w:r>
      <w:r w:rsidR="00E43ED2">
        <w:rPr>
          <w:rFonts w:ascii="Times New Roman" w:hAnsi="Times New Roman" w:cs="Times New Roman"/>
          <w:lang w:val="en-US"/>
        </w:rPr>
        <w:t>ff</w:t>
      </w:r>
      <w:r w:rsidRPr="00D03559">
        <w:rPr>
          <w:rFonts w:ascii="Times New Roman" w:hAnsi="Times New Roman" w:cs="Times New Roman"/>
          <w:lang w:val="en-US"/>
        </w:rPr>
        <w:t xml:space="preserve">line. And by changing </w:t>
      </w:r>
      <w:r w:rsidR="00E43ED2">
        <w:rPr>
          <w:rFonts w:ascii="Times New Roman" w:hAnsi="Times New Roman" w:cs="Times New Roman"/>
          <w:lang w:val="en-US"/>
        </w:rPr>
        <w:t>a set of required</w:t>
      </w:r>
      <w:r w:rsidRPr="00D03559">
        <w:rPr>
          <w:rFonts w:ascii="Times New Roman" w:hAnsi="Times New Roman" w:cs="Times New Roman"/>
          <w:lang w:val="en-US"/>
        </w:rPr>
        <w:t xml:space="preserve"> </w:t>
      </w:r>
      <w:r w:rsidR="00E43ED2">
        <w:rPr>
          <w:rFonts w:ascii="Times New Roman" w:hAnsi="Times New Roman" w:cs="Times New Roman"/>
          <w:lang w:val="en-US"/>
        </w:rPr>
        <w:t>votes</w:t>
      </w:r>
      <w:r w:rsidRPr="00D03559">
        <w:rPr>
          <w:rFonts w:ascii="Times New Roman" w:hAnsi="Times New Roman" w:cs="Times New Roman"/>
          <w:lang w:val="en-US"/>
        </w:rPr>
        <w:t>, we minimize the probability of such an outcome.</w:t>
      </w:r>
      <w:r w:rsidR="00E43ED2">
        <w:rPr>
          <w:rFonts w:ascii="Times New Roman" w:hAnsi="Times New Roman" w:cs="Times New Roman"/>
          <w:lang w:val="en-US"/>
        </w:rPr>
        <w:t xml:space="preserve"> </w:t>
      </w:r>
      <w:r w:rsidRPr="00D03559">
        <w:rPr>
          <w:rFonts w:ascii="Times New Roman" w:hAnsi="Times New Roman" w:cs="Times New Roman"/>
          <w:color w:val="000000" w:themeColor="text1"/>
          <w:lang w:val="en-US"/>
        </w:rPr>
        <w:t>If the network is deployed and working, then at least</w:t>
      </w:r>
      <w:r w:rsidR="00D1266E">
        <w:rPr>
          <w:rFonts w:ascii="Times New Roman" w:hAnsi="Times New Roman" w:cs="Times New Roman"/>
          <w:color w:val="000000" w:themeColor="text1"/>
          <w:lang w:val="en-US"/>
        </w:rPr>
        <w:t xml:space="preserve"> 2/3 but</w:t>
      </w:r>
      <w:r w:rsidR="00E43ED2">
        <w:rPr>
          <w:rFonts w:ascii="Times New Roman" w:hAnsi="Times New Roman" w:cs="Times New Roman"/>
          <w:color w:val="000000" w:themeColor="text1"/>
          <w:lang w:val="en-US"/>
        </w:rPr>
        <w:t xml:space="preserve"> not</w:t>
      </w:r>
      <w:r w:rsidR="00D1266E">
        <w:rPr>
          <w:rFonts w:ascii="Times New Roman" w:hAnsi="Times New Roman" w:cs="Times New Roman"/>
          <w:color w:val="000000" w:themeColor="text1"/>
          <w:lang w:val="en-US"/>
        </w:rPr>
        <w:t xml:space="preserve"> more than</w:t>
      </w:r>
      <w:r w:rsidRPr="00D03559">
        <w:rPr>
          <w:rFonts w:ascii="Times New Roman" w:hAnsi="Times New Roman" w:cs="Times New Roman"/>
          <w:color w:val="000000" w:themeColor="text1"/>
          <w:lang w:val="en-US"/>
        </w:rPr>
        <w:t xml:space="preserve"> 14 </w:t>
      </w:r>
      <w:r>
        <w:rPr>
          <w:rFonts w:ascii="Times New Roman" w:hAnsi="Times New Roman" w:cs="Times New Roman"/>
          <w:color w:val="000000" w:themeColor="text1"/>
          <w:lang w:val="en-US"/>
        </w:rPr>
        <w:t>votes</w:t>
      </w:r>
      <w:r w:rsidRPr="00D03559">
        <w:rPr>
          <w:rFonts w:ascii="Times New Roman" w:hAnsi="Times New Roman" w:cs="Times New Roman"/>
          <w:color w:val="000000" w:themeColor="text1"/>
          <w:lang w:val="en-US"/>
        </w:rPr>
        <w:t xml:space="preserve"> (two thirds of 21) </w:t>
      </w:r>
      <w:r w:rsidR="00D1266E">
        <w:rPr>
          <w:rFonts w:ascii="Times New Roman" w:hAnsi="Times New Roman" w:cs="Times New Roman"/>
          <w:color w:val="000000" w:themeColor="text1"/>
          <w:lang w:val="en-US"/>
        </w:rPr>
        <w:t>with the same parent hash is enough to reach consensus</w:t>
      </w:r>
      <w:r w:rsidRPr="00D03559">
        <w:rPr>
          <w:rFonts w:ascii="Times New Roman" w:hAnsi="Times New Roman" w:cs="Times New Roman"/>
          <w:color w:val="000000" w:themeColor="text1"/>
          <w:lang w:val="en-US"/>
        </w:rPr>
        <w:t>.</w:t>
      </w:r>
    </w:p>
    <w:p w14:paraId="53769A59" w14:textId="721E962D" w:rsidR="00AE6638" w:rsidRDefault="00AE6638" w:rsidP="00AE6638">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By continuously varying the voting subset across retries, the system mitigates the risk of network partitions or temporary node outages impeding consensus progress. This approach </w:t>
      </w:r>
      <w:r w:rsidR="00EF5130">
        <w:rPr>
          <w:rFonts w:ascii="Times New Roman" w:hAnsi="Times New Roman" w:cs="Times New Roman"/>
          <w:color w:val="000000" w:themeColor="text1"/>
          <w:lang w:val="en-US"/>
        </w:rPr>
        <w:t xml:space="preserve">also </w:t>
      </w:r>
      <w:r>
        <w:rPr>
          <w:rFonts w:ascii="Times New Roman" w:hAnsi="Times New Roman" w:cs="Times New Roman"/>
          <w:color w:val="000000" w:themeColor="text1"/>
          <w:lang w:val="en-US"/>
        </w:rPr>
        <w:t>prevents adversarial manipulation of the voting set, since the selection is unpredictable and dependent on both the round</w:t>
      </w:r>
      <w:r>
        <w:rPr>
          <w:rFonts w:ascii="Times New Roman" w:hAnsi="Times New Roman" w:cs="Times New Roman"/>
          <w:color w:val="000000" w:themeColor="text1"/>
          <w:lang w:val="en-US"/>
        </w:rPr>
        <w:t xml:space="preserve"> data</w:t>
      </w:r>
      <w:r>
        <w:rPr>
          <w:rFonts w:ascii="Times New Roman" w:hAnsi="Times New Roman" w:cs="Times New Roman"/>
          <w:color w:val="000000" w:themeColor="text1"/>
          <w:lang w:val="en-US"/>
        </w:rPr>
        <w:t xml:space="preserve"> and try number. Moreover, the fixed size of 21 voting blocks represents a practical compromise between ensuring sufficient diversity for Byzantine resilience and maintaining efficient communication overhead. The </w:t>
      </w:r>
      <w:r w:rsidR="00EF5130">
        <w:rPr>
          <w:rFonts w:ascii="Times New Roman" w:hAnsi="Times New Roman" w:cs="Times New Roman"/>
          <w:color w:val="000000" w:themeColor="text1"/>
          <w:lang w:val="en-US"/>
        </w:rPr>
        <w:t>feature</w:t>
      </w:r>
      <w:r>
        <w:rPr>
          <w:rFonts w:ascii="Times New Roman" w:hAnsi="Times New Roman" w:cs="Times New Roman"/>
          <w:color w:val="000000" w:themeColor="text1"/>
          <w:lang w:val="en-US"/>
        </w:rPr>
        <w:t xml:space="preserve"> enabl</w:t>
      </w:r>
      <w:r w:rsidR="00EF5130">
        <w:rPr>
          <w:rFonts w:ascii="Times New Roman" w:hAnsi="Times New Roman" w:cs="Times New Roman"/>
          <w:color w:val="000000" w:themeColor="text1"/>
          <w:lang w:val="en-US"/>
        </w:rPr>
        <w:t>es</w:t>
      </w:r>
      <w:r>
        <w:rPr>
          <w:rFonts w:ascii="Times New Roman" w:hAnsi="Times New Roman" w:cs="Times New Roman"/>
          <w:color w:val="000000" w:themeColor="text1"/>
          <w:lang w:val="en-US"/>
        </w:rPr>
        <w:t xml:space="preserve"> the network to gracefully tolerate </w:t>
      </w:r>
      <w:r w:rsidR="00EF5130">
        <w:rPr>
          <w:rFonts w:ascii="Times New Roman" w:hAnsi="Times New Roman" w:cs="Times New Roman"/>
          <w:color w:val="000000" w:themeColor="text1"/>
          <w:lang w:val="en-US"/>
        </w:rPr>
        <w:t xml:space="preserve">even more than </w:t>
      </w:r>
      <w:r>
        <w:rPr>
          <w:rFonts w:ascii="Times New Roman" w:hAnsi="Times New Roman" w:cs="Times New Roman"/>
          <w:color w:val="000000" w:themeColor="text1"/>
          <w:lang w:val="en-US"/>
        </w:rPr>
        <w:t xml:space="preserve">one-third of faulty or offline participants. Together, these design choices enable the protocol to scale effectively in large, decentralized deployments and maintain liveness even in volatile or partially adversarial environments. </w:t>
      </w:r>
    </w:p>
    <w:p w14:paraId="2546FE69" w14:textId="2A848451" w:rsidR="00107BD6" w:rsidRDefault="008B2239" w:rsidP="00252078">
      <w:pPr>
        <w:rPr>
          <w:color w:val="auto"/>
          <w:lang w:val="en-US"/>
        </w:rPr>
      </w:pPr>
      <w:r w:rsidRPr="00542BCD">
        <w:rPr>
          <w:color w:val="BFBFBF" w:themeColor="background1" w:themeShade="BF"/>
          <w:lang w:val="en-US"/>
        </w:rPr>
        <w:t>For each round</w:t>
      </w:r>
      <w:r w:rsidR="00FE27ED" w:rsidRPr="00542BCD">
        <w:rPr>
          <w:color w:val="BFBFBF" w:themeColor="background1" w:themeShade="BF"/>
          <w:lang w:val="en-US"/>
        </w:rPr>
        <w:t>,</w:t>
      </w:r>
      <w:r w:rsidRPr="00542BCD">
        <w:rPr>
          <w:color w:val="BFBFBF" w:themeColor="background1" w:themeShade="BF"/>
          <w:lang w:val="en-US"/>
        </w:rPr>
        <w:t xml:space="preserve"> </w:t>
      </w:r>
      <w:r w:rsidR="00FE27ED" w:rsidRPr="00542BCD">
        <w:rPr>
          <w:color w:val="BFBFBF" w:themeColor="background1" w:themeShade="BF"/>
          <w:lang w:val="en-US"/>
        </w:rPr>
        <w:t xml:space="preserve">the </w:t>
      </w:r>
      <w:r w:rsidRPr="00542BCD">
        <w:rPr>
          <w:color w:val="BFBFBF" w:themeColor="background1" w:themeShade="BF"/>
          <w:lang w:val="en-US"/>
        </w:rPr>
        <w:t xml:space="preserve">algorithm </w:t>
      </w:r>
      <w:r w:rsidR="006E5739" w:rsidRPr="00542BCD">
        <w:rPr>
          <w:color w:val="BFBFBF" w:themeColor="background1" w:themeShade="BF"/>
          <w:lang w:val="en-US"/>
        </w:rPr>
        <w:t>expects all</w:t>
      </w:r>
      <w:r w:rsidR="0028367F" w:rsidRPr="00542BCD">
        <w:rPr>
          <w:color w:val="BFBFBF" w:themeColor="background1" w:themeShade="BF"/>
          <w:lang w:val="en-US"/>
        </w:rPr>
        <w:t xml:space="preserve"> or top M</w:t>
      </w:r>
      <w:r w:rsidR="0028367F" w:rsidRPr="00542BCD">
        <w:rPr>
          <w:color w:val="BFBFBF" w:themeColor="background1" w:themeShade="BF"/>
          <w:vertAlign w:val="subscript"/>
          <w:lang w:val="en-US"/>
        </w:rPr>
        <w:t>max</w:t>
      </w:r>
      <w:r w:rsidR="00C55364" w:rsidRPr="00542BCD">
        <w:rPr>
          <w:color w:val="BFBFBF" w:themeColor="background1" w:themeShade="BF"/>
          <w:lang w:val="en-US"/>
        </w:rPr>
        <w:t xml:space="preserve"> </w:t>
      </w:r>
      <w:r w:rsidR="00655EBC" w:rsidRPr="00542BCD">
        <w:rPr>
          <w:color w:val="BFBFBF" w:themeColor="background1" w:themeShade="BF"/>
          <w:lang w:val="en-US"/>
        </w:rPr>
        <w:t>member</w:t>
      </w:r>
      <w:r w:rsidR="00C55364" w:rsidRPr="00542BCD">
        <w:rPr>
          <w:color w:val="BFBFBF" w:themeColor="background1" w:themeShade="BF"/>
          <w:lang w:val="en-US"/>
        </w:rPr>
        <w:t>s</w:t>
      </w:r>
      <w:r w:rsidR="00E32CC9" w:rsidRPr="00542BCD">
        <w:rPr>
          <w:color w:val="BFBFBF" w:themeColor="background1" w:themeShade="BF"/>
          <w:lang w:val="en-US"/>
        </w:rPr>
        <w:t xml:space="preserve"> </w:t>
      </w:r>
      <w:r w:rsidR="006E5739" w:rsidRPr="00542BCD">
        <w:rPr>
          <w:color w:val="BFBFBF" w:themeColor="background1" w:themeShade="BF"/>
          <w:lang w:val="en-US"/>
        </w:rPr>
        <w:t xml:space="preserve">to either create a </w:t>
      </w:r>
      <w:r w:rsidR="00E32CC9" w:rsidRPr="00542BCD">
        <w:rPr>
          <w:color w:val="BFBFBF" w:themeColor="background1" w:themeShade="BF"/>
          <w:lang w:val="en-US"/>
        </w:rPr>
        <w:t>vot</w:t>
      </w:r>
      <w:r w:rsidR="006E5739" w:rsidRPr="00542BCD">
        <w:rPr>
          <w:color w:val="BFBFBF" w:themeColor="background1" w:themeShade="BF"/>
          <w:lang w:val="en-US"/>
        </w:rPr>
        <w:t>e</w:t>
      </w:r>
      <w:r w:rsidR="00C626C2" w:rsidRPr="00542BCD">
        <w:rPr>
          <w:color w:val="BFBFBF" w:themeColor="background1" w:themeShade="BF"/>
          <w:lang w:val="en-US"/>
        </w:rPr>
        <w:t xml:space="preserve"> with or without transactions</w:t>
      </w:r>
      <w:r w:rsidR="002A5E5A" w:rsidRPr="00542BCD">
        <w:rPr>
          <w:color w:val="BFBFBF" w:themeColor="background1" w:themeShade="BF"/>
          <w:lang w:val="en-US"/>
        </w:rPr>
        <w:t xml:space="preserve"> – either of them </w:t>
      </w:r>
      <w:r w:rsidR="00FE27ED" w:rsidRPr="00542BCD">
        <w:rPr>
          <w:color w:val="BFBFBF" w:themeColor="background1" w:themeShade="BF"/>
          <w:lang w:val="en-US"/>
        </w:rPr>
        <w:t xml:space="preserve">acting </w:t>
      </w:r>
      <w:r w:rsidR="002A5E5A" w:rsidRPr="00542BCD">
        <w:rPr>
          <w:color w:val="BFBFBF" w:themeColor="background1" w:themeShade="BF"/>
          <w:lang w:val="en-US"/>
        </w:rPr>
        <w:t>as a vote for a parent round</w:t>
      </w:r>
      <w:r w:rsidR="00C55364" w:rsidRPr="00542BCD">
        <w:rPr>
          <w:color w:val="BFBFBF" w:themeColor="background1" w:themeShade="BF"/>
          <w:lang w:val="en-US"/>
        </w:rPr>
        <w:t>.</w:t>
      </w:r>
      <w:r w:rsidR="002A5E5A" w:rsidRPr="00542BCD">
        <w:rPr>
          <w:color w:val="BFBFBF" w:themeColor="background1" w:themeShade="BF"/>
          <w:lang w:val="en-US"/>
        </w:rPr>
        <w:t xml:space="preserve"> </w:t>
      </w:r>
      <w:r w:rsidR="00FE27ED" w:rsidRPr="00542BCD">
        <w:rPr>
          <w:color w:val="BFBFBF" w:themeColor="background1" w:themeShade="BF"/>
          <w:lang w:val="en-US"/>
        </w:rPr>
        <w:t xml:space="preserve">In this </w:t>
      </w:r>
      <w:r w:rsidR="0095315E" w:rsidRPr="00542BCD">
        <w:rPr>
          <w:color w:val="BFBFBF" w:themeColor="background1" w:themeShade="BF"/>
          <w:lang w:val="en-US"/>
        </w:rPr>
        <w:t>way</w:t>
      </w:r>
      <w:r w:rsidR="00FE27ED" w:rsidRPr="00542BCD">
        <w:rPr>
          <w:color w:val="BFBFBF" w:themeColor="background1" w:themeShade="BF"/>
          <w:lang w:val="en-US"/>
        </w:rPr>
        <w:t>,</w:t>
      </w:r>
      <w:r w:rsidR="0095315E" w:rsidRPr="00542BCD">
        <w:rPr>
          <w:color w:val="BFBFBF" w:themeColor="background1" w:themeShade="BF"/>
          <w:lang w:val="en-US"/>
        </w:rPr>
        <w:t xml:space="preserve"> </w:t>
      </w:r>
      <w:r w:rsidR="00655EBC" w:rsidRPr="00542BCD">
        <w:rPr>
          <w:color w:val="BFBFBF" w:themeColor="background1" w:themeShade="BF"/>
          <w:lang w:val="en-US"/>
        </w:rPr>
        <w:t>member</w:t>
      </w:r>
      <w:r w:rsidR="0095315E" w:rsidRPr="00542BCD">
        <w:rPr>
          <w:color w:val="BFBFBF" w:themeColor="background1" w:themeShade="BF"/>
          <w:lang w:val="en-US"/>
        </w:rPr>
        <w:t xml:space="preserve">s can vote for a particular candidate (a subset of blocks) of </w:t>
      </w:r>
      <w:r w:rsidR="00FE27ED" w:rsidRPr="00542BCD">
        <w:rPr>
          <w:color w:val="BFBFBF" w:themeColor="background1" w:themeShade="BF"/>
          <w:lang w:val="en-US"/>
        </w:rPr>
        <w:t xml:space="preserve">a </w:t>
      </w:r>
      <w:r w:rsidR="0095315E" w:rsidRPr="00542BCD">
        <w:rPr>
          <w:color w:val="BFBFBF" w:themeColor="background1" w:themeShade="BF"/>
          <w:lang w:val="en-US"/>
        </w:rPr>
        <w:t xml:space="preserve">parent round if more than one exists. The parent round with the most votes </w:t>
      </w:r>
      <w:r w:rsidR="00FE27ED" w:rsidRPr="00542BCD">
        <w:rPr>
          <w:color w:val="BFBFBF" w:themeColor="background1" w:themeShade="BF"/>
          <w:lang w:val="en-US"/>
        </w:rPr>
        <w:t xml:space="preserve">is </w:t>
      </w:r>
      <w:r w:rsidR="0095315E" w:rsidRPr="00542BCD">
        <w:rPr>
          <w:color w:val="BFBFBF" w:themeColor="background1" w:themeShade="BF"/>
          <w:lang w:val="en-US"/>
        </w:rPr>
        <w:t xml:space="preserve">considered </w:t>
      </w:r>
      <w:r w:rsidR="00FE27ED" w:rsidRPr="00542BCD">
        <w:rPr>
          <w:color w:val="BFBFBF" w:themeColor="background1" w:themeShade="BF"/>
          <w:lang w:val="en-US"/>
        </w:rPr>
        <w:t>to be the</w:t>
      </w:r>
      <w:r w:rsidR="0095315E" w:rsidRPr="00542BCD">
        <w:rPr>
          <w:color w:val="BFBFBF" w:themeColor="background1" w:themeShade="BF"/>
          <w:lang w:val="en-US"/>
        </w:rPr>
        <w:t xml:space="preserve"> winner. </w:t>
      </w:r>
      <w:r w:rsidR="006E5739" w:rsidRPr="00542BCD">
        <w:rPr>
          <w:color w:val="BFBFBF" w:themeColor="background1" w:themeShade="BF"/>
          <w:lang w:val="en-US"/>
        </w:rPr>
        <w:t xml:space="preserve"> </w:t>
      </w:r>
      <w:r w:rsidR="00122724" w:rsidRPr="00542BCD">
        <w:rPr>
          <w:color w:val="BFBFBF" w:themeColor="background1" w:themeShade="BF"/>
          <w:lang w:val="en-US"/>
        </w:rPr>
        <w:t>There must be M*2/3 of blocks</w:t>
      </w:r>
      <w:r w:rsidR="007120F5" w:rsidRPr="00542BCD">
        <w:rPr>
          <w:color w:val="BFBFBF" w:themeColor="background1" w:themeShade="BF"/>
          <w:lang w:val="en-US"/>
        </w:rPr>
        <w:t xml:space="preserve"> of chosen members</w:t>
      </w:r>
      <w:r w:rsidR="00122724" w:rsidRPr="00542BCD">
        <w:rPr>
          <w:color w:val="BFBFBF" w:themeColor="background1" w:themeShade="BF"/>
          <w:lang w:val="en-US"/>
        </w:rPr>
        <w:t xml:space="preserve"> collected by </w:t>
      </w:r>
      <w:r w:rsidR="00083349" w:rsidRPr="00542BCD">
        <w:rPr>
          <w:color w:val="BFBFBF" w:themeColor="background1" w:themeShade="BF"/>
          <w:lang w:val="en-US"/>
        </w:rPr>
        <w:t xml:space="preserve">any </w:t>
      </w:r>
      <w:r w:rsidR="00122724" w:rsidRPr="00542BCD">
        <w:rPr>
          <w:color w:val="BFBFBF" w:themeColor="background1" w:themeShade="BF"/>
          <w:lang w:val="en-US"/>
        </w:rPr>
        <w:t>round R</w:t>
      </w:r>
      <w:r w:rsidR="00122724" w:rsidRPr="00542BCD">
        <w:rPr>
          <w:color w:val="BFBFBF" w:themeColor="background1" w:themeShade="BF"/>
          <w:vertAlign w:val="subscript"/>
          <w:lang w:val="en-US"/>
        </w:rPr>
        <w:t>i</w:t>
      </w:r>
      <w:r w:rsidR="00122724" w:rsidRPr="00542BCD">
        <w:rPr>
          <w:color w:val="BFBFBF" w:themeColor="background1" w:themeShade="BF"/>
          <w:lang w:val="en-US"/>
        </w:rPr>
        <w:t xml:space="preserve"> t</w:t>
      </w:r>
      <w:r w:rsidR="00C55364" w:rsidRPr="00542BCD">
        <w:rPr>
          <w:color w:val="BFBFBF" w:themeColor="background1" w:themeShade="BF"/>
          <w:lang w:val="en-US"/>
        </w:rPr>
        <w:t xml:space="preserve">o </w:t>
      </w:r>
      <w:r w:rsidR="00122724" w:rsidRPr="00542BCD">
        <w:rPr>
          <w:color w:val="BFBFBF" w:themeColor="background1" w:themeShade="BF"/>
          <w:lang w:val="en-US"/>
        </w:rPr>
        <w:t>elect</w:t>
      </w:r>
      <w:r w:rsidR="00C55364" w:rsidRPr="00542BCD">
        <w:rPr>
          <w:color w:val="BFBFBF" w:themeColor="background1" w:themeShade="BF"/>
          <w:lang w:val="en-US"/>
        </w:rPr>
        <w:t xml:space="preserve"> round</w:t>
      </w:r>
      <w:r w:rsidR="00122724" w:rsidRPr="00542BCD">
        <w:rPr>
          <w:color w:val="BFBFBF" w:themeColor="background1" w:themeShade="BF"/>
          <w:lang w:val="en-US"/>
        </w:rPr>
        <w:t xml:space="preserve"> R</w:t>
      </w:r>
      <w:r w:rsidR="00122724" w:rsidRPr="00542BCD">
        <w:rPr>
          <w:color w:val="BFBFBF" w:themeColor="background1" w:themeShade="BF"/>
          <w:vertAlign w:val="subscript"/>
          <w:lang w:val="en-US"/>
        </w:rPr>
        <w:t>i-</w:t>
      </w:r>
      <w:r w:rsidR="00111E4C" w:rsidRPr="00542BCD">
        <w:rPr>
          <w:color w:val="BFBFBF" w:themeColor="background1" w:themeShade="BF"/>
          <w:vertAlign w:val="subscript"/>
          <w:lang w:val="en-US"/>
        </w:rPr>
        <w:t>Lag</w:t>
      </w:r>
      <w:r w:rsidR="00C55364" w:rsidRPr="00542BCD">
        <w:rPr>
          <w:color w:val="BFBFBF" w:themeColor="background1" w:themeShade="BF"/>
          <w:lang w:val="en-US"/>
        </w:rPr>
        <w:t xml:space="preserve">. </w:t>
      </w:r>
      <w:r w:rsidR="000134E1" w:rsidRPr="00542BCD">
        <w:rPr>
          <w:color w:val="BFBFBF" w:themeColor="background1" w:themeShade="BF"/>
          <w:lang w:val="en-US"/>
        </w:rPr>
        <w:t>As soon as</w:t>
      </w:r>
      <w:r w:rsidR="002D04A9" w:rsidRPr="00542BCD">
        <w:rPr>
          <w:color w:val="BFBFBF" w:themeColor="background1" w:themeShade="BF"/>
          <w:lang w:val="en-US"/>
        </w:rPr>
        <w:t xml:space="preserve"> </w:t>
      </w:r>
      <w:r w:rsidR="00C55364" w:rsidRPr="00542BCD">
        <w:rPr>
          <w:color w:val="BFBFBF" w:themeColor="background1" w:themeShade="BF"/>
          <w:lang w:val="en-US"/>
        </w:rPr>
        <w:t>R</w:t>
      </w:r>
      <w:r w:rsidR="00866DE6" w:rsidRPr="00542BCD">
        <w:rPr>
          <w:color w:val="BFBFBF" w:themeColor="background1" w:themeShade="BF"/>
          <w:vertAlign w:val="subscript"/>
          <w:lang w:val="en-US"/>
        </w:rPr>
        <w:t>i</w:t>
      </w:r>
      <w:r w:rsidR="00C55364" w:rsidRPr="00542BCD">
        <w:rPr>
          <w:color w:val="BFBFBF" w:themeColor="background1" w:themeShade="BF"/>
          <w:vertAlign w:val="subscript"/>
          <w:lang w:val="en-US"/>
        </w:rPr>
        <w:t>+</w:t>
      </w:r>
      <w:r w:rsidR="00111E4C" w:rsidRPr="00542BCD">
        <w:rPr>
          <w:color w:val="BFBFBF" w:themeColor="background1" w:themeShade="BF"/>
          <w:vertAlign w:val="subscript"/>
          <w:lang w:val="en-US"/>
        </w:rPr>
        <w:t>Lag</w:t>
      </w:r>
      <w:r w:rsidR="00C55364" w:rsidRPr="00542BCD">
        <w:rPr>
          <w:color w:val="BFBFBF" w:themeColor="background1" w:themeShade="BF"/>
          <w:lang w:val="en-US"/>
        </w:rPr>
        <w:t xml:space="preserve"> round</w:t>
      </w:r>
      <w:r w:rsidR="005D26CC" w:rsidRPr="00542BCD">
        <w:rPr>
          <w:color w:val="BFBFBF" w:themeColor="background1" w:themeShade="BF"/>
          <w:lang w:val="en-US"/>
        </w:rPr>
        <w:t xml:space="preserve"> voted, which means R</w:t>
      </w:r>
      <w:r w:rsidR="005D26CC" w:rsidRPr="00542BCD">
        <w:rPr>
          <w:color w:val="BFBFBF" w:themeColor="background1" w:themeShade="BF"/>
          <w:vertAlign w:val="subscript"/>
          <w:lang w:val="en-US"/>
        </w:rPr>
        <w:t>i</w:t>
      </w:r>
      <w:r w:rsidR="005D26CC" w:rsidRPr="00542BCD">
        <w:rPr>
          <w:color w:val="BFBFBF" w:themeColor="background1" w:themeShade="BF"/>
          <w:lang w:val="en-US"/>
        </w:rPr>
        <w:t xml:space="preserve"> is elected, </w:t>
      </w:r>
      <w:r w:rsidR="004D5A10" w:rsidRPr="00542BCD">
        <w:rPr>
          <w:color w:val="BFBFBF" w:themeColor="background1" w:themeShade="BF"/>
          <w:lang w:val="en-US"/>
        </w:rPr>
        <w:t>and all [R</w:t>
      </w:r>
      <w:r w:rsidR="004D5A10" w:rsidRPr="00542BCD">
        <w:rPr>
          <w:color w:val="BFBFBF" w:themeColor="background1" w:themeShade="BF"/>
          <w:vertAlign w:val="subscript"/>
          <w:lang w:val="en-US"/>
        </w:rPr>
        <w:t xml:space="preserve">0 </w:t>
      </w:r>
      <w:r w:rsidR="004D5A10" w:rsidRPr="00542BCD">
        <w:rPr>
          <w:color w:val="BFBFBF" w:themeColor="background1" w:themeShade="BF"/>
          <w:lang w:val="en-US"/>
        </w:rPr>
        <w:t>… R</w:t>
      </w:r>
      <w:r w:rsidR="004D5A10" w:rsidRPr="00542BCD">
        <w:rPr>
          <w:color w:val="BFBFBF" w:themeColor="background1" w:themeShade="BF"/>
          <w:vertAlign w:val="subscript"/>
          <w:lang w:val="en-US"/>
        </w:rPr>
        <w:t>i-</w:t>
      </w:r>
      <w:ins w:id="18" w:author="Author">
        <w:r w:rsidR="00D85C78" w:rsidRPr="00542BCD">
          <w:rPr>
            <w:color w:val="BFBFBF" w:themeColor="background1" w:themeShade="BF"/>
            <w:vertAlign w:val="subscript"/>
            <w:lang w:val="en-US"/>
          </w:rPr>
          <w:t>‍</w:t>
        </w:r>
      </w:ins>
      <w:r w:rsidR="00A421E2" w:rsidRPr="00542BCD">
        <w:rPr>
          <w:color w:val="BFBFBF" w:themeColor="background1" w:themeShade="BF"/>
          <w:vertAlign w:val="subscript"/>
          <w:lang w:val="en-US"/>
        </w:rPr>
        <w:t>1</w:t>
      </w:r>
      <w:r w:rsidR="004D5A10" w:rsidRPr="00542BCD">
        <w:rPr>
          <w:color w:val="BFBFBF" w:themeColor="background1" w:themeShade="BF"/>
          <w:lang w:val="en-US"/>
        </w:rPr>
        <w:t xml:space="preserve">] </w:t>
      </w:r>
      <w:r w:rsidR="00003CC3" w:rsidRPr="00542BCD">
        <w:rPr>
          <w:color w:val="BFBFBF" w:themeColor="background1" w:themeShade="BF"/>
          <w:lang w:val="en-US"/>
        </w:rPr>
        <w:t xml:space="preserve">rounds </w:t>
      </w:r>
      <w:r w:rsidR="004D5A10" w:rsidRPr="00542BCD">
        <w:rPr>
          <w:color w:val="BFBFBF" w:themeColor="background1" w:themeShade="BF"/>
          <w:lang w:val="en-US"/>
        </w:rPr>
        <w:t xml:space="preserve">are </w:t>
      </w:r>
      <w:r w:rsidR="005B3B2D" w:rsidRPr="00542BCD">
        <w:rPr>
          <w:color w:val="BFBFBF" w:themeColor="background1" w:themeShade="BF"/>
          <w:lang w:val="en-US"/>
        </w:rPr>
        <w:t>confirmed</w:t>
      </w:r>
      <w:r w:rsidR="00CA55FB" w:rsidRPr="00542BCD">
        <w:rPr>
          <w:color w:val="BFBFBF" w:themeColor="background1" w:themeShade="BF"/>
          <w:lang w:val="en-US"/>
        </w:rPr>
        <w:t>,</w:t>
      </w:r>
      <w:r w:rsidR="004D5A10" w:rsidRPr="00542BCD">
        <w:rPr>
          <w:color w:val="BFBFBF" w:themeColor="background1" w:themeShade="BF"/>
          <w:lang w:val="en-US"/>
        </w:rPr>
        <w:t xml:space="preserve"> </w:t>
      </w:r>
      <w:r w:rsidR="00C55364" w:rsidRPr="00542BCD">
        <w:rPr>
          <w:color w:val="BFBFBF" w:themeColor="background1" w:themeShade="BF"/>
          <w:lang w:val="en-US"/>
        </w:rPr>
        <w:t>th</w:t>
      </w:r>
      <w:r w:rsidR="00847013" w:rsidRPr="00542BCD">
        <w:rPr>
          <w:color w:val="BFBFBF" w:themeColor="background1" w:themeShade="BF"/>
          <w:lang w:val="en-US"/>
        </w:rPr>
        <w:t>e</w:t>
      </w:r>
      <w:r w:rsidR="00C55364" w:rsidRPr="00542BCD">
        <w:rPr>
          <w:color w:val="BFBFBF" w:themeColor="background1" w:themeShade="BF"/>
          <w:lang w:val="en-US"/>
        </w:rPr>
        <w:t>n round R</w:t>
      </w:r>
      <w:r w:rsidR="00866DE6" w:rsidRPr="00542BCD">
        <w:rPr>
          <w:color w:val="BFBFBF" w:themeColor="background1" w:themeShade="BF"/>
          <w:vertAlign w:val="subscript"/>
          <w:lang w:val="en-US"/>
        </w:rPr>
        <w:t>i</w:t>
      </w:r>
      <w:r w:rsidR="00C55364" w:rsidRPr="00542BCD">
        <w:rPr>
          <w:color w:val="BFBFBF" w:themeColor="background1" w:themeShade="BF"/>
          <w:lang w:val="en-US"/>
        </w:rPr>
        <w:t xml:space="preserve"> </w:t>
      </w:r>
      <w:r w:rsidR="00003CC3" w:rsidRPr="00542BCD">
        <w:rPr>
          <w:color w:val="BFBFBF" w:themeColor="background1" w:themeShade="BF"/>
          <w:lang w:val="en-US"/>
        </w:rPr>
        <w:t xml:space="preserve">is </w:t>
      </w:r>
      <w:r w:rsidR="00D85C78" w:rsidRPr="00542BCD">
        <w:rPr>
          <w:color w:val="BFBFBF" w:themeColor="background1" w:themeShade="BF"/>
          <w:lang w:val="en-US"/>
        </w:rPr>
        <w:t xml:space="preserve">also </w:t>
      </w:r>
      <w:r w:rsidR="00003CC3" w:rsidRPr="00542BCD">
        <w:rPr>
          <w:color w:val="BFBFBF" w:themeColor="background1" w:themeShade="BF"/>
          <w:lang w:val="en-US"/>
        </w:rPr>
        <w:t>considered</w:t>
      </w:r>
      <w:r w:rsidR="005B3B2D" w:rsidRPr="00542BCD">
        <w:rPr>
          <w:color w:val="BFBFBF" w:themeColor="background1" w:themeShade="BF"/>
          <w:lang w:val="en-US"/>
        </w:rPr>
        <w:t xml:space="preserve"> as</w:t>
      </w:r>
      <w:r w:rsidR="00C55364" w:rsidRPr="00542BCD">
        <w:rPr>
          <w:color w:val="BFBFBF" w:themeColor="background1" w:themeShade="BF"/>
          <w:lang w:val="en-US"/>
        </w:rPr>
        <w:t xml:space="preserve"> </w:t>
      </w:r>
      <w:r w:rsidR="005B3B2D" w:rsidRPr="00542BCD">
        <w:rPr>
          <w:color w:val="BFBFBF" w:themeColor="background1" w:themeShade="BF"/>
          <w:lang w:val="en-US"/>
        </w:rPr>
        <w:t>confirmed</w:t>
      </w:r>
      <w:r w:rsidR="00C55364" w:rsidRPr="00542BCD">
        <w:rPr>
          <w:color w:val="BFBFBF" w:themeColor="background1" w:themeShade="BF"/>
          <w:lang w:val="en-US"/>
        </w:rPr>
        <w:t>.</w:t>
      </w:r>
      <w:r w:rsidR="006425E5" w:rsidRPr="00542BCD">
        <w:rPr>
          <w:color w:val="BFBFBF" w:themeColor="background1" w:themeShade="BF"/>
          <w:lang w:val="en-US"/>
        </w:rPr>
        <w:t xml:space="preserve"> </w:t>
      </w:r>
      <w:r w:rsidR="00CE3775" w:rsidRPr="00542BCD">
        <w:rPr>
          <w:color w:val="BFBFBF" w:themeColor="background1" w:themeShade="BF"/>
          <w:lang w:val="en-US"/>
        </w:rPr>
        <w:t xml:space="preserve"> In other words,</w:t>
      </w:r>
      <w:r w:rsidR="00AE6400" w:rsidRPr="00542BCD">
        <w:rPr>
          <w:color w:val="BFBFBF" w:themeColor="background1" w:themeShade="BF"/>
          <w:lang w:val="en-US"/>
        </w:rPr>
        <w:t xml:space="preserve"> for any round</w:t>
      </w:r>
      <w:r w:rsidR="00D30EE3" w:rsidRPr="00542BCD">
        <w:rPr>
          <w:color w:val="BFBFBF" w:themeColor="background1" w:themeShade="BF"/>
          <w:lang w:val="en-US"/>
        </w:rPr>
        <w:t xml:space="preserve"> elected by </w:t>
      </w:r>
      <w:r w:rsidR="00CA55FB" w:rsidRPr="00542BCD">
        <w:rPr>
          <w:color w:val="BFBFBF" w:themeColor="background1" w:themeShade="BF"/>
          <w:lang w:val="en-US"/>
        </w:rPr>
        <w:t xml:space="preserve">a </w:t>
      </w:r>
      <w:r w:rsidR="00D30EE3" w:rsidRPr="00542BCD">
        <w:rPr>
          <w:color w:val="BFBFBF" w:themeColor="background1" w:themeShade="BF"/>
          <w:lang w:val="en-US"/>
        </w:rPr>
        <w:t xml:space="preserve">corresponding </w:t>
      </w:r>
      <w:r w:rsidR="004468B1">
        <w:rPr>
          <w:color w:val="BFBFBF" w:themeColor="background1" w:themeShade="BF"/>
          <w:lang w:val="en-US"/>
        </w:rPr>
        <w:t>voting</w:t>
      </w:r>
      <w:r w:rsidR="00D30EE3" w:rsidRPr="00542BCD">
        <w:rPr>
          <w:color w:val="BFBFBF" w:themeColor="background1" w:themeShade="BF"/>
          <w:lang w:val="en-US"/>
        </w:rPr>
        <w:t xml:space="preserve"> round</w:t>
      </w:r>
      <w:r w:rsidR="00CA55FB" w:rsidRPr="00542BCD">
        <w:rPr>
          <w:color w:val="BFBFBF" w:themeColor="background1" w:themeShade="BF"/>
          <w:lang w:val="en-US"/>
        </w:rPr>
        <w:t>,</w:t>
      </w:r>
      <w:r w:rsidR="00AE6400" w:rsidRPr="00542BCD">
        <w:rPr>
          <w:color w:val="BFBFBF" w:themeColor="background1" w:themeShade="BF"/>
          <w:lang w:val="en-US"/>
        </w:rPr>
        <w:t xml:space="preserve"> </w:t>
      </w:r>
      <w:r w:rsidR="00CE3775" w:rsidRPr="00542BCD">
        <w:rPr>
          <w:color w:val="BFBFBF" w:themeColor="background1" w:themeShade="BF"/>
          <w:lang w:val="en-US"/>
        </w:rPr>
        <w:t>if all</w:t>
      </w:r>
      <w:r w:rsidR="00AE6400" w:rsidRPr="00542BCD">
        <w:rPr>
          <w:color w:val="BFBFBF" w:themeColor="background1" w:themeShade="BF"/>
          <w:lang w:val="en-US"/>
        </w:rPr>
        <w:t xml:space="preserve"> </w:t>
      </w:r>
      <w:r w:rsidR="00CE3775" w:rsidRPr="00542BCD">
        <w:rPr>
          <w:color w:val="BFBFBF" w:themeColor="background1" w:themeShade="BF"/>
          <w:lang w:val="en-US"/>
        </w:rPr>
        <w:t>previous rounds are</w:t>
      </w:r>
      <w:r w:rsidR="00AE6400" w:rsidRPr="00542BCD">
        <w:rPr>
          <w:color w:val="BFBFBF" w:themeColor="background1" w:themeShade="BF"/>
          <w:lang w:val="en-US"/>
        </w:rPr>
        <w:t xml:space="preserve"> confirmed</w:t>
      </w:r>
      <w:r w:rsidR="00CE3775" w:rsidRPr="00542BCD">
        <w:rPr>
          <w:color w:val="BFBFBF" w:themeColor="background1" w:themeShade="BF"/>
          <w:lang w:val="en-US"/>
        </w:rPr>
        <w:t xml:space="preserve"> </w:t>
      </w:r>
      <w:r w:rsidR="00AE6400" w:rsidRPr="00542BCD">
        <w:rPr>
          <w:color w:val="BFBFBF" w:themeColor="background1" w:themeShade="BF"/>
          <w:lang w:val="en-US"/>
        </w:rPr>
        <w:t xml:space="preserve">then this round is </w:t>
      </w:r>
      <w:r w:rsidR="00CA55FB" w:rsidRPr="00542BCD">
        <w:rPr>
          <w:color w:val="BFBFBF" w:themeColor="background1" w:themeShade="BF"/>
          <w:lang w:val="en-US"/>
        </w:rPr>
        <w:t xml:space="preserve">also </w:t>
      </w:r>
      <w:r w:rsidR="00AE6400" w:rsidRPr="00542BCD">
        <w:rPr>
          <w:color w:val="BFBFBF" w:themeColor="background1" w:themeShade="BF"/>
          <w:lang w:val="en-US"/>
        </w:rPr>
        <w:t xml:space="preserve">flagged </w:t>
      </w:r>
      <w:r w:rsidR="00645956" w:rsidRPr="00542BCD">
        <w:rPr>
          <w:color w:val="BFBFBF" w:themeColor="background1" w:themeShade="BF"/>
          <w:lang w:val="en-US"/>
        </w:rPr>
        <w:t>as</w:t>
      </w:r>
      <w:r w:rsidR="00AE6400" w:rsidRPr="00542BCD">
        <w:rPr>
          <w:color w:val="BFBFBF" w:themeColor="background1" w:themeShade="BF"/>
          <w:lang w:val="en-US"/>
        </w:rPr>
        <w:t xml:space="preserve"> confirmed</w:t>
      </w:r>
      <w:r w:rsidR="00CE3775" w:rsidRPr="00252078">
        <w:rPr>
          <w:color w:val="auto"/>
          <w:lang w:val="en-US"/>
        </w:rPr>
        <w:t>.</w:t>
      </w:r>
      <w:r w:rsidR="006A1A2A" w:rsidRPr="00252078">
        <w:rPr>
          <w:color w:val="auto"/>
          <w:lang w:val="en-US"/>
        </w:rPr>
        <w:t xml:space="preserve"> </w:t>
      </w:r>
    </w:p>
    <w:p w14:paraId="72234D4D" w14:textId="77777777" w:rsidR="00072FD8" w:rsidRDefault="00072FD8">
      <w:pPr>
        <w:spacing w:after="200" w:afterAutospacing="0" w:line="276" w:lineRule="auto"/>
        <w:ind w:firstLine="0"/>
        <w:jc w:val="left"/>
        <w:rPr>
          <w:color w:val="BFBFBF" w:themeColor="background1" w:themeShade="BF"/>
          <w:lang w:val="en-US"/>
        </w:rPr>
      </w:pPr>
      <w:r>
        <w:rPr>
          <w:color w:val="BFBFBF" w:themeColor="background1" w:themeShade="BF"/>
          <w:lang w:val="en-US"/>
        </w:rPr>
        <w:lastRenderedPageBreak/>
        <w:br w:type="page"/>
      </w:r>
    </w:p>
    <w:p w14:paraId="0AB3B469" w14:textId="132AC41C" w:rsidR="00072FD8" w:rsidRDefault="00072FD8" w:rsidP="00072FD8">
      <w:pPr>
        <w:pStyle w:val="Heading2"/>
        <w:rPr>
          <w:lang w:val="en-US"/>
        </w:rPr>
      </w:pPr>
      <w:bookmarkStart w:id="19" w:name="_Toc209910046"/>
      <w:r>
        <w:rPr>
          <w:lang w:val="en-US"/>
        </w:rPr>
        <w:lastRenderedPageBreak/>
        <w:t>User Motivation</w:t>
      </w:r>
      <w:bookmarkEnd w:id="19"/>
    </w:p>
    <w:p w14:paraId="33113216" w14:textId="7678C28F" w:rsidR="00072FD8" w:rsidRPr="00D03559" w:rsidRDefault="00072FD8" w:rsidP="00072FD8">
      <w:pPr>
        <w:rPr>
          <w:lang w:val="en-US"/>
        </w:rPr>
      </w:pPr>
      <w:r w:rsidRPr="00D03559">
        <w:rPr>
          <w:rFonts w:ascii="Times New Roman" w:hAnsi="Times New Roman" w:cs="Times New Roman"/>
          <w:lang w:val="en-US"/>
        </w:rPr>
        <w:t>The users’ motivation to participate in the system is based on their main resource – the stability of the Internet</w:t>
      </w:r>
      <w:r>
        <w:rPr>
          <w:rFonts w:ascii="Times New Roman" w:hAnsi="Times New Roman" w:cs="Times New Roman"/>
          <w:lang w:val="en-US"/>
        </w:rPr>
        <w:t xml:space="preserve"> connection</w:t>
      </w:r>
      <w:r w:rsidRPr="00D03559">
        <w:rPr>
          <w:rFonts w:ascii="Times New Roman" w:hAnsi="Times New Roman" w:cs="Times New Roman"/>
          <w:lang w:val="en-US"/>
        </w:rPr>
        <w:t xml:space="preserve">, which cannot be fully guaranteed. Unlike some other consensuses, where everything is quite predictable: you can calculate and capture the </w:t>
      </w:r>
      <w:r w:rsidR="00BE3F4A" w:rsidRPr="00D03559">
        <w:rPr>
          <w:rFonts w:ascii="Times New Roman" w:hAnsi="Times New Roman" w:cs="Times New Roman"/>
          <w:lang w:val="en-US"/>
        </w:rPr>
        <w:t>hash rate</w:t>
      </w:r>
      <w:r w:rsidRPr="00D03559">
        <w:rPr>
          <w:rFonts w:ascii="Times New Roman" w:hAnsi="Times New Roman" w:cs="Times New Roman"/>
          <w:lang w:val="en-US"/>
        </w:rPr>
        <w:t xml:space="preserve"> or buy tokens and reserve the probability. Here, everything is more chaotic, since the slightest failure leads to the impossibility of sending a block and interruption of membership. With a large queue of candidates, it will be just as difficult to return. It turns out that this consensus attracts enthusiasts who can afford downtime and waiting in line. </w:t>
      </w:r>
    </w:p>
    <w:p w14:paraId="6EE9B06D" w14:textId="6AB22A0E" w:rsidR="00072FD8" w:rsidRPr="00D03559" w:rsidRDefault="00072FD8" w:rsidP="00072FD8">
      <w:pPr>
        <w:rPr>
          <w:lang w:val="en-US"/>
        </w:rPr>
      </w:pPr>
      <w:r w:rsidRPr="00D03559">
        <w:rPr>
          <w:rFonts w:ascii="Times New Roman" w:hAnsi="Times New Roman" w:cs="Times New Roman"/>
          <w:lang w:val="en-US"/>
        </w:rPr>
        <w:t xml:space="preserve">Participants who run multiple nodes will be able to minimize the probability of failures, since the nodes will back each other up. However, it is impossible to reduce it to zero. Therefore, it is impossible to establish a status quo or monopoly in this consensus. </w:t>
      </w:r>
      <w:r w:rsidRPr="003924F4">
        <w:rPr>
          <w:rFonts w:ascii="Times New Roman" w:hAnsi="Times New Roman" w:cs="Times New Roman"/>
          <w:lang w:val="en-US"/>
        </w:rPr>
        <w:t xml:space="preserve">The protocol </w:t>
      </w:r>
      <w:r>
        <w:rPr>
          <w:rFonts w:ascii="Times New Roman" w:hAnsi="Times New Roman" w:cs="Times New Roman"/>
          <w:lang w:val="en-US"/>
        </w:rPr>
        <w:t xml:space="preserve">can </w:t>
      </w:r>
      <w:r w:rsidRPr="003924F4">
        <w:rPr>
          <w:rFonts w:ascii="Times New Roman" w:hAnsi="Times New Roman" w:cs="Times New Roman"/>
          <w:lang w:val="en-US"/>
        </w:rPr>
        <w:t>also</w:t>
      </w:r>
      <w:r>
        <w:rPr>
          <w:rFonts w:ascii="Times New Roman" w:hAnsi="Times New Roman" w:cs="Times New Roman"/>
          <w:lang w:val="en-US"/>
        </w:rPr>
        <w:t xml:space="preserve"> </w:t>
      </w:r>
      <w:r w:rsidRPr="003924F4">
        <w:rPr>
          <w:rFonts w:ascii="Times New Roman" w:hAnsi="Times New Roman" w:cs="Times New Roman"/>
          <w:lang w:val="en-US"/>
        </w:rPr>
        <w:t>include a mechanism of forced rotation, allowing the removal of participants who have remained in the system for too long.</w:t>
      </w:r>
    </w:p>
    <w:p w14:paraId="3C9D32A1" w14:textId="50044AA7" w:rsidR="00072FD8" w:rsidRPr="00D03559" w:rsidRDefault="00072FD8" w:rsidP="00072FD8">
      <w:pPr>
        <w:rPr>
          <w:lang w:val="en-US"/>
        </w:rPr>
      </w:pPr>
      <w:r w:rsidRPr="00D03559">
        <w:rPr>
          <w:rFonts w:ascii="Times New Roman" w:hAnsi="Times New Roman" w:cs="Times New Roman"/>
          <w:lang w:val="en-US"/>
        </w:rPr>
        <w:t xml:space="preserve">Now there are motivating factors in the form of ratings, which increase stability. But a demotivating factor will appear in the form of </w:t>
      </w:r>
      <w:r>
        <w:rPr>
          <w:rFonts w:ascii="Times New Roman" w:hAnsi="Times New Roman" w:cs="Times New Roman"/>
          <w:lang w:val="en-US"/>
        </w:rPr>
        <w:t xml:space="preserve">unpredictable </w:t>
      </w:r>
      <w:r w:rsidRPr="00D03559">
        <w:rPr>
          <w:rFonts w:ascii="Times New Roman" w:hAnsi="Times New Roman" w:cs="Times New Roman"/>
          <w:lang w:val="en-US"/>
        </w:rPr>
        <w:t>participation.</w:t>
      </w:r>
      <w:r w:rsidRPr="001F3AC0" w:rsidDel="001F3AC0">
        <w:rPr>
          <w:rFonts w:ascii="Times New Roman" w:hAnsi="Times New Roman" w:cs="Times New Roman"/>
          <w:lang w:val="en-US"/>
        </w:rPr>
        <w:t xml:space="preserve"> </w:t>
      </w:r>
    </w:p>
    <w:p w14:paraId="04B73122" w14:textId="320CCB49" w:rsidR="00072FD8" w:rsidRPr="00D03559" w:rsidRDefault="00072FD8" w:rsidP="00072FD8">
      <w:pPr>
        <w:rPr>
          <w:lang w:val="en-US"/>
        </w:rPr>
      </w:pPr>
      <w:r w:rsidRPr="00B37F66">
        <w:rPr>
          <w:rFonts w:ascii="Times New Roman" w:hAnsi="Times New Roman" w:cs="Times New Roman"/>
          <w:lang w:val="en-US"/>
        </w:rPr>
        <w:t>It should be noted that the system does not store the entire transaction log, which significantly reduces the size of the database. Only relevant data is</w:t>
      </w:r>
      <w:r>
        <w:rPr>
          <w:rFonts w:ascii="Times New Roman" w:hAnsi="Times New Roman" w:cs="Times New Roman"/>
          <w:lang w:val="en-US"/>
        </w:rPr>
        <w:t xml:space="preserve"> required to </w:t>
      </w:r>
      <w:r w:rsidRPr="00B37F66">
        <w:rPr>
          <w:rFonts w:ascii="Times New Roman" w:hAnsi="Times New Roman" w:cs="Times New Roman"/>
          <w:lang w:val="en-US"/>
        </w:rPr>
        <w:t xml:space="preserve">retain, while historical records </w:t>
      </w:r>
      <w:r>
        <w:rPr>
          <w:rFonts w:ascii="Times New Roman" w:hAnsi="Times New Roman" w:cs="Times New Roman"/>
          <w:lang w:val="en-US"/>
        </w:rPr>
        <w:t>can be stored optionally</w:t>
      </w:r>
      <w:r w:rsidRPr="00B37F66">
        <w:rPr>
          <w:rFonts w:ascii="Times New Roman" w:hAnsi="Times New Roman" w:cs="Times New Roman"/>
          <w:lang w:val="en-US"/>
        </w:rPr>
        <w:t>.</w:t>
      </w:r>
    </w:p>
    <w:p w14:paraId="0BCD43CB" w14:textId="77777777" w:rsidR="00482370" w:rsidRDefault="00482370">
      <w:pPr>
        <w:spacing w:after="200" w:afterAutospacing="0" w:line="276" w:lineRule="auto"/>
        <w:ind w:firstLine="0"/>
        <w:jc w:val="left"/>
        <w:rPr>
          <w:bCs/>
          <w:color w:val="4F81BD" w:themeColor="accent1"/>
          <w:sz w:val="18"/>
          <w:szCs w:val="18"/>
          <w:lang w:val="en-US"/>
        </w:rPr>
      </w:pPr>
      <w:r>
        <w:rPr>
          <w:lang w:val="en-US"/>
        </w:rPr>
        <w:br w:type="page"/>
      </w:r>
    </w:p>
    <w:p w14:paraId="2BBEF0F4" w14:textId="420D1AE3" w:rsidR="00FE3CF2" w:rsidRDefault="00FE3CF2" w:rsidP="009845C4">
      <w:pPr>
        <w:pStyle w:val="Caption"/>
        <w:spacing w:after="0"/>
        <w:rPr>
          <w:lang w:val="en-US"/>
        </w:rPr>
      </w:pPr>
      <w:r w:rsidRPr="006E2F26">
        <w:rPr>
          <w:lang w:val="en-US"/>
        </w:rPr>
        <w:lastRenderedPageBreak/>
        <w:t xml:space="preserve">Figure </w:t>
      </w:r>
      <w:r>
        <w:rPr>
          <w:lang w:val="en-US"/>
        </w:rPr>
        <w:t>2</w:t>
      </w:r>
      <w:r w:rsidRPr="006E2F26">
        <w:rPr>
          <w:lang w:val="en-US"/>
        </w:rPr>
        <w:t xml:space="preserve">. </w:t>
      </w:r>
      <w:r w:rsidR="001E7114">
        <w:rPr>
          <w:lang w:val="en-US"/>
        </w:rPr>
        <w:t>Voting</w:t>
      </w:r>
      <w:r>
        <w:rPr>
          <w:lang w:val="en-US"/>
        </w:rPr>
        <w:t xml:space="preserve"> and </w:t>
      </w:r>
      <w:r w:rsidR="001E7114">
        <w:rPr>
          <w:lang w:val="en-US"/>
        </w:rPr>
        <w:t>Confirmation</w:t>
      </w:r>
    </w:p>
    <w:p w14:paraId="798A2B00" w14:textId="3C1D06B6" w:rsidR="00955216" w:rsidRPr="005D131F" w:rsidRDefault="00DF593D" w:rsidP="005D131F">
      <w:pPr>
        <w:ind w:firstLine="0"/>
        <w:rPr>
          <w:color w:val="auto"/>
          <w:lang w:val="en-US"/>
        </w:rPr>
      </w:pPr>
      <w:r>
        <w:rPr>
          <w:noProof/>
          <w:color w:val="auto"/>
          <w:lang w:val="en-US" w:eastAsia="en-US"/>
        </w:rPr>
        <mc:AlternateContent>
          <mc:Choice Requires="wpc">
            <w:drawing>
              <wp:inline distT="0" distB="0" distL="0" distR="0" wp14:anchorId="63166DD0" wp14:editId="23C1CC67">
                <wp:extent cx="6816725" cy="8524929"/>
                <wp:effectExtent l="0" t="0" r="0" b="0"/>
                <wp:docPr id="1270" name="Canvas 12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40"/>
                        <wps:cNvSpPr>
                          <a:spLocks noChangeArrowheads="1"/>
                        </wps:cNvSpPr>
                        <wps:spPr bwMode="auto">
                          <a:xfrm>
                            <a:off x="2156148" y="871226"/>
                            <a:ext cx="717546" cy="287020"/>
                          </a:xfrm>
                          <a:prstGeom prst="rect">
                            <a:avLst/>
                          </a:prstGeom>
                          <a:solidFill>
                            <a:schemeClr val="accent3">
                              <a:lumMod val="40000"/>
                              <a:lumOff val="60000"/>
                            </a:schemeClr>
                          </a:solidFill>
                          <a:ln w="12700">
                            <a:solidFill>
                              <a:srgbClr val="000000"/>
                            </a:solidFill>
                            <a:miter lim="800000"/>
                            <a:headEnd/>
                            <a:tailEnd/>
                          </a:ln>
                        </wps:spPr>
                        <wps:txbx>
                          <w:txbxContent>
                            <w:p w14:paraId="2673DC99" w14:textId="77777777" w:rsidR="00C84A0A" w:rsidRPr="009641DF" w:rsidRDefault="00C84A0A" w:rsidP="00027B01">
                              <w:pPr>
                                <w:pStyle w:val="Drawing"/>
                              </w:pPr>
                              <w:r w:rsidRPr="000B3FF9">
                                <w:t>R</w:t>
                              </w:r>
                              <w:r w:rsidRPr="00FA0AD4">
                                <w:rPr>
                                  <w:vertAlign w:val="subscript"/>
                                </w:rPr>
                                <w:t>i</w:t>
                              </w:r>
                            </w:p>
                          </w:txbxContent>
                        </wps:txbx>
                        <wps:bodyPr rot="0" vert="horz" wrap="square" lIns="91440" tIns="45720" rIns="91440" bIns="45720" anchor="ctr" anchorCtr="0" upright="1">
                          <a:noAutofit/>
                        </wps:bodyPr>
                      </wps:wsp>
                      <wps:wsp>
                        <wps:cNvPr id="2" name="AutoShape 1663"/>
                        <wps:cNvCnPr>
                          <a:cxnSpLocks noChangeShapeType="1"/>
                        </wps:cNvCnPr>
                        <wps:spPr bwMode="auto">
                          <a:xfrm flipH="1">
                            <a:off x="1869128" y="942496"/>
                            <a:ext cx="28702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1664"/>
                        <wps:cNvCnPr>
                          <a:cxnSpLocks noChangeShapeType="1"/>
                        </wps:cNvCnPr>
                        <wps:spPr bwMode="auto">
                          <a:xfrm>
                            <a:off x="1865192" y="107913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1667"/>
                        <wps:cNvCnPr>
                          <a:cxnSpLocks noChangeShapeType="1"/>
                        </wps:cNvCnPr>
                        <wps:spPr bwMode="auto">
                          <a:xfrm flipH="1">
                            <a:off x="1717872" y="1366151"/>
                            <a:ext cx="4292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668"/>
                        <wps:cNvCnPr>
                          <a:cxnSpLocks noChangeShapeType="1"/>
                        </wps:cNvCnPr>
                        <wps:spPr bwMode="auto">
                          <a:xfrm flipH="1">
                            <a:off x="1719777" y="1509660"/>
                            <a:ext cx="1270" cy="33020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679"/>
                        <wps:cNvCnPr>
                          <a:cxnSpLocks noChangeShapeType="1"/>
                        </wps:cNvCnPr>
                        <wps:spPr bwMode="auto">
                          <a:xfrm flipH="1">
                            <a:off x="1571968" y="1802926"/>
                            <a:ext cx="57213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680"/>
                        <wps:cNvCnPr>
                          <a:cxnSpLocks noChangeShapeType="1"/>
                        </wps:cNvCnPr>
                        <wps:spPr bwMode="auto">
                          <a:xfrm flipH="1">
                            <a:off x="1576902" y="1940190"/>
                            <a:ext cx="635" cy="33013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Rectangle 140"/>
                        <wps:cNvSpPr>
                          <a:spLocks noChangeArrowheads="1"/>
                        </wps:cNvSpPr>
                        <wps:spPr bwMode="auto">
                          <a:xfrm>
                            <a:off x="2156148" y="1304980"/>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wps:txbx>
                        <wps:bodyPr rot="0" vert="horz" wrap="square" lIns="91440" tIns="45720" rIns="91440" bIns="45720" anchor="ctr" anchorCtr="0" upright="1">
                          <a:noAutofit/>
                        </wps:bodyPr>
                      </wps:wsp>
                      <wps:wsp>
                        <wps:cNvPr id="9" name="Rectangle 140"/>
                        <wps:cNvSpPr>
                          <a:spLocks noChangeArrowheads="1"/>
                        </wps:cNvSpPr>
                        <wps:spPr bwMode="auto">
                          <a:xfrm>
                            <a:off x="2156148" y="1735513"/>
                            <a:ext cx="718500" cy="285750"/>
                          </a:xfrm>
                          <a:prstGeom prst="rect">
                            <a:avLst/>
                          </a:prstGeom>
                          <a:solidFill>
                            <a:schemeClr val="accent3">
                              <a:lumMod val="40000"/>
                              <a:lumOff val="60000"/>
                            </a:schemeClr>
                          </a:solidFill>
                          <a:ln w="12700">
                            <a:solidFill>
                              <a:srgbClr val="000000"/>
                            </a:solidFill>
                            <a:miter lim="800000"/>
                            <a:headEnd/>
                            <a:tailEnd/>
                          </a:ln>
                        </wps:spPr>
                        <wps:txb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wps:txbx>
                        <wps:bodyPr rot="0" vert="horz" wrap="square" lIns="91440" tIns="45720" rIns="91440" bIns="45720" anchor="ctr" anchorCtr="0" upright="1">
                          <a:noAutofit/>
                        </wps:bodyPr>
                      </wps:wsp>
                      <wps:wsp>
                        <wps:cNvPr id="10" name="Rectangle 140"/>
                        <wps:cNvSpPr>
                          <a:spLocks noChangeArrowheads="1"/>
                        </wps:cNvSpPr>
                        <wps:spPr bwMode="auto">
                          <a:xfrm>
                            <a:off x="2157033" y="2166035"/>
                            <a:ext cx="718182" cy="286385"/>
                          </a:xfrm>
                          <a:prstGeom prst="rect">
                            <a:avLst/>
                          </a:prstGeom>
                          <a:solidFill>
                            <a:srgbClr val="B6DDE8"/>
                          </a:solidFill>
                          <a:ln w="12700">
                            <a:solidFill>
                              <a:srgbClr val="000000"/>
                            </a:solidFill>
                            <a:miter lim="800000"/>
                            <a:headEnd/>
                            <a:tailEnd/>
                          </a:ln>
                        </wps:spPr>
                        <wps:txb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wps:txbx>
                        <wps:bodyPr rot="0" vert="horz" wrap="square" lIns="91440" tIns="45720" rIns="91440" bIns="45720" anchor="ctr" anchorCtr="0" upright="1">
                          <a:noAutofit/>
                        </wps:bodyPr>
                      </wps:wsp>
                      <wps:wsp>
                        <wps:cNvPr id="11" name="Rectangle 140"/>
                        <wps:cNvSpPr>
                          <a:spLocks noChangeArrowheads="1"/>
                        </wps:cNvSpPr>
                        <wps:spPr bwMode="auto">
                          <a:xfrm>
                            <a:off x="2156149" y="2596529"/>
                            <a:ext cx="718500" cy="287053"/>
                          </a:xfrm>
                          <a:prstGeom prst="rect">
                            <a:avLst/>
                          </a:prstGeom>
                          <a:solidFill>
                            <a:srgbClr val="B6DDE8"/>
                          </a:solidFill>
                          <a:ln w="12700">
                            <a:solidFill>
                              <a:srgbClr val="000000"/>
                            </a:solidFill>
                            <a:miter lim="800000"/>
                            <a:headEnd/>
                            <a:tailEnd/>
                          </a:ln>
                        </wps:spPr>
                        <wps:txb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wps:txbx>
                        <wps:bodyPr rot="0" vert="horz" wrap="square" lIns="91440" tIns="45720" rIns="91440" bIns="45720" anchor="ctr" anchorCtr="0" upright="1">
                          <a:noAutofit/>
                        </wps:bodyPr>
                      </wps:wsp>
                      <wps:wsp>
                        <wps:cNvPr id="12" name="Rectangle 140"/>
                        <wps:cNvSpPr>
                          <a:spLocks noChangeArrowheads="1"/>
                        </wps:cNvSpPr>
                        <wps:spPr bwMode="auto">
                          <a:xfrm>
                            <a:off x="2156149" y="3027053"/>
                            <a:ext cx="718500" cy="288523"/>
                          </a:xfrm>
                          <a:prstGeom prst="rect">
                            <a:avLst/>
                          </a:prstGeom>
                          <a:solidFill>
                            <a:srgbClr val="B6DDE8"/>
                          </a:solidFill>
                          <a:ln w="12700">
                            <a:solidFill>
                              <a:srgbClr val="000000"/>
                            </a:solidFill>
                            <a:miter lim="800000"/>
                            <a:headEnd/>
                            <a:tailEnd/>
                          </a:ln>
                        </wps:spPr>
                        <wps:txb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wps:txbx>
                        <wps:bodyPr rot="0" vert="horz" wrap="square" lIns="91440" tIns="45720" rIns="91440" bIns="45720" anchor="ctr" anchorCtr="0" upright="1">
                          <a:noAutofit/>
                        </wps:bodyPr>
                      </wps:wsp>
                      <wps:wsp>
                        <wps:cNvPr id="13" name="Rectangle 140"/>
                        <wps:cNvSpPr>
                          <a:spLocks noChangeArrowheads="1"/>
                        </wps:cNvSpPr>
                        <wps:spPr bwMode="auto">
                          <a:xfrm>
                            <a:off x="2156147" y="3457556"/>
                            <a:ext cx="719067" cy="288529"/>
                          </a:xfrm>
                          <a:prstGeom prst="rect">
                            <a:avLst/>
                          </a:prstGeom>
                          <a:solidFill>
                            <a:srgbClr val="B6DDE8"/>
                          </a:solidFill>
                          <a:ln w="12700">
                            <a:solidFill>
                              <a:srgbClr val="000000"/>
                            </a:solidFill>
                            <a:miter lim="800000"/>
                            <a:headEnd/>
                            <a:tailEnd/>
                          </a:ln>
                        </wps:spPr>
                        <wps:txb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wps:txbx>
                        <wps:bodyPr rot="0" vert="horz" wrap="square" lIns="91440" tIns="45720" rIns="91440" bIns="45720" anchor="ctr" anchorCtr="0" upright="1">
                          <a:noAutofit/>
                        </wps:bodyPr>
                      </wps:wsp>
                      <wps:wsp>
                        <wps:cNvPr id="14" name="Rectangle 140"/>
                        <wps:cNvSpPr>
                          <a:spLocks noChangeArrowheads="1"/>
                        </wps:cNvSpPr>
                        <wps:spPr bwMode="auto">
                          <a:xfrm>
                            <a:off x="2153608" y="3884936"/>
                            <a:ext cx="720090" cy="291674"/>
                          </a:xfrm>
                          <a:prstGeom prst="rect">
                            <a:avLst/>
                          </a:prstGeom>
                          <a:solidFill>
                            <a:srgbClr val="B6DDE8"/>
                          </a:solidFill>
                          <a:ln w="12700">
                            <a:solidFill>
                              <a:srgbClr val="000000"/>
                            </a:solidFill>
                            <a:miter lim="800000"/>
                            <a:headEnd/>
                            <a:tailEnd/>
                          </a:ln>
                        </wps:spPr>
                        <wps:txb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wps:txbx>
                        <wps:bodyPr rot="0" vert="horz" wrap="square" lIns="91440" tIns="45720" rIns="91440" bIns="45720" anchor="ctr" anchorCtr="0" upright="1">
                          <a:noAutofit/>
                        </wps:bodyPr>
                      </wps:wsp>
                      <wps:wsp>
                        <wps:cNvPr id="15" name="Rectangle 140"/>
                        <wps:cNvSpPr>
                          <a:spLocks noChangeArrowheads="1"/>
                        </wps:cNvSpPr>
                        <wps:spPr bwMode="auto">
                          <a:xfrm>
                            <a:off x="2153608" y="4318617"/>
                            <a:ext cx="720090" cy="288549"/>
                          </a:xfrm>
                          <a:prstGeom prst="rect">
                            <a:avLst/>
                          </a:prstGeom>
                          <a:solidFill>
                            <a:srgbClr val="B6DDE8"/>
                          </a:solidFill>
                          <a:ln w="12700">
                            <a:solidFill>
                              <a:srgbClr val="000000"/>
                            </a:solidFill>
                            <a:miter lim="800000"/>
                            <a:headEnd/>
                            <a:tailEnd/>
                          </a:ln>
                        </wps:spPr>
                        <wps:txb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wps:txbx>
                        <wps:bodyPr rot="0" vert="horz" wrap="square" lIns="91440" tIns="45720" rIns="91440" bIns="45720" anchor="ctr" anchorCtr="0" upright="1">
                          <a:noAutofit/>
                        </wps:bodyPr>
                      </wps:wsp>
                      <wps:wsp>
                        <wps:cNvPr id="16" name="Rectangle 140"/>
                        <wps:cNvSpPr>
                          <a:spLocks noChangeArrowheads="1"/>
                        </wps:cNvSpPr>
                        <wps:spPr bwMode="auto">
                          <a:xfrm>
                            <a:off x="2156148" y="4746026"/>
                            <a:ext cx="720408" cy="288453"/>
                          </a:xfrm>
                          <a:prstGeom prst="rect">
                            <a:avLst/>
                          </a:prstGeom>
                          <a:solidFill>
                            <a:srgbClr val="B6DDE8"/>
                          </a:solidFill>
                          <a:ln w="12700">
                            <a:solidFill>
                              <a:srgbClr val="000000"/>
                            </a:solidFill>
                            <a:miter lim="800000"/>
                            <a:headEnd/>
                            <a:tailEnd/>
                          </a:ln>
                        </wps:spPr>
                        <wps:txb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wps:txbx>
                        <wps:bodyPr rot="0" vert="horz" wrap="square" lIns="91440" tIns="45720" rIns="91440" bIns="45720" anchor="ctr" anchorCtr="0" upright="1">
                          <a:noAutofit/>
                        </wps:bodyPr>
                      </wps:wsp>
                      <wps:wsp>
                        <wps:cNvPr id="17" name="Rectangle 140"/>
                        <wps:cNvSpPr>
                          <a:spLocks noChangeArrowheads="1"/>
                        </wps:cNvSpPr>
                        <wps:spPr bwMode="auto">
                          <a:xfrm>
                            <a:off x="2156148" y="5176559"/>
                            <a:ext cx="721044" cy="288450"/>
                          </a:xfrm>
                          <a:prstGeom prst="rect">
                            <a:avLst/>
                          </a:prstGeom>
                          <a:solidFill>
                            <a:srgbClr val="B6DDE8"/>
                          </a:solidFill>
                          <a:ln w="12700">
                            <a:solidFill>
                              <a:srgbClr val="000000"/>
                            </a:solidFill>
                            <a:miter lim="800000"/>
                            <a:headEnd/>
                            <a:tailEnd/>
                          </a:ln>
                        </wps:spPr>
                        <wps:txb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wps:txbx>
                        <wps:bodyPr rot="0" vert="horz" wrap="square" lIns="91440" tIns="45720" rIns="91440" bIns="45720" anchor="ctr" anchorCtr="0" upright="1">
                          <a:noAutofit/>
                        </wps:bodyPr>
                      </wps:wsp>
                      <wps:wsp>
                        <wps:cNvPr id="18" name="Rectangle 140"/>
                        <wps:cNvSpPr>
                          <a:spLocks noChangeArrowheads="1"/>
                        </wps:cNvSpPr>
                        <wps:spPr bwMode="auto">
                          <a:xfrm>
                            <a:off x="2156148" y="5610308"/>
                            <a:ext cx="71850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wps:txbx>
                        <wps:bodyPr rot="0" vert="horz" wrap="square" lIns="91440" tIns="45720" rIns="91440" bIns="45720" anchor="ctr" anchorCtr="0" upright="1">
                          <a:noAutofit/>
                        </wps:bodyPr>
                      </wps:wsp>
                      <wps:wsp>
                        <wps:cNvPr id="19" name="Rectangle 140"/>
                        <wps:cNvSpPr>
                          <a:spLocks noChangeArrowheads="1"/>
                        </wps:cNvSpPr>
                        <wps:spPr bwMode="auto">
                          <a:xfrm>
                            <a:off x="2156148" y="6040764"/>
                            <a:ext cx="718818" cy="286385"/>
                          </a:xfrm>
                          <a:prstGeom prst="rect">
                            <a:avLst/>
                          </a:prstGeom>
                          <a:noFill/>
                          <a:ln w="12700">
                            <a:solidFill>
                              <a:srgbClr val="000000"/>
                            </a:solidFill>
                            <a:miter lim="800000"/>
                            <a:headEnd/>
                            <a:tailEnd/>
                          </a:ln>
                        </wps:spPr>
                        <wps:txb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wps:txbx>
                        <wps:bodyPr rot="0" vert="horz" wrap="square" lIns="91440" tIns="45720" rIns="91440" bIns="45720" anchor="ctr" anchorCtr="0" upright="1">
                          <a:noAutofit/>
                        </wps:bodyPr>
                      </wps:wsp>
                      <wps:wsp>
                        <wps:cNvPr id="20" name="Rectangle 140"/>
                        <wps:cNvSpPr>
                          <a:spLocks noChangeArrowheads="1"/>
                        </wps:cNvSpPr>
                        <wps:spPr bwMode="auto">
                          <a:xfrm>
                            <a:off x="2156148" y="6471332"/>
                            <a:ext cx="717550" cy="2857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B6DDE8"/>
                                </a:solidFill>
                              </a14:hiddenFill>
                            </a:ext>
                          </a:extLst>
                        </wps:spPr>
                        <wps:txb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wps:txbx>
                        <wps:bodyPr rot="0" vert="horz" wrap="square" lIns="91440" tIns="45720" rIns="91440" bIns="45720" anchor="ctr" anchorCtr="0" upright="1">
                          <a:noAutofit/>
                        </wps:bodyPr>
                      </wps:wsp>
                      <wps:wsp>
                        <wps:cNvPr id="31" name="AutoShape 1727"/>
                        <wps:cNvCnPr>
                          <a:cxnSpLocks noChangeShapeType="1"/>
                        </wps:cNvCnPr>
                        <wps:spPr bwMode="auto">
                          <a:xfrm flipH="1" flipV="1">
                            <a:off x="1439868" y="2226979"/>
                            <a:ext cx="71374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1728"/>
                        <wps:cNvCnPr>
                          <a:cxnSpLocks noChangeShapeType="1"/>
                        </wps:cNvCnPr>
                        <wps:spPr bwMode="auto">
                          <a:xfrm flipH="1">
                            <a:off x="1295338" y="2663992"/>
                            <a:ext cx="86169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734"/>
                        <wps:cNvCnPr>
                          <a:cxnSpLocks noChangeShapeType="1"/>
                        </wps:cNvCnPr>
                        <wps:spPr bwMode="auto">
                          <a:xfrm flipH="1">
                            <a:off x="1148912" y="3095817"/>
                            <a:ext cx="10045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735"/>
                        <wps:cNvCnPr>
                          <a:cxnSpLocks noChangeShapeType="1"/>
                        </wps:cNvCnPr>
                        <wps:spPr bwMode="auto">
                          <a:xfrm flipH="1">
                            <a:off x="1000322" y="3516154"/>
                            <a:ext cx="114935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1736"/>
                        <wps:cNvCnPr>
                          <a:cxnSpLocks noChangeShapeType="1"/>
                        </wps:cNvCnPr>
                        <wps:spPr bwMode="auto">
                          <a:xfrm flipH="1">
                            <a:off x="858717" y="3955565"/>
                            <a:ext cx="1298317"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Text Box 1742"/>
                        <wps:cNvSpPr txBox="1">
                          <a:spLocks noChangeArrowheads="1"/>
                        </wps:cNvSpPr>
                        <wps:spPr bwMode="auto">
                          <a:xfrm>
                            <a:off x="3659504" y="207127"/>
                            <a:ext cx="717550" cy="645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4" name="Text Box 1743"/>
                        <wps:cNvSpPr txBox="1">
                          <a:spLocks noChangeArrowheads="1"/>
                        </wps:cNvSpPr>
                        <wps:spPr bwMode="auto">
                          <a:xfrm>
                            <a:off x="3515723" y="6822872"/>
                            <a:ext cx="717550" cy="716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wps:txbx>
                        <wps:bodyPr rot="0" vert="horz" wrap="square" lIns="91440" tIns="45720" rIns="91440" bIns="45720" anchor="t" anchorCtr="0" upright="1">
                          <a:noAutofit/>
                        </wps:bodyPr>
                      </wps:wsp>
                      <wps:wsp>
                        <wps:cNvPr id="45" name="Text Box 1745"/>
                        <wps:cNvSpPr txBox="1">
                          <a:spLocks noChangeArrowheads="1"/>
                        </wps:cNvSpPr>
                        <wps:spPr bwMode="auto">
                          <a:xfrm>
                            <a:off x="1077283" y="228648"/>
                            <a:ext cx="810839" cy="287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263A8" w14:textId="0EAC7016" w:rsidR="00C84A0A" w:rsidRPr="009641DF" w:rsidRDefault="003130E8" w:rsidP="00027B01">
                              <w:pPr>
                                <w:pStyle w:val="Drawing"/>
                              </w:pPr>
                              <w:r>
                                <w:t>Lag</w:t>
                              </w:r>
                              <w:r w:rsidR="00C84A0A">
                                <w:t xml:space="preserve"> = 8</w:t>
                              </w:r>
                            </w:p>
                          </w:txbxContent>
                        </wps:txbx>
                        <wps:bodyPr rot="0" vert="horz" wrap="square" lIns="91440" tIns="45720" rIns="91440" bIns="45720" anchor="t" anchorCtr="0" upright="1">
                          <a:noAutofit/>
                        </wps:bodyPr>
                      </wps:wsp>
                      <wps:wsp>
                        <wps:cNvPr id="46" name="AutoShape 1746"/>
                        <wps:cNvCnPr>
                          <a:cxnSpLocks noChangeShapeType="1"/>
                        </wps:cNvCnPr>
                        <wps:spPr bwMode="auto">
                          <a:xfrm>
                            <a:off x="1863287" y="1086000"/>
                            <a:ext cx="301884"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747"/>
                        <wps:cNvCnPr>
                          <a:cxnSpLocks noChangeShapeType="1"/>
                        </wps:cNvCnPr>
                        <wps:spPr bwMode="auto">
                          <a:xfrm flipH="1" flipV="1">
                            <a:off x="1873845" y="654840"/>
                            <a:ext cx="1905" cy="28765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1752"/>
                        <wps:cNvCnPr>
                          <a:cxnSpLocks noChangeShapeType="1"/>
                        </wps:cNvCnPr>
                        <wps:spPr bwMode="auto">
                          <a:xfrm flipH="1" flipV="1">
                            <a:off x="1719777" y="649235"/>
                            <a:ext cx="635" cy="71755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754"/>
                        <wps:cNvCnPr>
                          <a:cxnSpLocks noChangeShapeType="1"/>
                        </wps:cNvCnPr>
                        <wps:spPr bwMode="auto">
                          <a:xfrm>
                            <a:off x="1722317" y="1509660"/>
                            <a:ext cx="43116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AutoShape 1755"/>
                        <wps:cNvCnPr>
                          <a:cxnSpLocks noChangeShapeType="1"/>
                        </wps:cNvCnPr>
                        <wps:spPr bwMode="auto">
                          <a:xfrm>
                            <a:off x="1578933" y="1940352"/>
                            <a:ext cx="574675" cy="63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1756"/>
                        <wps:cNvCnPr>
                          <a:cxnSpLocks noChangeShapeType="1"/>
                        </wps:cNvCnPr>
                        <wps:spPr bwMode="auto">
                          <a:xfrm flipH="1" flipV="1">
                            <a:off x="1576902" y="649235"/>
                            <a:ext cx="635" cy="1148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758"/>
                        <wps:cNvCnPr>
                          <a:cxnSpLocks noChangeShapeType="1"/>
                        </wps:cNvCnPr>
                        <wps:spPr bwMode="auto">
                          <a:xfrm flipH="1" flipV="1">
                            <a:off x="1433392" y="649235"/>
                            <a:ext cx="635" cy="157861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760"/>
                        <wps:cNvCnPr>
                          <a:cxnSpLocks noChangeShapeType="1"/>
                        </wps:cNvCnPr>
                        <wps:spPr bwMode="auto">
                          <a:xfrm flipH="1" flipV="1">
                            <a:off x="1289247" y="649235"/>
                            <a:ext cx="1270" cy="20085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762"/>
                        <wps:cNvCnPr>
                          <a:cxnSpLocks noChangeShapeType="1"/>
                        </wps:cNvCnPr>
                        <wps:spPr bwMode="auto">
                          <a:xfrm flipH="1" flipV="1">
                            <a:off x="1145737" y="649235"/>
                            <a:ext cx="1270" cy="24396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764"/>
                        <wps:cNvCnPr>
                          <a:cxnSpLocks noChangeShapeType="1"/>
                        </wps:cNvCnPr>
                        <wps:spPr bwMode="auto">
                          <a:xfrm flipH="1" flipV="1">
                            <a:off x="1002862" y="649235"/>
                            <a:ext cx="1270" cy="28695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766"/>
                        <wps:cNvCnPr>
                          <a:cxnSpLocks noChangeShapeType="1"/>
                        </wps:cNvCnPr>
                        <wps:spPr bwMode="auto">
                          <a:xfrm flipH="1" flipV="1">
                            <a:off x="858717" y="649235"/>
                            <a:ext cx="1905" cy="330009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767"/>
                        <wps:cNvCnPr>
                          <a:cxnSpLocks noChangeShapeType="1"/>
                        </wps:cNvCnPr>
                        <wps:spPr bwMode="auto">
                          <a:xfrm flipH="1">
                            <a:off x="1863922" y="4378926"/>
                            <a:ext cx="28956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774"/>
                        <wps:cNvCnPr>
                          <a:cxnSpLocks noChangeShapeType="1"/>
                        </wps:cNvCnPr>
                        <wps:spPr bwMode="auto">
                          <a:xfrm>
                            <a:off x="1719777" y="4811025"/>
                            <a:ext cx="431165"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775"/>
                        <wps:cNvCnPr>
                          <a:cxnSpLocks noChangeShapeType="1"/>
                        </wps:cNvCnPr>
                        <wps:spPr bwMode="auto">
                          <a:xfrm>
                            <a:off x="1573238" y="5240921"/>
                            <a:ext cx="572770" cy="63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Rectangle 140"/>
                        <wps:cNvSpPr>
                          <a:spLocks noChangeArrowheads="1"/>
                        </wps:cNvSpPr>
                        <wps:spPr bwMode="auto">
                          <a:xfrm>
                            <a:off x="2873697" y="871221"/>
                            <a:ext cx="1503357" cy="287019"/>
                          </a:xfrm>
                          <a:prstGeom prst="rect">
                            <a:avLst/>
                          </a:prstGeom>
                          <a:solidFill>
                            <a:schemeClr val="accent3">
                              <a:lumMod val="40000"/>
                              <a:lumOff val="60000"/>
                            </a:schemeClr>
                          </a:solidFill>
                          <a:ln w="12700">
                            <a:solidFill>
                              <a:srgbClr val="000000"/>
                            </a:solidFill>
                            <a:miter lim="800000"/>
                            <a:headEnd/>
                            <a:tailEnd/>
                          </a:ln>
                        </wps:spPr>
                        <wps:txbx>
                          <w:txbxContent>
                            <w:p w14:paraId="100ED8C4" w14:textId="457D3CE8" w:rsidR="00C84A0A" w:rsidRPr="003130E8" w:rsidRDefault="00C84A0A" w:rsidP="00027B01">
                              <w:pPr>
                                <w:pStyle w:val="Drawing"/>
                                <w:rPr>
                                  <w:vertAlign w:val="subscript"/>
                                </w:rPr>
                              </w:pPr>
                              <w:r>
                                <w:t>Vote</w:t>
                              </w:r>
                              <w:r w:rsidR="003130E8">
                                <w:t>d for R</w:t>
                              </w:r>
                              <w:r w:rsidR="003130E8">
                                <w:rPr>
                                  <w:vertAlign w:val="subscript"/>
                                </w:rPr>
                                <w:t>i-</w:t>
                              </w:r>
                              <w:r w:rsidR="00392855">
                                <w:rPr>
                                  <w:vertAlign w:val="subscript"/>
                                </w:rPr>
                                <w:t>8</w:t>
                              </w:r>
                            </w:p>
                          </w:txbxContent>
                        </wps:txbx>
                        <wps:bodyPr rot="0" vert="horz" wrap="square" lIns="91440" tIns="45720" rIns="91440" bIns="45720" anchor="ctr" anchorCtr="0" upright="1">
                          <a:noAutofit/>
                        </wps:bodyPr>
                      </wps:wsp>
                      <wps:wsp>
                        <wps:cNvPr id="233" name="Rectangle 140"/>
                        <wps:cNvSpPr>
                          <a:spLocks noChangeArrowheads="1"/>
                        </wps:cNvSpPr>
                        <wps:spPr bwMode="auto">
                          <a:xfrm>
                            <a:off x="4377054" y="87009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7F3E986C" w14:textId="0D06F413" w:rsidR="00C84A0A" w:rsidRPr="003130E8" w:rsidRDefault="00C84A0A" w:rsidP="004D0887">
                              <w:pPr>
                                <w:pStyle w:val="Drawing"/>
                                <w:rPr>
                                  <w:vertAlign w:val="subscript"/>
                                </w:rPr>
                              </w:pPr>
                              <w:r>
                                <w:t>Confirmed</w:t>
                              </w:r>
                              <w:r w:rsidR="003130E8">
                                <w:t xml:space="preserve"> by R</w:t>
                              </w:r>
                              <w:r w:rsidR="003130E8">
                                <w:rPr>
                                  <w:vertAlign w:val="subscript"/>
                                </w:rPr>
                                <w:t>i</w:t>
                              </w:r>
                              <w:r w:rsidR="00577DA6">
                                <w:rPr>
                                  <w:vertAlign w:val="subscript"/>
                                </w:rPr>
                                <w:t>+</w:t>
                              </w:r>
                              <w:r w:rsidR="00392855">
                                <w:rPr>
                                  <w:vertAlign w:val="subscript"/>
                                </w:rPr>
                                <w:t>8</w:t>
                              </w:r>
                            </w:p>
                          </w:txbxContent>
                        </wps:txbx>
                        <wps:bodyPr rot="0" vert="horz" wrap="square" lIns="72000" tIns="45720" rIns="72000" bIns="45720" anchor="ctr" anchorCtr="0" upright="1">
                          <a:noAutofit/>
                        </wps:bodyPr>
                      </wps:wsp>
                      <wps:wsp>
                        <wps:cNvPr id="234" name="Rectangle 140"/>
                        <wps:cNvSpPr>
                          <a:spLocks noChangeArrowheads="1"/>
                        </wps:cNvSpPr>
                        <wps:spPr bwMode="auto">
                          <a:xfrm>
                            <a:off x="2873697" y="1304972"/>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36C845BA" w14:textId="0C7E1A91" w:rsidR="00C84A0A" w:rsidRPr="003130E8" w:rsidRDefault="003130E8" w:rsidP="003130E8">
                              <w:pPr>
                                <w:pStyle w:val="Drawing"/>
                                <w:rPr>
                                  <w:vertAlign w:val="subscript"/>
                                </w:rPr>
                              </w:pPr>
                              <w:r>
                                <w:t>Voted for R</w:t>
                              </w:r>
                              <w:r>
                                <w:rPr>
                                  <w:vertAlign w:val="subscript"/>
                                </w:rPr>
                                <w:t>i</w:t>
                              </w:r>
                              <w:r w:rsidR="00392855">
                                <w:rPr>
                                  <w:vertAlign w:val="subscript"/>
                                </w:rPr>
                                <w:t>-7</w:t>
                              </w:r>
                            </w:p>
                          </w:txbxContent>
                        </wps:txbx>
                        <wps:bodyPr rot="0" vert="horz" wrap="square" lIns="91440" tIns="45720" rIns="91440" bIns="45720" anchor="ctr" anchorCtr="0" upright="1">
                          <a:noAutofit/>
                        </wps:bodyPr>
                      </wps:wsp>
                      <wps:wsp>
                        <wps:cNvPr id="240" name="Rectangle 140"/>
                        <wps:cNvSpPr>
                          <a:spLocks noChangeArrowheads="1"/>
                        </wps:cNvSpPr>
                        <wps:spPr bwMode="auto">
                          <a:xfrm>
                            <a:off x="2873698" y="2166032"/>
                            <a:ext cx="1503356" cy="286385"/>
                          </a:xfrm>
                          <a:prstGeom prst="rect">
                            <a:avLst/>
                          </a:prstGeom>
                          <a:solidFill>
                            <a:srgbClr val="B6DDE8"/>
                          </a:solidFill>
                          <a:ln w="12700">
                            <a:solidFill>
                              <a:srgbClr val="000000"/>
                            </a:solidFill>
                            <a:miter lim="800000"/>
                            <a:headEnd/>
                            <a:tailEnd/>
                          </a:ln>
                        </wps:spPr>
                        <wps:txbx>
                          <w:txbxContent>
                            <w:p w14:paraId="1E9618C5" w14:textId="73D4D7A0" w:rsidR="00C84A0A" w:rsidRPr="003130E8" w:rsidRDefault="00C84A0A" w:rsidP="00027B01">
                              <w:pPr>
                                <w:pStyle w:val="Drawing"/>
                                <w:rPr>
                                  <w:vertAlign w:val="subscript"/>
                                </w:rPr>
                              </w:pPr>
                              <w:r>
                                <w:t>Voted</w:t>
                              </w:r>
                              <w:r w:rsidR="003130E8">
                                <w:t xml:space="preserve"> for R</w:t>
                              </w:r>
                              <w:r w:rsidR="003130E8">
                                <w:rPr>
                                  <w:vertAlign w:val="subscript"/>
                                </w:rPr>
                                <w:t>i</w:t>
                              </w:r>
                              <w:r w:rsidR="00392855">
                                <w:rPr>
                                  <w:vertAlign w:val="subscript"/>
                                </w:rPr>
                                <w:t>-5</w:t>
                              </w:r>
                            </w:p>
                          </w:txbxContent>
                        </wps:txbx>
                        <wps:bodyPr rot="0" vert="horz" wrap="square" lIns="91440" tIns="45720" rIns="91440" bIns="45720" anchor="ctr" anchorCtr="0" upright="1">
                          <a:noAutofit/>
                        </wps:bodyPr>
                      </wps:wsp>
                      <wps:wsp>
                        <wps:cNvPr id="242" name="Rectangle 140"/>
                        <wps:cNvSpPr>
                          <a:spLocks noChangeArrowheads="1"/>
                        </wps:cNvSpPr>
                        <wps:spPr bwMode="auto">
                          <a:xfrm>
                            <a:off x="4377055" y="2166020"/>
                            <a:ext cx="1357307" cy="286385"/>
                          </a:xfrm>
                          <a:prstGeom prst="rect">
                            <a:avLst/>
                          </a:prstGeom>
                          <a:solidFill>
                            <a:srgbClr val="B6DDE8"/>
                          </a:solidFill>
                          <a:ln w="12700">
                            <a:solidFill>
                              <a:srgbClr val="000000"/>
                            </a:solidFill>
                            <a:miter lim="800000"/>
                            <a:headEnd/>
                            <a:tailEnd/>
                          </a:ln>
                        </wps:spPr>
                        <wps:txbx>
                          <w:txbxContent>
                            <w:p w14:paraId="5131BDC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3" name="Rectangle 140"/>
                        <wps:cNvSpPr>
                          <a:spLocks noChangeArrowheads="1"/>
                        </wps:cNvSpPr>
                        <wps:spPr bwMode="auto">
                          <a:xfrm>
                            <a:off x="2873698" y="5610199"/>
                            <a:ext cx="1503357" cy="286384"/>
                          </a:xfrm>
                          <a:prstGeom prst="rect">
                            <a:avLst/>
                          </a:prstGeom>
                          <a:noFill/>
                          <a:ln w="12700">
                            <a:solidFill>
                              <a:srgbClr val="000000"/>
                            </a:solidFill>
                            <a:miter lim="800000"/>
                            <a:headEnd/>
                            <a:tailEnd/>
                          </a:ln>
                        </wps:spPr>
                        <wps:txbx>
                          <w:txbxContent>
                            <w:p w14:paraId="462A730C" w14:textId="7A2B06C9" w:rsidR="00C84A0A" w:rsidRPr="009641DF" w:rsidRDefault="00577DA6" w:rsidP="00392855">
                              <w:pPr>
                                <w:pStyle w:val="Drawing"/>
                              </w:pPr>
                              <w:r>
                                <w:t>Collecting votes</w:t>
                              </w:r>
                            </w:p>
                          </w:txbxContent>
                        </wps:txbx>
                        <wps:bodyPr rot="0" vert="horz" wrap="square" lIns="91440" tIns="45720" rIns="91440" bIns="45720" anchor="ctr" anchorCtr="0" upright="1">
                          <a:noAutofit/>
                        </wps:bodyPr>
                      </wps:wsp>
                      <wps:wsp>
                        <wps:cNvPr id="275" name="Rectangle 140"/>
                        <wps:cNvSpPr>
                          <a:spLocks noChangeArrowheads="1"/>
                        </wps:cNvSpPr>
                        <wps:spPr bwMode="auto">
                          <a:xfrm>
                            <a:off x="4377055" y="5610172"/>
                            <a:ext cx="1363345" cy="283795"/>
                          </a:xfrm>
                          <a:prstGeom prst="rect">
                            <a:avLst/>
                          </a:prstGeom>
                          <a:noFill/>
                          <a:ln w="12700">
                            <a:solidFill>
                              <a:srgbClr val="000000"/>
                            </a:solidFill>
                            <a:miter lim="800000"/>
                            <a:headEnd/>
                            <a:tailEnd/>
                          </a:ln>
                        </wps:spPr>
                        <wps:txbx>
                          <w:txbxContent>
                            <w:p w14:paraId="58E11CB4"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6" name="Rectangle 140"/>
                        <wps:cNvSpPr>
                          <a:spLocks noChangeArrowheads="1"/>
                        </wps:cNvSpPr>
                        <wps:spPr bwMode="auto">
                          <a:xfrm>
                            <a:off x="2873698" y="6040688"/>
                            <a:ext cx="1503357" cy="286385"/>
                          </a:xfrm>
                          <a:prstGeom prst="rect">
                            <a:avLst/>
                          </a:prstGeom>
                          <a:noFill/>
                          <a:ln w="12700">
                            <a:solidFill>
                              <a:srgbClr val="000000"/>
                            </a:solidFill>
                            <a:miter lim="800000"/>
                            <a:headEnd/>
                            <a:tailEnd/>
                          </a:ln>
                        </wps:spPr>
                        <wps:txbx>
                          <w:txbxContent>
                            <w:p w14:paraId="35CA8310" w14:textId="4EFBFFBC" w:rsidR="00C84A0A" w:rsidRPr="009641DF" w:rsidRDefault="00577DA6" w:rsidP="00392855">
                              <w:pPr>
                                <w:pStyle w:val="Drawing"/>
                              </w:pPr>
                              <w:r>
                                <w:t>Collecting votes</w:t>
                              </w:r>
                            </w:p>
                          </w:txbxContent>
                        </wps:txbx>
                        <wps:bodyPr rot="0" vert="horz" wrap="square" lIns="91440" tIns="45720" rIns="91440" bIns="45720" anchor="ctr" anchorCtr="0" upright="1">
                          <a:noAutofit/>
                        </wps:bodyPr>
                      </wps:wsp>
                      <wps:wsp>
                        <wps:cNvPr id="278" name="Rectangle 140"/>
                        <wps:cNvSpPr>
                          <a:spLocks noChangeArrowheads="1"/>
                        </wps:cNvSpPr>
                        <wps:spPr bwMode="auto">
                          <a:xfrm>
                            <a:off x="4377054" y="6040775"/>
                            <a:ext cx="1363345" cy="286385"/>
                          </a:xfrm>
                          <a:prstGeom prst="rect">
                            <a:avLst/>
                          </a:prstGeom>
                          <a:noFill/>
                          <a:ln w="12700">
                            <a:solidFill>
                              <a:srgbClr val="000000"/>
                            </a:solidFill>
                            <a:miter lim="800000"/>
                            <a:headEnd/>
                            <a:tailEnd/>
                          </a:ln>
                        </wps:spPr>
                        <wps:txbx>
                          <w:txbxContent>
                            <w:p w14:paraId="2ACAE3FE"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279" name="Rectangle 140"/>
                        <wps:cNvSpPr>
                          <a:spLocks noChangeArrowheads="1"/>
                        </wps:cNvSpPr>
                        <wps:spPr bwMode="auto">
                          <a:xfrm>
                            <a:off x="2873698" y="6471250"/>
                            <a:ext cx="1499858" cy="286385"/>
                          </a:xfrm>
                          <a:prstGeom prst="rect">
                            <a:avLst/>
                          </a:prstGeom>
                          <a:noFill/>
                          <a:ln w="12700">
                            <a:solidFill>
                              <a:srgbClr val="000000"/>
                            </a:solidFill>
                            <a:miter lim="800000"/>
                            <a:headEnd/>
                            <a:tailEnd/>
                          </a:ln>
                        </wps:spPr>
                        <wps:txbx>
                          <w:txbxContent>
                            <w:p w14:paraId="1455B913" w14:textId="77777777" w:rsidR="00577DA6" w:rsidRPr="009641DF" w:rsidRDefault="00577DA6" w:rsidP="00392855">
                              <w:pPr>
                                <w:pStyle w:val="Drawing"/>
                              </w:pPr>
                              <w:r>
                                <w:t>Collecting votes</w:t>
                              </w:r>
                            </w:p>
                            <w:p w14:paraId="0DC5AFA5" w14:textId="20F07157" w:rsidR="00C84A0A" w:rsidRPr="009641DF" w:rsidRDefault="00C84A0A" w:rsidP="00392855">
                              <w:pPr>
                                <w:pStyle w:val="Drawing"/>
                              </w:pPr>
                            </w:p>
                          </w:txbxContent>
                        </wps:txbx>
                        <wps:bodyPr rot="0" vert="horz" wrap="square" lIns="91440" tIns="45720" rIns="91440" bIns="45720" anchor="ctr" anchorCtr="0" upright="1">
                          <a:noAutofit/>
                        </wps:bodyPr>
                      </wps:wsp>
                      <wps:wsp>
                        <wps:cNvPr id="281" name="Rectangle 140"/>
                        <wps:cNvSpPr>
                          <a:spLocks noChangeArrowheads="1"/>
                        </wps:cNvSpPr>
                        <wps:spPr bwMode="auto">
                          <a:xfrm>
                            <a:off x="4374516" y="6471290"/>
                            <a:ext cx="1363345" cy="286385"/>
                          </a:xfrm>
                          <a:prstGeom prst="rect">
                            <a:avLst/>
                          </a:prstGeom>
                          <a:noFill/>
                          <a:ln w="12700">
                            <a:solidFill>
                              <a:srgbClr val="000000"/>
                            </a:solidFill>
                            <a:miter lim="800000"/>
                            <a:headEnd/>
                            <a:tailEnd/>
                          </a:ln>
                        </wps:spPr>
                        <wps:txbx>
                          <w:txbxContent>
                            <w:p w14:paraId="5C35590C" w14:textId="77777777" w:rsidR="00C84A0A" w:rsidRPr="009641DF" w:rsidRDefault="00C84A0A" w:rsidP="00B63ABE">
                              <w:pPr>
                                <w:pStyle w:val="NoSpacing"/>
                                <w:rPr>
                                  <w:lang w:val="en-US"/>
                                </w:rPr>
                              </w:pPr>
                            </w:p>
                          </w:txbxContent>
                        </wps:txbx>
                        <wps:bodyPr rot="0" vert="horz" wrap="square" lIns="72000" tIns="45720" rIns="72000" bIns="45720" anchor="ctr" anchorCtr="0" upright="1">
                          <a:noAutofit/>
                        </wps:bodyPr>
                      </wps:wsp>
                      <wps:wsp>
                        <wps:cNvPr id="409" name="Rectangle 140"/>
                        <wps:cNvSpPr>
                          <a:spLocks noChangeArrowheads="1"/>
                        </wps:cNvSpPr>
                        <wps:spPr bwMode="auto">
                          <a:xfrm>
                            <a:off x="2870200" y="1735510"/>
                            <a:ext cx="1506855" cy="286385"/>
                          </a:xfrm>
                          <a:prstGeom prst="rect">
                            <a:avLst/>
                          </a:prstGeom>
                          <a:solidFill>
                            <a:schemeClr val="accent3">
                              <a:lumMod val="40000"/>
                              <a:lumOff val="60000"/>
                            </a:schemeClr>
                          </a:solidFill>
                          <a:ln w="12700">
                            <a:solidFill>
                              <a:srgbClr val="000000"/>
                            </a:solidFill>
                            <a:miter lim="800000"/>
                            <a:headEnd/>
                            <a:tailEnd/>
                          </a:ln>
                        </wps:spPr>
                        <wps:txbx>
                          <w:txbxContent>
                            <w:p w14:paraId="6EB22B47" w14:textId="4EBC585A" w:rsidR="003130E8" w:rsidRPr="003130E8" w:rsidRDefault="003130E8" w:rsidP="003130E8">
                              <w:pPr>
                                <w:pStyle w:val="Drawing"/>
                                <w:rPr>
                                  <w:vertAlign w:val="subscript"/>
                                </w:rPr>
                              </w:pPr>
                              <w:r>
                                <w:t>Voted for R</w:t>
                              </w:r>
                              <w:r>
                                <w:rPr>
                                  <w:vertAlign w:val="subscript"/>
                                </w:rPr>
                                <w:t>i</w:t>
                              </w:r>
                              <w:r w:rsidR="00392855">
                                <w:rPr>
                                  <w:vertAlign w:val="subscript"/>
                                </w:rPr>
                                <w:t>-6</w:t>
                              </w:r>
                            </w:p>
                          </w:txbxContent>
                        </wps:txbx>
                        <wps:bodyPr rot="0" vert="horz" wrap="square" lIns="91440" tIns="45720" rIns="91440" bIns="45720" anchor="ctr" anchorCtr="0" upright="1">
                          <a:noAutofit/>
                        </wps:bodyPr>
                      </wps:wsp>
                      <wps:wsp>
                        <wps:cNvPr id="411" name="Rectangle 140"/>
                        <wps:cNvSpPr>
                          <a:spLocks noChangeArrowheads="1"/>
                        </wps:cNvSpPr>
                        <wps:spPr bwMode="auto">
                          <a:xfrm>
                            <a:off x="4377054" y="1303709"/>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5E7E7BF6" w14:textId="2D18DAC7" w:rsidR="003130E8" w:rsidRPr="003130E8" w:rsidRDefault="003130E8" w:rsidP="004D0887">
                              <w:pPr>
                                <w:pStyle w:val="Drawing"/>
                                <w:rPr>
                                  <w:vertAlign w:val="subscript"/>
                                </w:rPr>
                              </w:pPr>
                              <w:r>
                                <w:t>Confirmed by R</w:t>
                              </w:r>
                              <w:r>
                                <w:rPr>
                                  <w:vertAlign w:val="subscript"/>
                                </w:rPr>
                                <w:t>i+</w:t>
                              </w:r>
                              <w:r w:rsidR="00392855">
                                <w:rPr>
                                  <w:vertAlign w:val="subscript"/>
                                </w:rPr>
                                <w:t>9</w:t>
                              </w:r>
                            </w:p>
                          </w:txbxContent>
                        </wps:txbx>
                        <wps:bodyPr rot="0" vert="horz" wrap="square" lIns="72000" tIns="45720" rIns="72000" bIns="45720" anchor="ctr" anchorCtr="0" upright="1">
                          <a:noAutofit/>
                        </wps:bodyPr>
                      </wps:wsp>
                      <wps:wsp>
                        <wps:cNvPr id="412" name="Rectangle 140"/>
                        <wps:cNvSpPr>
                          <a:spLocks noChangeArrowheads="1"/>
                        </wps:cNvSpPr>
                        <wps:spPr bwMode="auto">
                          <a:xfrm>
                            <a:off x="4377054" y="1734241"/>
                            <a:ext cx="1357308" cy="287019"/>
                          </a:xfrm>
                          <a:prstGeom prst="rect">
                            <a:avLst/>
                          </a:prstGeom>
                          <a:solidFill>
                            <a:schemeClr val="accent3">
                              <a:lumMod val="40000"/>
                              <a:lumOff val="60000"/>
                            </a:schemeClr>
                          </a:solidFill>
                          <a:ln w="12700">
                            <a:solidFill>
                              <a:srgbClr val="000000"/>
                            </a:solidFill>
                            <a:miter lim="800000"/>
                            <a:headEnd/>
                            <a:tailEnd/>
                          </a:ln>
                        </wps:spPr>
                        <wps:txbx>
                          <w:txbxContent>
                            <w:p w14:paraId="36B076CE" w14:textId="223C037B" w:rsidR="003130E8" w:rsidRPr="003130E8" w:rsidRDefault="003130E8" w:rsidP="004D0887">
                              <w:pPr>
                                <w:pStyle w:val="Drawing"/>
                                <w:rPr>
                                  <w:vertAlign w:val="subscript"/>
                                </w:rPr>
                              </w:pPr>
                              <w:r>
                                <w:t>Confirmed by R</w:t>
                              </w:r>
                              <w:r>
                                <w:rPr>
                                  <w:vertAlign w:val="subscript"/>
                                </w:rPr>
                                <w:t>i+</w:t>
                              </w:r>
                              <w:r w:rsidR="00392855">
                                <w:rPr>
                                  <w:vertAlign w:val="subscript"/>
                                </w:rPr>
                                <w:t>10</w:t>
                              </w:r>
                            </w:p>
                          </w:txbxContent>
                        </wps:txbx>
                        <wps:bodyPr rot="0" vert="horz" wrap="square" lIns="72000" tIns="45720" rIns="72000" bIns="45720" anchor="ctr" anchorCtr="0" upright="1">
                          <a:noAutofit/>
                        </wps:bodyPr>
                      </wps:wsp>
                      <wps:wsp>
                        <wps:cNvPr id="413" name="Rectangle 140"/>
                        <wps:cNvSpPr>
                          <a:spLocks noChangeArrowheads="1"/>
                        </wps:cNvSpPr>
                        <wps:spPr bwMode="auto">
                          <a:xfrm>
                            <a:off x="2870200" y="2597195"/>
                            <a:ext cx="1503356" cy="286385"/>
                          </a:xfrm>
                          <a:prstGeom prst="rect">
                            <a:avLst/>
                          </a:prstGeom>
                          <a:solidFill>
                            <a:srgbClr val="B6DDE8"/>
                          </a:solidFill>
                          <a:ln w="12700">
                            <a:solidFill>
                              <a:srgbClr val="000000"/>
                            </a:solidFill>
                            <a:miter lim="800000"/>
                            <a:headEnd/>
                            <a:tailEnd/>
                          </a:ln>
                        </wps:spPr>
                        <wps:txbx>
                          <w:txbxContent>
                            <w:p w14:paraId="396B0CCF" w14:textId="2EEE2395" w:rsidR="003130E8" w:rsidRPr="003130E8" w:rsidRDefault="003130E8" w:rsidP="00027B01">
                              <w:pPr>
                                <w:pStyle w:val="Drawing"/>
                                <w:rPr>
                                  <w:vertAlign w:val="subscript"/>
                                </w:rPr>
                              </w:pPr>
                              <w:r>
                                <w:t>Voted for R</w:t>
                              </w:r>
                              <w:r>
                                <w:rPr>
                                  <w:vertAlign w:val="subscript"/>
                                </w:rPr>
                                <w:t>i</w:t>
                              </w:r>
                              <w:r w:rsidR="00392855">
                                <w:rPr>
                                  <w:vertAlign w:val="subscript"/>
                                </w:rPr>
                                <w:t>-4</w:t>
                              </w:r>
                            </w:p>
                          </w:txbxContent>
                        </wps:txbx>
                        <wps:bodyPr rot="0" vert="horz" wrap="square" lIns="91440" tIns="45720" rIns="91440" bIns="45720" anchor="ctr" anchorCtr="0" upright="1">
                          <a:noAutofit/>
                        </wps:bodyPr>
                      </wps:wsp>
                      <wps:wsp>
                        <wps:cNvPr id="414" name="Rectangle 140"/>
                        <wps:cNvSpPr>
                          <a:spLocks noChangeArrowheads="1"/>
                        </wps:cNvSpPr>
                        <wps:spPr bwMode="auto">
                          <a:xfrm>
                            <a:off x="2877197" y="3027050"/>
                            <a:ext cx="1503356" cy="286385"/>
                          </a:xfrm>
                          <a:prstGeom prst="rect">
                            <a:avLst/>
                          </a:prstGeom>
                          <a:solidFill>
                            <a:srgbClr val="B6DDE8"/>
                          </a:solidFill>
                          <a:ln w="12700">
                            <a:solidFill>
                              <a:srgbClr val="000000"/>
                            </a:solidFill>
                            <a:miter lim="800000"/>
                            <a:headEnd/>
                            <a:tailEnd/>
                          </a:ln>
                        </wps:spPr>
                        <wps:txbx>
                          <w:txbxContent>
                            <w:p w14:paraId="0BA23B99" w14:textId="2B3CE6B1" w:rsidR="003130E8" w:rsidRPr="003130E8" w:rsidRDefault="003130E8" w:rsidP="00027B01">
                              <w:pPr>
                                <w:pStyle w:val="Drawing"/>
                                <w:rPr>
                                  <w:vertAlign w:val="subscript"/>
                                </w:rPr>
                              </w:pPr>
                              <w:r>
                                <w:t>Voted for R</w:t>
                              </w:r>
                              <w:r>
                                <w:rPr>
                                  <w:vertAlign w:val="subscript"/>
                                </w:rPr>
                                <w:t>i</w:t>
                              </w:r>
                              <w:r w:rsidR="00392855">
                                <w:rPr>
                                  <w:vertAlign w:val="subscript"/>
                                </w:rPr>
                                <w:t>-3</w:t>
                              </w:r>
                            </w:p>
                          </w:txbxContent>
                        </wps:txbx>
                        <wps:bodyPr rot="0" vert="horz" wrap="square" lIns="91440" tIns="45720" rIns="91440" bIns="45720" anchor="ctr" anchorCtr="0" upright="1">
                          <a:noAutofit/>
                        </wps:bodyPr>
                      </wps:wsp>
                      <wps:wsp>
                        <wps:cNvPr id="415" name="Rectangle 140"/>
                        <wps:cNvSpPr>
                          <a:spLocks noChangeArrowheads="1"/>
                        </wps:cNvSpPr>
                        <wps:spPr bwMode="auto">
                          <a:xfrm>
                            <a:off x="2870200" y="3459700"/>
                            <a:ext cx="1503356" cy="286385"/>
                          </a:xfrm>
                          <a:prstGeom prst="rect">
                            <a:avLst/>
                          </a:prstGeom>
                          <a:solidFill>
                            <a:srgbClr val="B6DDE8"/>
                          </a:solidFill>
                          <a:ln w="12700">
                            <a:solidFill>
                              <a:srgbClr val="000000"/>
                            </a:solidFill>
                            <a:miter lim="800000"/>
                            <a:headEnd/>
                            <a:tailEnd/>
                          </a:ln>
                        </wps:spPr>
                        <wps:txbx>
                          <w:txbxContent>
                            <w:p w14:paraId="2BD91803" w14:textId="40B6AEB3"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wps:txbx>
                        <wps:bodyPr rot="0" vert="horz" wrap="square" lIns="91440" tIns="45720" rIns="91440" bIns="45720" anchor="ctr" anchorCtr="0" upright="1">
                          <a:noAutofit/>
                        </wps:bodyPr>
                      </wps:wsp>
                      <wps:wsp>
                        <wps:cNvPr id="416" name="Rectangle 140"/>
                        <wps:cNvSpPr>
                          <a:spLocks noChangeArrowheads="1"/>
                        </wps:cNvSpPr>
                        <wps:spPr bwMode="auto">
                          <a:xfrm>
                            <a:off x="2870200" y="3884933"/>
                            <a:ext cx="1503356" cy="286385"/>
                          </a:xfrm>
                          <a:prstGeom prst="rect">
                            <a:avLst/>
                          </a:prstGeom>
                          <a:solidFill>
                            <a:srgbClr val="B6DDE8"/>
                          </a:solidFill>
                          <a:ln w="12700">
                            <a:solidFill>
                              <a:srgbClr val="000000"/>
                            </a:solidFill>
                            <a:miter lim="800000"/>
                            <a:headEnd/>
                            <a:tailEnd/>
                          </a:ln>
                        </wps:spPr>
                        <wps:txbx>
                          <w:txbxContent>
                            <w:p w14:paraId="511FEE5F" w14:textId="5CCA398B"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wps:txbx>
                        <wps:bodyPr rot="0" vert="horz" wrap="square" lIns="91440" tIns="45720" rIns="91440" bIns="45720" anchor="ctr" anchorCtr="0" upright="1">
                          <a:noAutofit/>
                        </wps:bodyPr>
                      </wps:wsp>
                      <wps:wsp>
                        <wps:cNvPr id="417" name="Rectangle 140"/>
                        <wps:cNvSpPr>
                          <a:spLocks noChangeArrowheads="1"/>
                        </wps:cNvSpPr>
                        <wps:spPr bwMode="auto">
                          <a:xfrm>
                            <a:off x="2870200" y="4318549"/>
                            <a:ext cx="1503356" cy="286385"/>
                          </a:xfrm>
                          <a:prstGeom prst="rect">
                            <a:avLst/>
                          </a:prstGeom>
                          <a:solidFill>
                            <a:srgbClr val="B6DDE8"/>
                          </a:solidFill>
                          <a:ln w="12700">
                            <a:solidFill>
                              <a:srgbClr val="000000"/>
                            </a:solidFill>
                            <a:miter lim="800000"/>
                            <a:headEnd/>
                            <a:tailEnd/>
                          </a:ln>
                        </wps:spPr>
                        <wps:txbx>
                          <w:txbxContent>
                            <w:p w14:paraId="5092A3A4" w14:textId="15ED8290" w:rsidR="003130E8" w:rsidRPr="003130E8" w:rsidRDefault="003130E8" w:rsidP="00027B01">
                              <w:pPr>
                                <w:pStyle w:val="Drawing"/>
                                <w:rPr>
                                  <w:vertAlign w:val="subscript"/>
                                </w:rPr>
                              </w:pPr>
                              <w:r>
                                <w:t>Voted for R</w:t>
                              </w:r>
                              <w:r>
                                <w:rPr>
                                  <w:vertAlign w:val="subscript"/>
                                </w:rPr>
                                <w:t>i</w:t>
                              </w:r>
                            </w:p>
                          </w:txbxContent>
                        </wps:txbx>
                        <wps:bodyPr rot="0" vert="horz" wrap="square" lIns="91440" tIns="45720" rIns="91440" bIns="45720" anchor="ctr" anchorCtr="0" upright="1">
                          <a:noAutofit/>
                        </wps:bodyPr>
                      </wps:wsp>
                      <wps:wsp>
                        <wps:cNvPr id="418" name="Rectangle 140"/>
                        <wps:cNvSpPr>
                          <a:spLocks noChangeArrowheads="1"/>
                        </wps:cNvSpPr>
                        <wps:spPr bwMode="auto">
                          <a:xfrm>
                            <a:off x="2870200" y="4746023"/>
                            <a:ext cx="1503356" cy="286385"/>
                          </a:xfrm>
                          <a:prstGeom prst="rect">
                            <a:avLst/>
                          </a:prstGeom>
                          <a:solidFill>
                            <a:srgbClr val="B6DDE8"/>
                          </a:solidFill>
                          <a:ln w="12700">
                            <a:solidFill>
                              <a:srgbClr val="000000"/>
                            </a:solidFill>
                            <a:miter lim="800000"/>
                            <a:headEnd/>
                            <a:tailEnd/>
                          </a:ln>
                        </wps:spPr>
                        <wps:txbx>
                          <w:txbxContent>
                            <w:p w14:paraId="2AAC93E7" w14:textId="30FC8004"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wps:txbx>
                        <wps:bodyPr rot="0" vert="horz" wrap="square" lIns="91440" tIns="45720" rIns="91440" bIns="45720" anchor="ctr" anchorCtr="0" upright="1">
                          <a:noAutofit/>
                        </wps:bodyPr>
                      </wps:wsp>
                      <wps:wsp>
                        <wps:cNvPr id="419" name="Rectangle 140"/>
                        <wps:cNvSpPr>
                          <a:spLocks noChangeArrowheads="1"/>
                        </wps:cNvSpPr>
                        <wps:spPr bwMode="auto">
                          <a:xfrm>
                            <a:off x="2879736" y="5175429"/>
                            <a:ext cx="1503356" cy="286385"/>
                          </a:xfrm>
                          <a:prstGeom prst="rect">
                            <a:avLst/>
                          </a:prstGeom>
                          <a:solidFill>
                            <a:srgbClr val="B6DDE8"/>
                          </a:solidFill>
                          <a:ln w="12700">
                            <a:solidFill>
                              <a:srgbClr val="000000"/>
                            </a:solidFill>
                            <a:miter lim="800000"/>
                            <a:headEnd/>
                            <a:tailEnd/>
                          </a:ln>
                        </wps:spPr>
                        <wps:txbx>
                          <w:txbxContent>
                            <w:p w14:paraId="1D499376" w14:textId="3E36CF2B"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wps:txbx>
                        <wps:bodyPr rot="0" vert="horz" wrap="square" lIns="91440" tIns="45720" rIns="91440" bIns="45720" anchor="ctr" anchorCtr="0" upright="1">
                          <a:noAutofit/>
                        </wps:bodyPr>
                      </wps:wsp>
                      <wps:wsp>
                        <wps:cNvPr id="420" name="Rectangle 140"/>
                        <wps:cNvSpPr>
                          <a:spLocks noChangeArrowheads="1"/>
                        </wps:cNvSpPr>
                        <wps:spPr bwMode="auto">
                          <a:xfrm>
                            <a:off x="4373556" y="2596527"/>
                            <a:ext cx="1357307" cy="286385"/>
                          </a:xfrm>
                          <a:prstGeom prst="rect">
                            <a:avLst/>
                          </a:prstGeom>
                          <a:solidFill>
                            <a:srgbClr val="B6DDE8"/>
                          </a:solidFill>
                          <a:ln w="12700">
                            <a:solidFill>
                              <a:srgbClr val="000000"/>
                            </a:solidFill>
                            <a:miter lim="800000"/>
                            <a:headEnd/>
                            <a:tailEnd/>
                          </a:ln>
                        </wps:spPr>
                        <wps:txbx>
                          <w:txbxContent>
                            <w:p w14:paraId="205786BE"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1" name="Rectangle 140"/>
                        <wps:cNvSpPr>
                          <a:spLocks noChangeArrowheads="1"/>
                        </wps:cNvSpPr>
                        <wps:spPr bwMode="auto">
                          <a:xfrm>
                            <a:off x="4378667" y="3027047"/>
                            <a:ext cx="1357307" cy="286385"/>
                          </a:xfrm>
                          <a:prstGeom prst="rect">
                            <a:avLst/>
                          </a:prstGeom>
                          <a:solidFill>
                            <a:srgbClr val="B6DDE8"/>
                          </a:solidFill>
                          <a:ln w="12700">
                            <a:solidFill>
                              <a:srgbClr val="000000"/>
                            </a:solidFill>
                            <a:miter lim="800000"/>
                            <a:headEnd/>
                            <a:tailEnd/>
                          </a:ln>
                        </wps:spPr>
                        <wps:txbx>
                          <w:txbxContent>
                            <w:p w14:paraId="12D5CB94"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3" name="Rectangle 140"/>
                        <wps:cNvSpPr>
                          <a:spLocks noChangeArrowheads="1"/>
                        </wps:cNvSpPr>
                        <wps:spPr bwMode="auto">
                          <a:xfrm>
                            <a:off x="4377055" y="3460242"/>
                            <a:ext cx="1357307" cy="286385"/>
                          </a:xfrm>
                          <a:prstGeom prst="rect">
                            <a:avLst/>
                          </a:prstGeom>
                          <a:solidFill>
                            <a:srgbClr val="B6DDE8"/>
                          </a:solidFill>
                          <a:ln w="12700">
                            <a:solidFill>
                              <a:srgbClr val="000000"/>
                            </a:solidFill>
                            <a:miter lim="800000"/>
                            <a:headEnd/>
                            <a:tailEnd/>
                          </a:ln>
                        </wps:spPr>
                        <wps:txbx>
                          <w:txbxContent>
                            <w:p w14:paraId="3CD17A71"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4" name="Rectangle 140"/>
                        <wps:cNvSpPr>
                          <a:spLocks noChangeArrowheads="1"/>
                        </wps:cNvSpPr>
                        <wps:spPr bwMode="auto">
                          <a:xfrm>
                            <a:off x="4373556" y="3883471"/>
                            <a:ext cx="1357307" cy="286385"/>
                          </a:xfrm>
                          <a:prstGeom prst="rect">
                            <a:avLst/>
                          </a:prstGeom>
                          <a:solidFill>
                            <a:srgbClr val="B6DDE8"/>
                          </a:solidFill>
                          <a:ln w="12700">
                            <a:solidFill>
                              <a:srgbClr val="000000"/>
                            </a:solidFill>
                            <a:miter lim="800000"/>
                            <a:headEnd/>
                            <a:tailEnd/>
                          </a:ln>
                        </wps:spPr>
                        <wps:txbx>
                          <w:txbxContent>
                            <w:p w14:paraId="4DF391B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5" name="Rectangle 140"/>
                        <wps:cNvSpPr>
                          <a:spLocks noChangeArrowheads="1"/>
                        </wps:cNvSpPr>
                        <wps:spPr bwMode="auto">
                          <a:xfrm>
                            <a:off x="4377054" y="4314364"/>
                            <a:ext cx="1357307" cy="286385"/>
                          </a:xfrm>
                          <a:prstGeom prst="rect">
                            <a:avLst/>
                          </a:prstGeom>
                          <a:solidFill>
                            <a:srgbClr val="B6DDE8"/>
                          </a:solidFill>
                          <a:ln w="12700">
                            <a:solidFill>
                              <a:srgbClr val="000000"/>
                            </a:solidFill>
                            <a:miter lim="800000"/>
                            <a:headEnd/>
                            <a:tailEnd/>
                          </a:ln>
                        </wps:spPr>
                        <wps:txbx>
                          <w:txbxContent>
                            <w:p w14:paraId="43470CF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6" name="Rectangle 140"/>
                        <wps:cNvSpPr>
                          <a:spLocks noChangeArrowheads="1"/>
                        </wps:cNvSpPr>
                        <wps:spPr bwMode="auto">
                          <a:xfrm>
                            <a:off x="4378667" y="4746020"/>
                            <a:ext cx="1357307" cy="286385"/>
                          </a:xfrm>
                          <a:prstGeom prst="rect">
                            <a:avLst/>
                          </a:prstGeom>
                          <a:solidFill>
                            <a:srgbClr val="B6DDE8"/>
                          </a:solidFill>
                          <a:ln w="12700">
                            <a:solidFill>
                              <a:srgbClr val="000000"/>
                            </a:solidFill>
                            <a:miter lim="800000"/>
                            <a:headEnd/>
                            <a:tailEnd/>
                          </a:ln>
                        </wps:spPr>
                        <wps:txbx>
                          <w:txbxContent>
                            <w:p w14:paraId="3A06C16C"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s:wsp>
                        <wps:cNvPr id="427" name="Rectangle 140"/>
                        <wps:cNvSpPr>
                          <a:spLocks noChangeArrowheads="1"/>
                        </wps:cNvSpPr>
                        <wps:spPr bwMode="auto">
                          <a:xfrm>
                            <a:off x="4377055" y="5176556"/>
                            <a:ext cx="1357307" cy="286385"/>
                          </a:xfrm>
                          <a:prstGeom prst="rect">
                            <a:avLst/>
                          </a:prstGeom>
                          <a:solidFill>
                            <a:srgbClr val="B6DDE8"/>
                          </a:solidFill>
                          <a:ln w="12700">
                            <a:solidFill>
                              <a:srgbClr val="000000"/>
                            </a:solidFill>
                            <a:miter lim="800000"/>
                            <a:headEnd/>
                            <a:tailEnd/>
                          </a:ln>
                        </wps:spPr>
                        <wps:txbx>
                          <w:txbxContent>
                            <w:p w14:paraId="4E85DB08" w14:textId="77777777" w:rsidR="003130E8" w:rsidRPr="009641DF" w:rsidRDefault="003130E8" w:rsidP="00B63ABE">
                              <w:pPr>
                                <w:pStyle w:val="NoSpacing"/>
                                <w:rPr>
                                  <w:lang w:val="en-US"/>
                                </w:rPr>
                              </w:pPr>
                            </w:p>
                          </w:txbxContent>
                        </wps:txbx>
                        <wps:bodyPr rot="0" vert="horz" wrap="square" lIns="72000" tIns="45720" rIns="72000" bIns="45720" anchor="ctr" anchorCtr="0" upright="1">
                          <a:noAutofit/>
                        </wps:bodyPr>
                      </wps:wsp>
                    </wpc:wpc>
                  </a:graphicData>
                </a:graphic>
              </wp:inline>
            </w:drawing>
          </mc:Choice>
          <mc:Fallback>
            <w:pict>
              <v:group w14:anchorId="63166DD0" id="Canvas 1270" o:spid="_x0000_s1190" editas="canvas" style="width:536.75pt;height:671.25pt;mso-position-horizontal-relative:char;mso-position-vertical-relative:line" coordsize="68167,8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">
                <v:shape id="_x0000_s1191" type="#_x0000_t75" style="position:absolute;width:68167;height:85248;visibility:visible;mso-wrap-style:square">
                  <v:fill o:detectmouseclick="t"/>
                  <v:path o:connecttype="none"/>
                </v:shape>
                <v:rect id="Rectangle 140" o:spid="_x0000_s1192" style="position:absolute;left:21561;top:8712;width:717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" fillcolor="#d6e3bc [1302]" strokeweight="1pt">
                  <v:textbox>
                    <w:txbxContent>
                      <w:p w14:paraId="2673DC99" w14:textId="77777777" w:rsidR="00C84A0A" w:rsidRPr="009641DF" w:rsidRDefault="00C84A0A" w:rsidP="00027B01">
                        <w:pPr>
                          <w:pStyle w:val="Drawing"/>
                        </w:pPr>
                        <w:r w:rsidRPr="000B3FF9">
                          <w:t>R</w:t>
                        </w:r>
                        <w:r w:rsidRPr="00FA0AD4">
                          <w:rPr>
                            <w:vertAlign w:val="subscript"/>
                          </w:rPr>
                          <w:t>i</w:t>
                        </w:r>
                      </w:p>
                    </w:txbxContent>
                  </v:textbox>
                </v:rect>
                <v:shape id="AutoShape 1663" o:spid="_x0000_s1193" type="#_x0000_t32" style="position:absolute;left:18691;top:9424;width:287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" strokeweight="1pt"/>
                <v:shape id="AutoShape 1664" o:spid="_x0000_s1194" type="#_x0000_t32" style="position:absolute;left:18651;top:10791;width:7;height:330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shape id="AutoShape 1667" o:spid="_x0000_s1195" type="#_x0000_t32" style="position:absolute;left:17178;top:13661;width:42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" strokeweight="1pt"/>
                <v:shape id="AutoShape 1668" o:spid="_x0000_s1196" type="#_x0000_t32" style="position:absolute;left:17197;top:15096;width:13;height:33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" strokeweight="1pt"/>
                <v:shape id="AutoShape 1679" o:spid="_x0000_s1197" type="#_x0000_t32" style="position:absolute;left:15719;top:18029;width:572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" strokeweight="1pt"/>
                <v:shape id="AutoShape 1680" o:spid="_x0000_s1198" type="#_x0000_t32" style="position:absolute;left:15769;top:19401;width:6;height:330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" strokeweight="1pt"/>
                <v:rect id="Rectangle 140" o:spid="_x0000_s1199" style="position:absolute;left:21561;top:13049;width:718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" fillcolor="#d6e3bc [1302]" strokeweight="1pt">
                  <v:textbox>
                    <w:txbxContent>
                      <w:p w14:paraId="2204CAB2" w14:textId="77777777" w:rsidR="00C84A0A" w:rsidRPr="009641DF" w:rsidRDefault="00C84A0A" w:rsidP="00027B01">
                        <w:pPr>
                          <w:pStyle w:val="Drawing"/>
                          <w:rPr>
                            <w:vertAlign w:val="subscript"/>
                          </w:rPr>
                        </w:pPr>
                        <w:r w:rsidRPr="006E2F26">
                          <w:t>R</w:t>
                        </w:r>
                        <w:r>
                          <w:rPr>
                            <w:vertAlign w:val="subscript"/>
                          </w:rPr>
                          <w:t>i+1</w:t>
                        </w:r>
                      </w:p>
                    </w:txbxContent>
                  </v:textbox>
                </v:rect>
                <v:rect id="Rectangle 140" o:spid="_x0000_s1200" style="position:absolute;left:21561;top:17355;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" fillcolor="#d6e3bc [1302]" strokeweight="1pt">
                  <v:textbox>
                    <w:txbxContent>
                      <w:p w14:paraId="4A9AD62A" w14:textId="77777777" w:rsidR="00C84A0A" w:rsidRPr="009641DF" w:rsidRDefault="00C84A0A" w:rsidP="00027B01">
                        <w:pPr>
                          <w:pStyle w:val="Drawing"/>
                          <w:rPr>
                            <w:vertAlign w:val="subscript"/>
                          </w:rPr>
                        </w:pPr>
                        <w:r w:rsidRPr="006E2F26">
                          <w:t>R</w:t>
                        </w:r>
                        <w:r w:rsidRPr="00C209EA">
                          <w:rPr>
                            <w:vertAlign w:val="subscript"/>
                          </w:rPr>
                          <w:t>i+2</w:t>
                        </w:r>
                      </w:p>
                    </w:txbxContent>
                  </v:textbox>
                </v:rect>
                <v:rect id="Rectangle 140" o:spid="_x0000_s1201" style="position:absolute;left:21570;top:21660;width:7182;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" fillcolor="#b6dde8" strokeweight="1pt">
                  <v:textbox>
                    <w:txbxContent>
                      <w:p w14:paraId="57F31228" w14:textId="77777777" w:rsidR="00C84A0A" w:rsidRPr="009641DF" w:rsidRDefault="00C84A0A" w:rsidP="00027B01">
                        <w:pPr>
                          <w:pStyle w:val="Drawing"/>
                        </w:pPr>
                        <w:r w:rsidRPr="000B3FF9">
                          <w:t>R</w:t>
                        </w:r>
                        <w:r w:rsidRPr="00FA0AD4">
                          <w:rPr>
                            <w:vertAlign w:val="subscript"/>
                          </w:rPr>
                          <w:t>i</w:t>
                        </w:r>
                        <w:r>
                          <w:rPr>
                            <w:vertAlign w:val="subscript"/>
                          </w:rPr>
                          <w:t>+3</w:t>
                        </w:r>
                      </w:p>
                    </w:txbxContent>
                  </v:textbox>
                </v:rect>
                <v:rect id="Rectangle 140" o:spid="_x0000_s1202" style="position:absolute;left:21561;top:25965;width:718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" fillcolor="#b6dde8" strokeweight="1pt">
                  <v:textbox>
                    <w:txbxContent>
                      <w:p w14:paraId="2D6E84F4" w14:textId="77777777" w:rsidR="00C84A0A" w:rsidRPr="009641DF" w:rsidRDefault="00C84A0A" w:rsidP="00027B01">
                        <w:pPr>
                          <w:pStyle w:val="Drawing"/>
                          <w:rPr>
                            <w:vertAlign w:val="subscript"/>
                          </w:rPr>
                        </w:pPr>
                        <w:r w:rsidRPr="006E2F26">
                          <w:t>R</w:t>
                        </w:r>
                        <w:r>
                          <w:rPr>
                            <w:vertAlign w:val="subscript"/>
                          </w:rPr>
                          <w:t>i+4</w:t>
                        </w:r>
                      </w:p>
                    </w:txbxContent>
                  </v:textbox>
                </v:rect>
                <v:rect id="Rectangle 140" o:spid="_x0000_s1203" style="position:absolute;left:21561;top:30270;width:7185;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" fillcolor="#b6dde8" strokeweight="1pt">
                  <v:textbox>
                    <w:txbxContent>
                      <w:p w14:paraId="0D063487"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5</w:t>
                        </w:r>
                      </w:p>
                    </w:txbxContent>
                  </v:textbox>
                </v:rect>
                <v:rect id="Rectangle 140" o:spid="_x0000_s1204" style="position:absolute;left:21561;top:34575;width:7191;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" fillcolor="#b6dde8" strokeweight="1pt">
                  <v:textbox>
                    <w:txbxContent>
                      <w:p w14:paraId="759F539D" w14:textId="77777777" w:rsidR="00C84A0A" w:rsidRPr="009641DF" w:rsidRDefault="00C84A0A" w:rsidP="00027B01">
                        <w:pPr>
                          <w:pStyle w:val="Drawing"/>
                        </w:pPr>
                        <w:r w:rsidRPr="000B3FF9">
                          <w:t>R</w:t>
                        </w:r>
                        <w:r w:rsidRPr="00FA0AD4">
                          <w:rPr>
                            <w:vertAlign w:val="subscript"/>
                          </w:rPr>
                          <w:t>i</w:t>
                        </w:r>
                        <w:r>
                          <w:rPr>
                            <w:vertAlign w:val="subscript"/>
                          </w:rPr>
                          <w:t>+6</w:t>
                        </w:r>
                      </w:p>
                    </w:txbxContent>
                  </v:textbox>
                </v:rect>
                <v:rect id="Rectangle 140" o:spid="_x0000_s1205" style="position:absolute;left:21536;top:38849;width:7200;height:2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" fillcolor="#b6dde8" strokeweight="1pt">
                  <v:textbox>
                    <w:txbxContent>
                      <w:p w14:paraId="4757736D" w14:textId="77777777" w:rsidR="00C84A0A" w:rsidRPr="009641DF" w:rsidRDefault="00C84A0A" w:rsidP="00027B01">
                        <w:pPr>
                          <w:pStyle w:val="Drawing"/>
                          <w:rPr>
                            <w:vertAlign w:val="subscript"/>
                          </w:rPr>
                        </w:pPr>
                        <w:r w:rsidRPr="006E2F26">
                          <w:t>R</w:t>
                        </w:r>
                        <w:r>
                          <w:rPr>
                            <w:vertAlign w:val="subscript"/>
                          </w:rPr>
                          <w:t>i+7</w:t>
                        </w:r>
                      </w:p>
                    </w:txbxContent>
                  </v:textbox>
                </v:rect>
                <v:rect id="Rectangle 140" o:spid="_x0000_s1206" style="position:absolute;left:21536;top:43186;width:720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" fillcolor="#b6dde8" strokeweight="1pt">
                  <v:textbox>
                    <w:txbxContent>
                      <w:p w14:paraId="2AEE709A" w14:textId="77777777" w:rsidR="00C84A0A" w:rsidRPr="009641DF" w:rsidRDefault="00C84A0A" w:rsidP="00027B01">
                        <w:pPr>
                          <w:pStyle w:val="Drawing"/>
                          <w:rPr>
                            <w:vertAlign w:val="subscript"/>
                          </w:rPr>
                        </w:pPr>
                        <w:r w:rsidRPr="006E2F26">
                          <w:t>R</w:t>
                        </w:r>
                        <w:r w:rsidRPr="00C209EA">
                          <w:rPr>
                            <w:vertAlign w:val="subscript"/>
                          </w:rPr>
                          <w:t>i+</w:t>
                        </w:r>
                        <w:r>
                          <w:rPr>
                            <w:vertAlign w:val="subscript"/>
                          </w:rPr>
                          <w:t>8</w:t>
                        </w:r>
                      </w:p>
                    </w:txbxContent>
                  </v:textbox>
                </v:rect>
                <v:rect id="Rectangle 140" o:spid="_x0000_s1207" style="position:absolute;left:21561;top:47460;width:7204;height:2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" fillcolor="#b6dde8" strokeweight="1pt">
                  <v:textbox>
                    <w:txbxContent>
                      <w:p w14:paraId="17AB6375" w14:textId="77777777" w:rsidR="00C84A0A" w:rsidRPr="009641DF" w:rsidRDefault="00C84A0A" w:rsidP="00027B01">
                        <w:pPr>
                          <w:pStyle w:val="Drawing"/>
                        </w:pPr>
                        <w:r w:rsidRPr="000B3FF9">
                          <w:t>R</w:t>
                        </w:r>
                        <w:r w:rsidRPr="00FA0AD4">
                          <w:rPr>
                            <w:vertAlign w:val="subscript"/>
                          </w:rPr>
                          <w:t>i</w:t>
                        </w:r>
                        <w:r>
                          <w:rPr>
                            <w:vertAlign w:val="subscript"/>
                          </w:rPr>
                          <w:t>+9</w:t>
                        </w:r>
                      </w:p>
                    </w:txbxContent>
                  </v:textbox>
                </v:rect>
                <v:rect id="Rectangle 140" o:spid="_x0000_s1208" style="position:absolute;left:21561;top:51765;width:7210;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" fillcolor="#b6dde8" strokeweight="1pt">
                  <v:textbox>
                    <w:txbxContent>
                      <w:p w14:paraId="6F81874B" w14:textId="77777777" w:rsidR="00C84A0A" w:rsidRPr="009641DF" w:rsidRDefault="00C84A0A" w:rsidP="00027B01">
                        <w:pPr>
                          <w:pStyle w:val="Drawing"/>
                          <w:rPr>
                            <w:vertAlign w:val="subscript"/>
                          </w:rPr>
                        </w:pPr>
                        <w:r w:rsidRPr="006E2F26">
                          <w:t>R</w:t>
                        </w:r>
                        <w:r>
                          <w:rPr>
                            <w:vertAlign w:val="subscript"/>
                          </w:rPr>
                          <w:t>i+10</w:t>
                        </w:r>
                      </w:p>
                    </w:txbxContent>
                  </v:textbox>
                </v:rect>
                <v:rect id="Rectangle 140" o:spid="_x0000_s1209" style="position:absolute;left:21561;top:56103;width:718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" filled="f" fillcolor="#b6dde8" strokeweight="1pt">
                  <v:textbox>
                    <w:txbxContent>
                      <w:p w14:paraId="701D9F3B" w14:textId="77777777" w:rsidR="00C84A0A" w:rsidRPr="009641DF" w:rsidRDefault="00C84A0A" w:rsidP="00027B01">
                        <w:pPr>
                          <w:pStyle w:val="Drawing"/>
                          <w:rPr>
                            <w:vertAlign w:val="subscript"/>
                          </w:rPr>
                        </w:pPr>
                        <w:r w:rsidRPr="006E2F26">
                          <w:t>R</w:t>
                        </w:r>
                        <w:r>
                          <w:rPr>
                            <w:vertAlign w:val="subscript"/>
                          </w:rPr>
                          <w:t>i+11</w:t>
                        </w:r>
                      </w:p>
                    </w:txbxContent>
                  </v:textbox>
                </v:rect>
                <v:rect id="Rectangle 140" o:spid="_x0000_s1210" style="position:absolute;left:21561;top:60407;width:718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" filled="f" strokeweight="1pt">
                  <v:textbox>
                    <w:txbxContent>
                      <w:p w14:paraId="343EEC96" w14:textId="77777777" w:rsidR="00C84A0A" w:rsidRPr="009641DF" w:rsidRDefault="00C84A0A" w:rsidP="00027B01">
                        <w:pPr>
                          <w:pStyle w:val="Drawing"/>
                        </w:pPr>
                        <w:r w:rsidRPr="000B3FF9">
                          <w:t>R</w:t>
                        </w:r>
                        <w:r w:rsidRPr="00FA0AD4">
                          <w:rPr>
                            <w:vertAlign w:val="subscript"/>
                          </w:rPr>
                          <w:t>i</w:t>
                        </w:r>
                        <w:r>
                          <w:rPr>
                            <w:vertAlign w:val="subscript"/>
                          </w:rPr>
                          <w:t>+12</w:t>
                        </w:r>
                      </w:p>
                    </w:txbxContent>
                  </v:textbox>
                </v:rect>
                <v:rect id="Rectangle 140" o:spid="_x0000_s1211" style="position:absolute;left:21561;top:64713;width:717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" filled="f" fillcolor="#b6dde8" strokeweight="1pt">
                  <v:textbox>
                    <w:txbxContent>
                      <w:p w14:paraId="3EA0B160" w14:textId="77777777" w:rsidR="00C84A0A" w:rsidRPr="009641DF" w:rsidRDefault="00C84A0A" w:rsidP="00027B01">
                        <w:pPr>
                          <w:pStyle w:val="Drawing"/>
                          <w:rPr>
                            <w:vertAlign w:val="subscript"/>
                          </w:rPr>
                        </w:pPr>
                        <w:r w:rsidRPr="006E2F26">
                          <w:t>R</w:t>
                        </w:r>
                        <w:r>
                          <w:rPr>
                            <w:vertAlign w:val="subscript"/>
                          </w:rPr>
                          <w:t>i+13</w:t>
                        </w:r>
                      </w:p>
                    </w:txbxContent>
                  </v:textbox>
                </v:rect>
                <v:shape id="AutoShape 1727" o:spid="_x0000_s1212" type="#_x0000_t32" style="position:absolute;left:14398;top:22269;width:7138;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3QTxAAAANsAAAAPAAAAZHJzL2Rvd25yZXYueG1sRI9Ba8JA&#10;FITvBf/D8oTe6iYK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ITXdBPEAAAA2wAAAA8A&#10;AAAAAAAAAAAAAAAABwIAAGRycy9kb3ducmV2LnhtbFBLBQYAAAAAAwADALcAAAD4AgAAAAA=&#10;" strokeweight="1pt"/>
                <v:shape id="AutoShape 1728" o:spid="_x0000_s1213" type="#_x0000_t32" style="position:absolute;left:12953;top:26639;width:8617;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" strokeweight="1pt"/>
                <v:shape id="AutoShape 1734" o:spid="_x0000_s1214" type="#_x0000_t32" style="position:absolute;left:11489;top:30958;width:1004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" strokeweight="1pt"/>
                <v:shape id="AutoShape 1735" o:spid="_x0000_s1215" type="#_x0000_t32" style="position:absolute;left:10003;top:35161;width:11493;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" strokeweight="1pt"/>
                <v:shape id="AutoShape 1736" o:spid="_x0000_s1216" type="#_x0000_t32" style="position:absolute;left:8587;top:39555;width:1298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" strokeweight="1pt"/>
                <v:shape id="Text Box 1742" o:spid="_x0000_s1217" type="#_x0000_t202" style="position:absolute;left:36595;top:2071;width:7175;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31ACED7" w14:textId="77777777" w:rsidR="00C84A0A" w:rsidRDefault="00C84A0A" w:rsidP="00B63ABE">
                        <w:pPr>
                          <w:pStyle w:val="NoSpacing"/>
                          <w:numPr>
                            <w:ilvl w:val="0"/>
                            <w:numId w:val="5"/>
                          </w:numPr>
                          <w:rPr>
                            <w:lang w:val="en-US"/>
                          </w:rPr>
                        </w:pPr>
                        <w:r>
                          <w:rPr>
                            <w:lang w:val="en-US"/>
                          </w:rPr>
                          <w:t xml:space="preserve">  </w:t>
                        </w:r>
                      </w:p>
                      <w:p w14:paraId="667E07DD" w14:textId="77777777" w:rsidR="00C84A0A" w:rsidRDefault="00C84A0A" w:rsidP="00B63ABE">
                        <w:pPr>
                          <w:pStyle w:val="NoSpacing"/>
                          <w:numPr>
                            <w:ilvl w:val="0"/>
                            <w:numId w:val="5"/>
                          </w:numPr>
                          <w:rPr>
                            <w:lang w:val="en-US"/>
                          </w:rPr>
                        </w:pPr>
                        <w:r>
                          <w:rPr>
                            <w:lang w:val="en-US"/>
                          </w:rPr>
                          <w:t xml:space="preserve"> </w:t>
                        </w:r>
                      </w:p>
                      <w:p w14:paraId="0C008992" w14:textId="77777777" w:rsidR="00C84A0A" w:rsidRPr="0067582D" w:rsidRDefault="00C84A0A" w:rsidP="00B63ABE">
                        <w:pPr>
                          <w:pStyle w:val="NoSpacing"/>
                          <w:numPr>
                            <w:ilvl w:val="0"/>
                            <w:numId w:val="5"/>
                          </w:numPr>
                          <w:rPr>
                            <w:lang w:val="en-US"/>
                          </w:rPr>
                        </w:pPr>
                      </w:p>
                    </w:txbxContent>
                  </v:textbox>
                </v:shape>
                <v:shape id="Text Box 1743" o:spid="_x0000_s1218" type="#_x0000_t202" style="position:absolute;left:35157;top:68228;width:717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391B399" w14:textId="77777777" w:rsidR="00C84A0A" w:rsidRDefault="00C84A0A" w:rsidP="00B63ABE">
                        <w:pPr>
                          <w:pStyle w:val="NoSpacing"/>
                          <w:numPr>
                            <w:ilvl w:val="0"/>
                            <w:numId w:val="5"/>
                          </w:numPr>
                          <w:rPr>
                            <w:lang w:val="en-US"/>
                          </w:rPr>
                        </w:pPr>
                        <w:r>
                          <w:rPr>
                            <w:lang w:val="en-US"/>
                          </w:rPr>
                          <w:t xml:space="preserve">  </w:t>
                        </w:r>
                      </w:p>
                      <w:p w14:paraId="27A3BCAA" w14:textId="77777777" w:rsidR="00C84A0A" w:rsidRDefault="00C84A0A" w:rsidP="00B63ABE">
                        <w:pPr>
                          <w:pStyle w:val="NoSpacing"/>
                          <w:numPr>
                            <w:ilvl w:val="0"/>
                            <w:numId w:val="5"/>
                          </w:numPr>
                          <w:rPr>
                            <w:lang w:val="en-US"/>
                          </w:rPr>
                        </w:pPr>
                        <w:r>
                          <w:rPr>
                            <w:lang w:val="en-US"/>
                          </w:rPr>
                          <w:t xml:space="preserve"> </w:t>
                        </w:r>
                      </w:p>
                      <w:p w14:paraId="4F89958E" w14:textId="77777777" w:rsidR="00C84A0A" w:rsidRPr="0067582D" w:rsidRDefault="00C84A0A" w:rsidP="00B63ABE">
                        <w:pPr>
                          <w:pStyle w:val="NoSpacing"/>
                          <w:numPr>
                            <w:ilvl w:val="0"/>
                            <w:numId w:val="5"/>
                          </w:numPr>
                          <w:rPr>
                            <w:lang w:val="en-US"/>
                          </w:rPr>
                        </w:pPr>
                      </w:p>
                    </w:txbxContent>
                  </v:textbox>
                </v:shape>
                <v:shape id="Text Box 1745" o:spid="_x0000_s1219" type="#_x0000_t202" style="position:absolute;left:10772;top:2286;width:810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3B0263A8" w14:textId="0EAC7016" w:rsidR="00C84A0A" w:rsidRPr="009641DF" w:rsidRDefault="003130E8" w:rsidP="00027B01">
                        <w:pPr>
                          <w:pStyle w:val="Drawing"/>
                        </w:pPr>
                        <w:r>
                          <w:t>Lag</w:t>
                        </w:r>
                        <w:r w:rsidR="00C84A0A">
                          <w:t xml:space="preserve"> = 8</w:t>
                        </w:r>
                      </w:p>
                    </w:txbxContent>
                  </v:textbox>
                </v:shape>
                <v:shape id="AutoShape 1746" o:spid="_x0000_s1220" type="#_x0000_t32" style="position:absolute;left:18632;top:10860;width:3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" strokeweight="1pt">
                  <v:stroke endarrow="block"/>
                </v:shape>
                <v:shape id="AutoShape 1747" o:spid="_x0000_s1221" type="#_x0000_t32" style="position:absolute;left:18738;top:6548;width:19;height:2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DqBxAAAANsAAAAPAAAAZHJzL2Rvd25yZXYueG1sRI9Ba8JA&#10;FITvgv9heYXedNMi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Dx0OoHEAAAA2wAAAA8A&#10;AAAAAAAAAAAAAAAABwIAAGRycy9kb3ducmV2LnhtbFBLBQYAAAAAAwADALcAAAD4AgAAAAA=&#10;" strokeweight="1pt"/>
                <v:shape id="AutoShape 1752" o:spid="_x0000_s1222" type="#_x0000_t32" style="position:absolute;left:17197;top:6492;width:7;height:7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" strokeweight="1pt"/>
                <v:shape id="AutoShape 1754" o:spid="_x0000_s1223" type="#_x0000_t32" style="position:absolute;left:17223;top:15096;width:43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" strokeweight="1pt">
                  <v:stroke endarrow="block"/>
                </v:shape>
                <v:shape id="AutoShape 1755" o:spid="_x0000_s1224" type="#_x0000_t32" style="position:absolute;left:15789;top:19403;width:574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" strokeweight="1pt">
                  <v:stroke endarrow="block"/>
                </v:shape>
                <v:shape id="AutoShape 1756" o:spid="_x0000_s1225" type="#_x0000_t32" style="position:absolute;left:15769;top:6492;width:6;height:114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" strokeweight="1pt"/>
                <v:shape id="AutoShape 1758" o:spid="_x0000_s1226" type="#_x0000_t32" style="position:absolute;left:14333;top:6492;width:7;height:157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" strokeweight="1pt"/>
                <v:shape id="AutoShape 1760" o:spid="_x0000_s1227" type="#_x0000_t32" style="position:absolute;left:12892;top:6492;width:13;height:20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" strokeweight="1pt"/>
                <v:shape id="AutoShape 1762" o:spid="_x0000_s1228" type="#_x0000_t32" style="position:absolute;left:11457;top:6492;width:13;height:243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" strokeweight="1pt"/>
                <v:shape id="AutoShape 1764" o:spid="_x0000_s1229" type="#_x0000_t32" style="position:absolute;left:10028;top:6492;width:13;height:286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" strokeweight="1pt"/>
                <v:shape id="AutoShape 1766" o:spid="_x0000_s1230" type="#_x0000_t32" style="position:absolute;left:8587;top:6492;width:19;height:33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" strokeweight="1pt"/>
                <v:shape id="AutoShape 1767" o:spid="_x0000_s1231" type="#_x0000_t32" style="position:absolute;left:18639;top:43789;width:2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" strokeweight="1pt"/>
                <v:shape id="AutoShape 1774" o:spid="_x0000_s1232" type="#_x0000_t32" style="position:absolute;left:17197;top:48110;width:431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shape id="AutoShape 1775" o:spid="_x0000_s1233" type="#_x0000_t32" style="position:absolute;left:15732;top:52409;width:57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" strokeweight="1pt"/>
                <v:rect id="Rectangle 140" o:spid="_x0000_s1234" style="position:absolute;left:28736;top:8712;width:1503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" fillcolor="#d6e3bc [1302]" strokeweight="1pt">
                  <v:textbox>
                    <w:txbxContent>
                      <w:p w14:paraId="100ED8C4" w14:textId="457D3CE8" w:rsidR="00C84A0A" w:rsidRPr="003130E8" w:rsidRDefault="00C84A0A" w:rsidP="00027B01">
                        <w:pPr>
                          <w:pStyle w:val="Drawing"/>
                          <w:rPr>
                            <w:vertAlign w:val="subscript"/>
                          </w:rPr>
                        </w:pPr>
                        <w:r>
                          <w:t>Vote</w:t>
                        </w:r>
                        <w:r w:rsidR="003130E8">
                          <w:t>d for R</w:t>
                        </w:r>
                        <w:r w:rsidR="003130E8">
                          <w:rPr>
                            <w:vertAlign w:val="subscript"/>
                          </w:rPr>
                          <w:t>i-</w:t>
                        </w:r>
                        <w:r w:rsidR="00392855">
                          <w:rPr>
                            <w:vertAlign w:val="subscript"/>
                          </w:rPr>
                          <w:t>8</w:t>
                        </w:r>
                      </w:p>
                    </w:txbxContent>
                  </v:textbox>
                </v:rect>
                <v:rect id="Rectangle 140" o:spid="_x0000_s1235" style="position:absolute;left:43770;top:8700;width:13573;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" fillcolor="#d6e3bc [1302]" strokeweight="1pt">
                  <v:textbox inset="2mm,,2mm">
                    <w:txbxContent>
                      <w:p w14:paraId="7F3E986C" w14:textId="0D06F413" w:rsidR="00C84A0A" w:rsidRPr="003130E8" w:rsidRDefault="00C84A0A" w:rsidP="004D0887">
                        <w:pPr>
                          <w:pStyle w:val="Drawing"/>
                          <w:rPr>
                            <w:vertAlign w:val="subscript"/>
                          </w:rPr>
                        </w:pPr>
                        <w:r>
                          <w:t>Confirmed</w:t>
                        </w:r>
                        <w:r w:rsidR="003130E8">
                          <w:t xml:space="preserve"> by R</w:t>
                        </w:r>
                        <w:r w:rsidR="003130E8">
                          <w:rPr>
                            <w:vertAlign w:val="subscript"/>
                          </w:rPr>
                          <w:t>i</w:t>
                        </w:r>
                        <w:r w:rsidR="00577DA6">
                          <w:rPr>
                            <w:vertAlign w:val="subscript"/>
                          </w:rPr>
                          <w:t>+</w:t>
                        </w:r>
                        <w:r w:rsidR="00392855">
                          <w:rPr>
                            <w:vertAlign w:val="subscript"/>
                          </w:rPr>
                          <w:t>8</w:t>
                        </w:r>
                      </w:p>
                    </w:txbxContent>
                  </v:textbox>
                </v:rect>
                <v:rect id="Rectangle 140" o:spid="_x0000_s1236" style="position:absolute;left:28736;top:13049;width:1506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" fillcolor="#d6e3bc [1302]" strokeweight="1pt">
                  <v:textbox>
                    <w:txbxContent>
                      <w:p w14:paraId="36C845BA" w14:textId="0C7E1A91" w:rsidR="00C84A0A" w:rsidRPr="003130E8" w:rsidRDefault="003130E8" w:rsidP="003130E8">
                        <w:pPr>
                          <w:pStyle w:val="Drawing"/>
                          <w:rPr>
                            <w:vertAlign w:val="subscript"/>
                          </w:rPr>
                        </w:pPr>
                        <w:r>
                          <w:t>Voted for R</w:t>
                        </w:r>
                        <w:r>
                          <w:rPr>
                            <w:vertAlign w:val="subscript"/>
                          </w:rPr>
                          <w:t>i</w:t>
                        </w:r>
                        <w:r w:rsidR="00392855">
                          <w:rPr>
                            <w:vertAlign w:val="subscript"/>
                          </w:rPr>
                          <w:t>-7</w:t>
                        </w:r>
                      </w:p>
                    </w:txbxContent>
                  </v:textbox>
                </v:rect>
                <v:rect id="Rectangle 140" o:spid="_x0000_s1237" style="position:absolute;left:28736;top:2166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" fillcolor="#b6dde8" strokeweight="1pt">
                  <v:textbox>
                    <w:txbxContent>
                      <w:p w14:paraId="1E9618C5" w14:textId="73D4D7A0" w:rsidR="00C84A0A" w:rsidRPr="003130E8" w:rsidRDefault="00C84A0A" w:rsidP="00027B01">
                        <w:pPr>
                          <w:pStyle w:val="Drawing"/>
                          <w:rPr>
                            <w:vertAlign w:val="subscript"/>
                          </w:rPr>
                        </w:pPr>
                        <w:r>
                          <w:t>Voted</w:t>
                        </w:r>
                        <w:r w:rsidR="003130E8">
                          <w:t xml:space="preserve"> for R</w:t>
                        </w:r>
                        <w:r w:rsidR="003130E8">
                          <w:rPr>
                            <w:vertAlign w:val="subscript"/>
                          </w:rPr>
                          <w:t>i</w:t>
                        </w:r>
                        <w:r w:rsidR="00392855">
                          <w:rPr>
                            <w:vertAlign w:val="subscript"/>
                          </w:rPr>
                          <w:t>-5</w:t>
                        </w:r>
                      </w:p>
                    </w:txbxContent>
                  </v:textbox>
                </v:rect>
                <v:rect id="Rectangle 140" o:spid="_x0000_s1238" style="position:absolute;left:43770;top:216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" fillcolor="#b6dde8" strokeweight="1pt">
                  <v:textbox inset="2mm,,2mm">
                    <w:txbxContent>
                      <w:p w14:paraId="5131BDC4" w14:textId="77777777" w:rsidR="00C84A0A" w:rsidRPr="009641DF" w:rsidRDefault="00C84A0A" w:rsidP="00B63ABE">
                        <w:pPr>
                          <w:pStyle w:val="NoSpacing"/>
                          <w:rPr>
                            <w:lang w:val="en-US"/>
                          </w:rPr>
                        </w:pPr>
                      </w:p>
                    </w:txbxContent>
                  </v:textbox>
                </v:rect>
                <v:rect id="Rectangle 140" o:spid="_x0000_s1239" style="position:absolute;left:28736;top:56101;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" filled="f" strokeweight="1pt">
                  <v:textbox>
                    <w:txbxContent>
                      <w:p w14:paraId="462A730C" w14:textId="7A2B06C9" w:rsidR="00C84A0A" w:rsidRPr="009641DF" w:rsidRDefault="00577DA6" w:rsidP="00392855">
                        <w:pPr>
                          <w:pStyle w:val="Drawing"/>
                        </w:pPr>
                        <w:r>
                          <w:t>Collecting votes</w:t>
                        </w:r>
                      </w:p>
                    </w:txbxContent>
                  </v:textbox>
                </v:rect>
                <v:rect id="Rectangle 140" o:spid="_x0000_s1240" style="position:absolute;left:43770;top:56101;width:13634;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" filled="f" strokeweight="1pt">
                  <v:textbox inset="2mm,,2mm">
                    <w:txbxContent>
                      <w:p w14:paraId="58E11CB4" w14:textId="77777777" w:rsidR="00C84A0A" w:rsidRPr="009641DF" w:rsidRDefault="00C84A0A" w:rsidP="00B63ABE">
                        <w:pPr>
                          <w:pStyle w:val="NoSpacing"/>
                          <w:rPr>
                            <w:lang w:val="en-US"/>
                          </w:rPr>
                        </w:pPr>
                      </w:p>
                    </w:txbxContent>
                  </v:textbox>
                </v:rect>
                <v:rect id="Rectangle 140" o:spid="_x0000_s1241" style="position:absolute;left:28736;top:60406;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" filled="f" strokeweight="1pt">
                  <v:textbox>
                    <w:txbxContent>
                      <w:p w14:paraId="35CA8310" w14:textId="4EFBFFBC" w:rsidR="00C84A0A" w:rsidRPr="009641DF" w:rsidRDefault="00577DA6" w:rsidP="00392855">
                        <w:pPr>
                          <w:pStyle w:val="Drawing"/>
                        </w:pPr>
                        <w:r>
                          <w:t>Collecting votes</w:t>
                        </w:r>
                      </w:p>
                    </w:txbxContent>
                  </v:textbox>
                </v:rect>
                <v:rect id="Rectangle 140" o:spid="_x0000_s1242" style="position:absolute;left:43770;top:60407;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" filled="f" strokeweight="1pt">
                  <v:textbox inset="2mm,,2mm">
                    <w:txbxContent>
                      <w:p w14:paraId="2ACAE3FE" w14:textId="77777777" w:rsidR="00C84A0A" w:rsidRPr="009641DF" w:rsidRDefault="00C84A0A" w:rsidP="00B63ABE">
                        <w:pPr>
                          <w:pStyle w:val="NoSpacing"/>
                          <w:rPr>
                            <w:lang w:val="en-US"/>
                          </w:rPr>
                        </w:pPr>
                      </w:p>
                    </w:txbxContent>
                  </v:textbox>
                </v:rect>
                <v:rect id="Rectangle 140" o:spid="_x0000_s1243" style="position:absolute;left:28736;top:64712;width:1499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" filled="f" strokeweight="1pt">
                  <v:textbox>
                    <w:txbxContent>
                      <w:p w14:paraId="1455B913" w14:textId="77777777" w:rsidR="00577DA6" w:rsidRPr="009641DF" w:rsidRDefault="00577DA6" w:rsidP="00392855">
                        <w:pPr>
                          <w:pStyle w:val="Drawing"/>
                        </w:pPr>
                        <w:r>
                          <w:t>Collecting votes</w:t>
                        </w:r>
                      </w:p>
                      <w:p w14:paraId="0DC5AFA5" w14:textId="20F07157" w:rsidR="00C84A0A" w:rsidRPr="009641DF" w:rsidRDefault="00C84A0A" w:rsidP="00392855">
                        <w:pPr>
                          <w:pStyle w:val="Drawing"/>
                        </w:pPr>
                      </w:p>
                    </w:txbxContent>
                  </v:textbox>
                </v:rect>
                <v:rect id="Rectangle 140" o:spid="_x0000_s1244" style="position:absolute;left:43745;top:64712;width:136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" filled="f" strokeweight="1pt">
                  <v:textbox inset="2mm,,2mm">
                    <w:txbxContent>
                      <w:p w14:paraId="5C35590C" w14:textId="77777777" w:rsidR="00C84A0A" w:rsidRPr="009641DF" w:rsidRDefault="00C84A0A" w:rsidP="00B63ABE">
                        <w:pPr>
                          <w:pStyle w:val="NoSpacing"/>
                          <w:rPr>
                            <w:lang w:val="en-US"/>
                          </w:rPr>
                        </w:pPr>
                      </w:p>
                    </w:txbxContent>
                  </v:textbox>
                </v:rect>
                <v:rect id="Rectangle 140" o:spid="_x0000_s1245" style="position:absolute;left:28702;top:17355;width:1506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" fillcolor="#d6e3bc [1302]" strokeweight="1pt">
                  <v:textbox>
                    <w:txbxContent>
                      <w:p w14:paraId="6EB22B47" w14:textId="4EBC585A" w:rsidR="003130E8" w:rsidRPr="003130E8" w:rsidRDefault="003130E8" w:rsidP="003130E8">
                        <w:pPr>
                          <w:pStyle w:val="Drawing"/>
                          <w:rPr>
                            <w:vertAlign w:val="subscript"/>
                          </w:rPr>
                        </w:pPr>
                        <w:r>
                          <w:t>Voted for R</w:t>
                        </w:r>
                        <w:r>
                          <w:rPr>
                            <w:vertAlign w:val="subscript"/>
                          </w:rPr>
                          <w:t>i</w:t>
                        </w:r>
                        <w:r w:rsidR="00392855">
                          <w:rPr>
                            <w:vertAlign w:val="subscript"/>
                          </w:rPr>
                          <w:t>-6</w:t>
                        </w:r>
                      </w:p>
                    </w:txbxContent>
                  </v:textbox>
                </v:rect>
                <v:rect id="Rectangle 140" o:spid="_x0000_s1246" style="position:absolute;left:43770;top:13037;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" fillcolor="#d6e3bc [1302]" strokeweight="1pt">
                  <v:textbox inset="2mm,,2mm">
                    <w:txbxContent>
                      <w:p w14:paraId="5E7E7BF6" w14:textId="2D18DAC7" w:rsidR="003130E8" w:rsidRPr="003130E8" w:rsidRDefault="003130E8" w:rsidP="004D0887">
                        <w:pPr>
                          <w:pStyle w:val="Drawing"/>
                          <w:rPr>
                            <w:vertAlign w:val="subscript"/>
                          </w:rPr>
                        </w:pPr>
                        <w:r>
                          <w:t>Confirmed by R</w:t>
                        </w:r>
                        <w:r>
                          <w:rPr>
                            <w:vertAlign w:val="subscript"/>
                          </w:rPr>
                          <w:t>i+</w:t>
                        </w:r>
                        <w:r w:rsidR="00392855">
                          <w:rPr>
                            <w:vertAlign w:val="subscript"/>
                          </w:rPr>
                          <w:t>9</w:t>
                        </w:r>
                      </w:p>
                    </w:txbxContent>
                  </v:textbox>
                </v:rect>
                <v:rect id="Rectangle 140" o:spid="_x0000_s1247" style="position:absolute;left:43770;top:17342;width:13573;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" fillcolor="#d6e3bc [1302]" strokeweight="1pt">
                  <v:textbox inset="2mm,,2mm">
                    <w:txbxContent>
                      <w:p w14:paraId="36B076CE" w14:textId="223C037B" w:rsidR="003130E8" w:rsidRPr="003130E8" w:rsidRDefault="003130E8" w:rsidP="004D0887">
                        <w:pPr>
                          <w:pStyle w:val="Drawing"/>
                          <w:rPr>
                            <w:vertAlign w:val="subscript"/>
                          </w:rPr>
                        </w:pPr>
                        <w:r>
                          <w:t>Confirmed by R</w:t>
                        </w:r>
                        <w:r>
                          <w:rPr>
                            <w:vertAlign w:val="subscript"/>
                          </w:rPr>
                          <w:t>i+</w:t>
                        </w:r>
                        <w:r w:rsidR="00392855">
                          <w:rPr>
                            <w:vertAlign w:val="subscript"/>
                          </w:rPr>
                          <w:t>10</w:t>
                        </w:r>
                      </w:p>
                    </w:txbxContent>
                  </v:textbox>
                </v:rect>
                <v:rect id="Rectangle 140" o:spid="_x0000_s1248" style="position:absolute;left:28702;top:25971;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" fillcolor="#b6dde8" strokeweight="1pt">
                  <v:textbox>
                    <w:txbxContent>
                      <w:p w14:paraId="396B0CCF" w14:textId="2EEE2395" w:rsidR="003130E8" w:rsidRPr="003130E8" w:rsidRDefault="003130E8" w:rsidP="00027B01">
                        <w:pPr>
                          <w:pStyle w:val="Drawing"/>
                          <w:rPr>
                            <w:vertAlign w:val="subscript"/>
                          </w:rPr>
                        </w:pPr>
                        <w:r>
                          <w:t>Voted for R</w:t>
                        </w:r>
                        <w:r>
                          <w:rPr>
                            <w:vertAlign w:val="subscript"/>
                          </w:rPr>
                          <w:t>i</w:t>
                        </w:r>
                        <w:r w:rsidR="00392855">
                          <w:rPr>
                            <w:vertAlign w:val="subscript"/>
                          </w:rPr>
                          <w:t>-4</w:t>
                        </w:r>
                      </w:p>
                    </w:txbxContent>
                  </v:textbox>
                </v:rect>
                <v:rect id="Rectangle 140" o:spid="_x0000_s1249" style="position:absolute;left:28771;top:30270;width:15034;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" fillcolor="#b6dde8" strokeweight="1pt">
                  <v:textbox>
                    <w:txbxContent>
                      <w:p w14:paraId="0BA23B99" w14:textId="2B3CE6B1" w:rsidR="003130E8" w:rsidRPr="003130E8" w:rsidRDefault="003130E8" w:rsidP="00027B01">
                        <w:pPr>
                          <w:pStyle w:val="Drawing"/>
                          <w:rPr>
                            <w:vertAlign w:val="subscript"/>
                          </w:rPr>
                        </w:pPr>
                        <w:r>
                          <w:t>Voted for R</w:t>
                        </w:r>
                        <w:r>
                          <w:rPr>
                            <w:vertAlign w:val="subscript"/>
                          </w:rPr>
                          <w:t>i</w:t>
                        </w:r>
                        <w:r w:rsidR="00392855">
                          <w:rPr>
                            <w:vertAlign w:val="subscript"/>
                          </w:rPr>
                          <w:t>-3</w:t>
                        </w:r>
                      </w:p>
                    </w:txbxContent>
                  </v:textbox>
                </v:rect>
                <v:rect id="Rectangle 140" o:spid="_x0000_s1250" style="position:absolute;left:28702;top:34597;width:15033;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" fillcolor="#b6dde8" strokeweight="1pt">
                  <v:textbox>
                    <w:txbxContent>
                      <w:p w14:paraId="2BD91803" w14:textId="40B6AEB3"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v:textbox>
                </v:rect>
                <v:rect id="Rectangle 140" o:spid="_x0000_s1251" style="position:absolute;left:28702;top:38849;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" fillcolor="#b6dde8" strokeweight="1pt">
                  <v:textbox>
                    <w:txbxContent>
                      <w:p w14:paraId="511FEE5F" w14:textId="5CCA398B"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v:textbox>
                </v:rect>
                <v:rect id="Rectangle 140" o:spid="_x0000_s1252" style="position:absolute;left:28702;top:43185;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" fillcolor="#b6dde8" strokeweight="1pt">
                  <v:textbox>
                    <w:txbxContent>
                      <w:p w14:paraId="5092A3A4" w14:textId="15ED8290" w:rsidR="003130E8" w:rsidRPr="003130E8" w:rsidRDefault="003130E8" w:rsidP="00027B01">
                        <w:pPr>
                          <w:pStyle w:val="Drawing"/>
                          <w:rPr>
                            <w:vertAlign w:val="subscript"/>
                          </w:rPr>
                        </w:pPr>
                        <w:r>
                          <w:t>Voted for R</w:t>
                        </w:r>
                        <w:r>
                          <w:rPr>
                            <w:vertAlign w:val="subscript"/>
                          </w:rPr>
                          <w:t>i</w:t>
                        </w:r>
                      </w:p>
                    </w:txbxContent>
                  </v:textbox>
                </v:rect>
                <v:rect id="Rectangle 140" o:spid="_x0000_s1253" style="position:absolute;left:28702;top:47460;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" fillcolor="#b6dde8" strokeweight="1pt">
                  <v:textbox>
                    <w:txbxContent>
                      <w:p w14:paraId="2AAC93E7" w14:textId="30FC8004" w:rsidR="003130E8" w:rsidRPr="003130E8" w:rsidRDefault="003130E8" w:rsidP="00027B01">
                        <w:pPr>
                          <w:pStyle w:val="Drawing"/>
                          <w:rPr>
                            <w:vertAlign w:val="subscript"/>
                          </w:rPr>
                        </w:pPr>
                        <w:r>
                          <w:t>Voted for R</w:t>
                        </w:r>
                        <w:r>
                          <w:rPr>
                            <w:vertAlign w:val="subscript"/>
                          </w:rPr>
                          <w:t>i+</w:t>
                        </w:r>
                        <w:r w:rsidR="00392855">
                          <w:rPr>
                            <w:vertAlign w:val="subscript"/>
                          </w:rPr>
                          <w:t>1</w:t>
                        </w:r>
                      </w:p>
                    </w:txbxContent>
                  </v:textbox>
                </v:rect>
                <v:rect id="Rectangle 140" o:spid="_x0000_s1254" style="position:absolute;left:28797;top:51754;width:1503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" fillcolor="#b6dde8" strokeweight="1pt">
                  <v:textbox>
                    <w:txbxContent>
                      <w:p w14:paraId="1D499376" w14:textId="3E36CF2B" w:rsidR="003130E8" w:rsidRPr="003130E8" w:rsidRDefault="003130E8" w:rsidP="00027B01">
                        <w:pPr>
                          <w:pStyle w:val="Drawing"/>
                          <w:rPr>
                            <w:vertAlign w:val="subscript"/>
                          </w:rPr>
                        </w:pPr>
                        <w:r>
                          <w:t>Voted for R</w:t>
                        </w:r>
                        <w:r>
                          <w:rPr>
                            <w:vertAlign w:val="subscript"/>
                          </w:rPr>
                          <w:t>i+</w:t>
                        </w:r>
                        <w:r w:rsidR="00392855">
                          <w:rPr>
                            <w:vertAlign w:val="subscript"/>
                          </w:rPr>
                          <w:t>2</w:t>
                        </w:r>
                      </w:p>
                    </w:txbxContent>
                  </v:textbox>
                </v:rect>
                <v:rect id="Rectangle 140" o:spid="_x0000_s1255" style="position:absolute;left:43735;top:259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" fillcolor="#b6dde8" strokeweight="1pt">
                  <v:textbox inset="2mm,,2mm">
                    <w:txbxContent>
                      <w:p w14:paraId="205786BE" w14:textId="77777777" w:rsidR="003130E8" w:rsidRPr="009641DF" w:rsidRDefault="003130E8" w:rsidP="00B63ABE">
                        <w:pPr>
                          <w:pStyle w:val="NoSpacing"/>
                          <w:rPr>
                            <w:lang w:val="en-US"/>
                          </w:rPr>
                        </w:pPr>
                      </w:p>
                    </w:txbxContent>
                  </v:textbox>
                </v:rect>
                <v:rect id="Rectangle 140" o:spid="_x0000_s1256" style="position:absolute;left:43786;top:3027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" fillcolor="#b6dde8" strokeweight="1pt">
                  <v:textbox inset="2mm,,2mm">
                    <w:txbxContent>
                      <w:p w14:paraId="12D5CB94" w14:textId="77777777" w:rsidR="003130E8" w:rsidRPr="009641DF" w:rsidRDefault="003130E8" w:rsidP="00B63ABE">
                        <w:pPr>
                          <w:pStyle w:val="NoSpacing"/>
                          <w:rPr>
                            <w:lang w:val="en-US"/>
                          </w:rPr>
                        </w:pPr>
                      </w:p>
                    </w:txbxContent>
                  </v:textbox>
                </v:rect>
                <v:rect id="Rectangle 140" o:spid="_x0000_s1257" style="position:absolute;left:43770;top:34602;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" fillcolor="#b6dde8" strokeweight="1pt">
                  <v:textbox inset="2mm,,2mm">
                    <w:txbxContent>
                      <w:p w14:paraId="3CD17A71" w14:textId="77777777" w:rsidR="003130E8" w:rsidRPr="009641DF" w:rsidRDefault="003130E8" w:rsidP="00B63ABE">
                        <w:pPr>
                          <w:pStyle w:val="NoSpacing"/>
                          <w:rPr>
                            <w:lang w:val="en-US"/>
                          </w:rPr>
                        </w:pPr>
                      </w:p>
                    </w:txbxContent>
                  </v:textbox>
                </v:rect>
                <v:rect id="Rectangle 140" o:spid="_x0000_s1258" style="position:absolute;left:43735;top:38834;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" fillcolor="#b6dde8" strokeweight="1pt">
                  <v:textbox inset="2mm,,2mm">
                    <w:txbxContent>
                      <w:p w14:paraId="4DF391BC" w14:textId="77777777" w:rsidR="003130E8" w:rsidRPr="009641DF" w:rsidRDefault="003130E8" w:rsidP="00B63ABE">
                        <w:pPr>
                          <w:pStyle w:val="NoSpacing"/>
                          <w:rPr>
                            <w:lang w:val="en-US"/>
                          </w:rPr>
                        </w:pPr>
                      </w:p>
                    </w:txbxContent>
                  </v:textbox>
                </v:rect>
                <v:rect id="Rectangle 140" o:spid="_x0000_s1259" style="position:absolute;left:43770;top:43143;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" fillcolor="#b6dde8" strokeweight="1pt">
                  <v:textbox inset="2mm,,2mm">
                    <w:txbxContent>
                      <w:p w14:paraId="43470CFC" w14:textId="77777777" w:rsidR="003130E8" w:rsidRPr="009641DF" w:rsidRDefault="003130E8" w:rsidP="00B63ABE">
                        <w:pPr>
                          <w:pStyle w:val="NoSpacing"/>
                          <w:rPr>
                            <w:lang w:val="en-US"/>
                          </w:rPr>
                        </w:pPr>
                      </w:p>
                    </w:txbxContent>
                  </v:textbox>
                </v:rect>
                <v:rect id="Rectangle 140" o:spid="_x0000_s1260" style="position:absolute;left:43786;top:47460;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" fillcolor="#b6dde8" strokeweight="1pt">
                  <v:textbox inset="2mm,,2mm">
                    <w:txbxContent>
                      <w:p w14:paraId="3A06C16C" w14:textId="77777777" w:rsidR="003130E8" w:rsidRPr="009641DF" w:rsidRDefault="003130E8" w:rsidP="00B63ABE">
                        <w:pPr>
                          <w:pStyle w:val="NoSpacing"/>
                          <w:rPr>
                            <w:lang w:val="en-US"/>
                          </w:rPr>
                        </w:pPr>
                      </w:p>
                    </w:txbxContent>
                  </v:textbox>
                </v:rect>
                <v:rect id="Rectangle 140" o:spid="_x0000_s1261" style="position:absolute;left:43770;top:51765;width:13573;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" fillcolor="#b6dde8" strokeweight="1pt">
                  <v:textbox inset="2mm,,2mm">
                    <w:txbxContent>
                      <w:p w14:paraId="4E85DB08" w14:textId="77777777" w:rsidR="003130E8" w:rsidRPr="009641DF" w:rsidRDefault="003130E8" w:rsidP="00B63ABE">
                        <w:pPr>
                          <w:pStyle w:val="NoSpacing"/>
                          <w:rPr>
                            <w:lang w:val="en-US"/>
                          </w:rPr>
                        </w:pPr>
                      </w:p>
                    </w:txbxContent>
                  </v:textbox>
                </v:rect>
                <w10:anchorlock/>
              </v:group>
            </w:pict>
          </mc:Fallback>
        </mc:AlternateContent>
      </w:r>
    </w:p>
    <w:p w14:paraId="5FF13AF6" w14:textId="5A5B1D2F" w:rsidR="00303436" w:rsidRDefault="00303436" w:rsidP="00FF016B">
      <w:pPr>
        <w:pStyle w:val="Heading1"/>
      </w:pPr>
      <w:bookmarkStart w:id="20" w:name="_Toc209910047"/>
      <w:r>
        <w:lastRenderedPageBreak/>
        <w:t>Retrieving Data from the Outside World</w:t>
      </w:r>
    </w:p>
    <w:p w14:paraId="78B94053" w14:textId="5FFE9CAB" w:rsidR="003B1350" w:rsidRPr="00D03559" w:rsidRDefault="00303436" w:rsidP="003B1350">
      <w:pPr>
        <w:suppressLineNumbers/>
        <w:rPr>
          <w:lang w:val="en-US"/>
        </w:rPr>
      </w:pPr>
      <w:r w:rsidRPr="00D03559">
        <w:rPr>
          <w:rFonts w:ascii="Times New Roman" w:hAnsi="Times New Roman" w:cs="Times New Roman"/>
          <w:lang w:val="en-US"/>
        </w:rPr>
        <w:t xml:space="preserve">The peculiarity of this protocol is the opening of possibilities, thanks to the removal of </w:t>
      </w:r>
      <w:r w:rsidR="003B1350">
        <w:rPr>
          <w:rFonts w:ascii="Times New Roman" w:hAnsi="Times New Roman" w:cs="Times New Roman"/>
          <w:lang w:val="en-US"/>
        </w:rPr>
        <w:t>m</w:t>
      </w:r>
      <w:r>
        <w:rPr>
          <w:rFonts w:ascii="Times New Roman" w:hAnsi="Times New Roman" w:cs="Times New Roman"/>
          <w:lang w:val="en-US"/>
        </w:rPr>
        <w:t>embers</w:t>
      </w:r>
      <w:r w:rsidRPr="00D03559">
        <w:rPr>
          <w:rFonts w:ascii="Times New Roman" w:hAnsi="Times New Roman" w:cs="Times New Roman"/>
          <w:lang w:val="en-US"/>
        </w:rPr>
        <w:t xml:space="preserve">. The removal of a participant occurs due to the fact that they did not send a block, which </w:t>
      </w:r>
      <w:r w:rsidR="000F45EF">
        <w:rPr>
          <w:rFonts w:ascii="Times New Roman" w:hAnsi="Times New Roman" w:cs="Times New Roman"/>
          <w:lang w:val="en-US"/>
        </w:rPr>
        <w:t>can be considered</w:t>
      </w:r>
      <w:r w:rsidRPr="00D03559">
        <w:rPr>
          <w:rFonts w:ascii="Times New Roman" w:hAnsi="Times New Roman" w:cs="Times New Roman"/>
          <w:lang w:val="en-US"/>
        </w:rPr>
        <w:t xml:space="preserve"> </w:t>
      </w:r>
      <w:r w:rsidR="000F45EF">
        <w:rPr>
          <w:rFonts w:ascii="Times New Roman" w:hAnsi="Times New Roman" w:cs="Times New Roman"/>
          <w:lang w:val="en-US"/>
        </w:rPr>
        <w:t xml:space="preserve">as </w:t>
      </w:r>
      <w:r w:rsidRPr="00D03559">
        <w:rPr>
          <w:rFonts w:ascii="Times New Roman" w:hAnsi="Times New Roman" w:cs="Times New Roman"/>
          <w:lang w:val="en-US"/>
        </w:rPr>
        <w:t>an external event, or some information about the outside world.</w:t>
      </w:r>
      <w:r w:rsidR="005A5AFE">
        <w:rPr>
          <w:rFonts w:ascii="Times New Roman" w:hAnsi="Times New Roman" w:cs="Times New Roman"/>
          <w:lang w:val="en-US"/>
        </w:rPr>
        <w:t xml:space="preserve"> </w:t>
      </w:r>
      <w:r w:rsidR="003B1350" w:rsidRPr="00C7404E">
        <w:rPr>
          <w:rFonts w:ascii="Times New Roman" w:hAnsi="Times New Roman" w:cs="Times New Roman"/>
          <w:lang w:val="en-US"/>
        </w:rPr>
        <w:t>M</w:t>
      </w:r>
      <w:r w:rsidR="000F45EF">
        <w:rPr>
          <w:rFonts w:ascii="Times New Roman" w:hAnsi="Times New Roman" w:cs="Times New Roman"/>
          <w:lang w:val="en-US"/>
        </w:rPr>
        <w:t>ost of</w:t>
      </w:r>
      <w:r w:rsidR="003B1350" w:rsidRPr="00C7404E">
        <w:rPr>
          <w:rFonts w:ascii="Times New Roman" w:hAnsi="Times New Roman" w:cs="Times New Roman"/>
          <w:lang w:val="en-US"/>
        </w:rPr>
        <w:t xml:space="preserve"> blockchains do not have such capabilities. Namely, the presence of the asynchronous voting mechanism for an external event in the protocol allows importing any </w:t>
      </w:r>
      <w:r w:rsidR="003B1350">
        <w:rPr>
          <w:rFonts w:ascii="Times New Roman" w:hAnsi="Times New Roman" w:cs="Times New Roman"/>
          <w:lang w:val="en-US"/>
        </w:rPr>
        <w:t xml:space="preserve">other </w:t>
      </w:r>
      <w:r w:rsidR="003B1350" w:rsidRPr="00C7404E">
        <w:rPr>
          <w:rFonts w:ascii="Times New Roman" w:hAnsi="Times New Roman" w:cs="Times New Roman"/>
          <w:lang w:val="en-US"/>
        </w:rPr>
        <w:t xml:space="preserve">external data into the network. </w:t>
      </w:r>
    </w:p>
    <w:p w14:paraId="6E1178C3" w14:textId="41C97019" w:rsidR="005378D6" w:rsidRPr="000F45EF" w:rsidRDefault="00303436" w:rsidP="000F45EF">
      <w:pPr>
        <w:suppressLineNumbers/>
        <w:rPr>
          <w:rFonts w:ascii="Times New Roman" w:hAnsi="Times New Roman" w:cs="Times New Roman"/>
          <w:lang w:val="en-US"/>
        </w:rPr>
      </w:pPr>
      <w:r w:rsidRPr="00D03559">
        <w:rPr>
          <w:rFonts w:ascii="Times New Roman" w:hAnsi="Times New Roman" w:cs="Times New Roman"/>
          <w:lang w:val="en-US"/>
        </w:rPr>
        <w:t>This ability treat</w:t>
      </w:r>
      <w:r w:rsidR="005A5AFE">
        <w:rPr>
          <w:rFonts w:ascii="Times New Roman" w:hAnsi="Times New Roman" w:cs="Times New Roman"/>
          <w:lang w:val="en-US"/>
        </w:rPr>
        <w:t>s</w:t>
      </w:r>
      <w:r w:rsidRPr="00D03559">
        <w:rPr>
          <w:rFonts w:ascii="Times New Roman" w:hAnsi="Times New Roman" w:cs="Times New Roman"/>
          <w:lang w:val="en-US"/>
        </w:rPr>
        <w:t xml:space="preserve"> node behavior—such as silence, failure to vote, or invalid participation—as an external signal effectively transforms the protocol into a built-in oracle system. Rather than depending on third-party services to inject off-chain data, MCV uses internal consensus to detect and validate real-world events observable through network activity. As a result, the network itself becomes a trustless interpreter of external conditions, enabling decentralized automation of smart contracts and interchain communication without introducing external dependencies or oracle vulnerabilities. This approach redefines how external truth can be integrated into a blockchain, making the system inherently extensible and autonomous.</w:t>
      </w:r>
      <w:r w:rsidR="000F45EF">
        <w:rPr>
          <w:rFonts w:ascii="Times New Roman" w:hAnsi="Times New Roman" w:cs="Times New Roman"/>
          <w:lang w:val="en-US"/>
        </w:rPr>
        <w:t xml:space="preserve"> </w:t>
      </w:r>
      <w:r w:rsidR="005378D6" w:rsidRPr="00C7404E">
        <w:rPr>
          <w:rFonts w:ascii="Times New Roman" w:hAnsi="Times New Roman" w:cs="Times New Roman"/>
          <w:lang w:val="en-US"/>
        </w:rPr>
        <w:t>Also, this allows two similar networks to communicate with each other, reach consensus and exchange data</w:t>
      </w:r>
      <w:r w:rsidR="005378D6">
        <w:rPr>
          <w:rFonts w:ascii="Times New Roman" w:hAnsi="Times New Roman" w:cs="Times New Roman"/>
          <w:lang w:val="en-US"/>
        </w:rPr>
        <w:t xml:space="preserve"> without any mediator</w:t>
      </w:r>
      <w:r w:rsidR="005378D6" w:rsidRPr="00C7404E">
        <w:rPr>
          <w:rFonts w:ascii="Times New Roman" w:hAnsi="Times New Roman" w:cs="Times New Roman"/>
          <w:lang w:val="en-US"/>
        </w:rPr>
        <w:t xml:space="preserve">. </w:t>
      </w:r>
    </w:p>
    <w:p w14:paraId="747B8058" w14:textId="77777777" w:rsidR="00303436" w:rsidRPr="00303436" w:rsidRDefault="00303436" w:rsidP="00303436">
      <w:pPr>
        <w:ind w:firstLine="0"/>
        <w:rPr>
          <w:lang w:val="en-US"/>
        </w:rPr>
      </w:pPr>
    </w:p>
    <w:p w14:paraId="060413C9" w14:textId="42D0D110" w:rsidR="005D131F" w:rsidRDefault="005D131F" w:rsidP="00FF016B">
      <w:pPr>
        <w:pStyle w:val="Heading1"/>
      </w:pPr>
      <w:r>
        <w:lastRenderedPageBreak/>
        <w:t>Economics</w:t>
      </w:r>
      <w:bookmarkEnd w:id="20"/>
    </w:p>
    <w:p w14:paraId="1A60DA6F" w14:textId="77777777" w:rsidR="005D131F" w:rsidRPr="00D03559" w:rsidRDefault="005D131F" w:rsidP="005D131F">
      <w:pPr>
        <w:rPr>
          <w:lang w:val="en-US"/>
        </w:rPr>
      </w:pPr>
      <w:r w:rsidRPr="000E3951">
        <w:rPr>
          <w:rFonts w:ascii="Times New Roman" w:hAnsi="Times New Roman" w:cs="Times New Roman"/>
          <w:lang w:val="en-US"/>
        </w:rPr>
        <w:t>The protocol introduces the concept of a token, which is not tied to financial value but to the resources of the network itself. These resources are of two types: the energy required to execute transactions and the storage space measured in byte-days, referred to as space-time. Every transaction consumes Energy, with the current rate set at 1 operation = 1 Energy. The unit of Energy is deliberately small, ensuring that transaction costs remain minimal while still limiting excessive applications and preventing spam.</w:t>
      </w:r>
    </w:p>
    <w:p w14:paraId="44A0A379" w14:textId="3D2AC0B9" w:rsidR="00104451" w:rsidRPr="006E2F26" w:rsidRDefault="00104451" w:rsidP="00FF016B">
      <w:pPr>
        <w:pStyle w:val="Heading1"/>
      </w:pPr>
      <w:bookmarkStart w:id="21" w:name="_Toc209910048"/>
      <w:r w:rsidRPr="006E2F26">
        <w:lastRenderedPageBreak/>
        <w:t>Conclusion</w:t>
      </w:r>
      <w:bookmarkEnd w:id="21"/>
    </w:p>
    <w:p w14:paraId="6B8CC558" w14:textId="77777777" w:rsidR="00DB57EA" w:rsidRPr="00D03559" w:rsidRDefault="00DB57EA" w:rsidP="00DB57EA">
      <w:pPr>
        <w:rPr>
          <w:lang w:val="en-US"/>
        </w:rPr>
      </w:pPr>
      <w:r>
        <w:rPr>
          <w:lang w:val="en-US"/>
        </w:rPr>
        <w:t>The current landscape of consensus protocols remains a patchwork of partial solutions, each addressing performance, scalability, or decentralization—but rarely all three simultaneously. From energy-intensive Proof-of-Work models to oligarchic tendencies in Proof-of-Stake systems, and from the structural complexity of DAG protocols to the inherent limitations of oracle-based architectures, the industry continues to face unresolved technical and systemic challenges. Many of these protocols require trade-offs that compromise reliability, inclusiveness, or true decentralization, leaving the market far from optimized or mature.</w:t>
      </w:r>
    </w:p>
    <w:p w14:paraId="127BC2AC" w14:textId="77777777" w:rsidR="00DB57EA" w:rsidRPr="00D03559" w:rsidRDefault="00DB57EA" w:rsidP="00DB57EA">
      <w:pPr>
        <w:rPr>
          <w:lang w:val="en-US"/>
        </w:rPr>
      </w:pPr>
      <w:r w:rsidRPr="00D03559">
        <w:rPr>
          <w:lang w:val="en-US"/>
        </w:rPr>
        <w:t>Against this backdrop, the MCV Protocol offers a novel and robust alternative. Its core mechanisms—parallel block production, deterministic voting, native integration of external signals, and leaderless consensus—demonstrate that it is possible to design a system that is not only scalable and efficient, but also fair, resilient, and genuinely decentralized. By removing unnecessary layers of complexity and rejecting outdated assumptions, MCV introduces a model that simplifies the path to consensus while preserving system integrity and transparency.</w:t>
      </w:r>
    </w:p>
    <w:p w14:paraId="26F48479" w14:textId="54F3D7F1" w:rsidR="00104451" w:rsidRPr="006E2F26" w:rsidRDefault="00DB57EA" w:rsidP="00072FD8">
      <w:pPr>
        <w:rPr>
          <w:lang w:val="en-US"/>
        </w:rPr>
      </w:pPr>
      <w:r w:rsidRPr="00D03559">
        <w:rPr>
          <w:lang w:val="en-US"/>
        </w:rPr>
        <w:t>However, the emergence of technically sound protocols is only one part of the solution. For such innovations to impact the industry at scale, they must be effectively communicated, implemented, and adopted. The role of strategic development and market-facing education cannot be overstated. In a space often dominated by hype, marketing-driven design, and speculative priorities, protocols like MCV represent a return to foundational, well-engineered principles.</w:t>
      </w:r>
    </w:p>
    <w:sectPr w:rsidR="00104451" w:rsidRPr="006E2F26" w:rsidSect="008346ED">
      <w:footerReference w:type="default" r:id="rId8"/>
      <w:pgSz w:w="12240" w:h="15840"/>
      <w:pgMar w:top="720" w:right="720" w:bottom="720" w:left="720" w:header="227" w:footer="227"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C519A" w14:textId="77777777" w:rsidR="00EA594D" w:rsidRDefault="00EA594D" w:rsidP="00067D18">
      <w:pPr>
        <w:spacing w:line="240" w:lineRule="auto"/>
      </w:pPr>
      <w:r>
        <w:separator/>
      </w:r>
    </w:p>
  </w:endnote>
  <w:endnote w:type="continuationSeparator" w:id="0">
    <w:p w14:paraId="2344221F" w14:textId="77777777" w:rsidR="00EA594D" w:rsidRDefault="00EA594D" w:rsidP="00067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4"/>
        <w:szCs w:val="14"/>
      </w:rPr>
      <w:id w:val="989060293"/>
      <w:docPartObj>
        <w:docPartGallery w:val="Page Numbers (Bottom of Page)"/>
        <w:docPartUnique/>
      </w:docPartObj>
    </w:sdtPr>
    <w:sdtEndPr/>
    <w:sdtContent>
      <w:p w14:paraId="0B89B057" w14:textId="3EC0148D" w:rsidR="00427651" w:rsidRDefault="00427651" w:rsidP="00550033">
        <w:pPr>
          <w:spacing w:after="0" w:afterAutospacing="0" w:line="240" w:lineRule="auto"/>
          <w:ind w:firstLine="0"/>
          <w:jc w:val="center"/>
          <w:rPr>
            <w:rFonts w:ascii="Verdana" w:hAnsi="Verdana"/>
            <w:sz w:val="14"/>
            <w:szCs w:val="14"/>
          </w:rPr>
        </w:pPr>
      </w:p>
      <w:p w14:paraId="69E147C0" w14:textId="77777777" w:rsidR="0026105E" w:rsidRDefault="0026105E" w:rsidP="00550033">
        <w:pPr>
          <w:spacing w:after="0" w:afterAutospacing="0" w:line="240" w:lineRule="auto"/>
          <w:ind w:firstLine="0"/>
          <w:jc w:val="center"/>
          <w:rPr>
            <w:rFonts w:ascii="Verdana" w:hAnsi="Verdana"/>
            <w:sz w:val="14"/>
            <w:szCs w:val="14"/>
            <w:lang w:val="en-US"/>
          </w:rPr>
        </w:pPr>
      </w:p>
      <w:p w14:paraId="40020995" w14:textId="2FB0EEB5" w:rsidR="00C84A0A" w:rsidRDefault="00C84A0A" w:rsidP="00550033">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All information provided is preliminary and subject to further research</w:t>
        </w:r>
      </w:p>
      <w:p w14:paraId="5B4A9393" w14:textId="09EE179D" w:rsidR="00327440" w:rsidRPr="002D0AF3" w:rsidRDefault="00327440" w:rsidP="00327440">
        <w:pPr>
          <w:spacing w:after="0" w:afterAutospacing="0" w:line="240" w:lineRule="auto"/>
          <w:ind w:firstLine="0"/>
          <w:jc w:val="center"/>
          <w:rPr>
            <w:rFonts w:ascii="Verdana" w:hAnsi="Verdana"/>
            <w:sz w:val="14"/>
            <w:szCs w:val="14"/>
            <w:lang w:val="en-US"/>
          </w:rPr>
        </w:pPr>
        <w:r w:rsidRPr="002D0AF3">
          <w:rPr>
            <w:rFonts w:ascii="Verdana" w:hAnsi="Verdana"/>
            <w:sz w:val="14"/>
            <w:szCs w:val="14"/>
            <w:lang w:val="en-US"/>
          </w:rPr>
          <w:t>(</w:t>
        </w:r>
        <w:r>
          <w:rPr>
            <w:rFonts w:ascii="Verdana" w:hAnsi="Verdana"/>
            <w:sz w:val="14"/>
            <w:szCs w:val="14"/>
            <w:lang w:val="en-US"/>
          </w:rPr>
          <w:t>c</w:t>
        </w:r>
        <w:r w:rsidRPr="002D0AF3">
          <w:rPr>
            <w:rFonts w:ascii="Verdana" w:hAnsi="Verdana"/>
            <w:sz w:val="14"/>
            <w:szCs w:val="14"/>
            <w:lang w:val="en-US"/>
          </w:rPr>
          <w:t xml:space="preserve">ontinuously </w:t>
        </w:r>
        <w:r>
          <w:rPr>
            <w:rFonts w:ascii="Verdana" w:hAnsi="Verdana"/>
            <w:sz w:val="14"/>
            <w:szCs w:val="14"/>
            <w:lang w:val="en-US"/>
          </w:rPr>
          <w:t>u</w:t>
        </w:r>
        <w:r w:rsidRPr="002D0AF3">
          <w:rPr>
            <w:rFonts w:ascii="Verdana" w:hAnsi="Verdana"/>
            <w:sz w:val="14"/>
            <w:szCs w:val="14"/>
            <w:lang w:val="en-US"/>
          </w:rPr>
          <w:t>pdated)</w:t>
        </w:r>
      </w:p>
      <w:p w14:paraId="7E7304C6" w14:textId="46D7DAB9" w:rsidR="00C84A0A" w:rsidRPr="002D0AF3" w:rsidRDefault="00C84A0A" w:rsidP="00550033">
        <w:pPr>
          <w:spacing w:after="0" w:afterAutospacing="0" w:line="240" w:lineRule="auto"/>
          <w:ind w:firstLine="0"/>
          <w:rPr>
            <w:rFonts w:ascii="Verdana" w:hAnsi="Verdana"/>
            <w:sz w:val="14"/>
            <w:szCs w:val="14"/>
          </w:rPr>
        </w:pPr>
        <w:r w:rsidRPr="002D0AF3">
          <w:rPr>
            <w:rFonts w:ascii="Verdana" w:hAnsi="Verdana"/>
            <w:sz w:val="14"/>
            <w:szCs w:val="14"/>
          </w:rPr>
          <w:t>© 202</w:t>
        </w:r>
        <w:r w:rsidR="00830665">
          <w:rPr>
            <w:rFonts w:ascii="Verdana" w:hAnsi="Verdana"/>
            <w:sz w:val="14"/>
            <w:szCs w:val="14"/>
            <w:lang w:val="en-US"/>
          </w:rPr>
          <w:t>5</w:t>
        </w:r>
        <w:r w:rsidRPr="002D0AF3">
          <w:rPr>
            <w:rFonts w:ascii="Verdana" w:hAnsi="Verdana"/>
            <w:sz w:val="14"/>
            <w:szCs w:val="14"/>
          </w:rPr>
          <w:t xml:space="preserve"> Ultranet Organi</w:t>
        </w:r>
        <w:r w:rsidR="00FA7C27">
          <w:rPr>
            <w:rFonts w:ascii="Verdana" w:hAnsi="Verdana"/>
            <w:sz w:val="14"/>
            <w:szCs w:val="14"/>
            <w:lang w:val="en-US"/>
          </w:rPr>
          <w:t>z</w:t>
        </w:r>
        <w:r w:rsidRPr="002D0AF3">
          <w:rPr>
            <w:rFonts w:ascii="Verdana" w:hAnsi="Verdana"/>
            <w:sz w:val="14"/>
            <w:szCs w:val="14"/>
          </w:rPr>
          <w:t>ation</w:t>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tab/>
        </w:r>
        <w:r w:rsidRPr="002D0AF3">
          <w:rPr>
            <w:rFonts w:ascii="Verdana" w:hAnsi="Verdana"/>
            <w:sz w:val="14"/>
            <w:szCs w:val="14"/>
          </w:rPr>
          <w:fldChar w:fldCharType="begin"/>
        </w:r>
        <w:r w:rsidRPr="002D0AF3">
          <w:rPr>
            <w:rFonts w:ascii="Verdana" w:hAnsi="Verdana"/>
            <w:sz w:val="14"/>
            <w:szCs w:val="14"/>
          </w:rPr>
          <w:instrText xml:space="preserve"> PAGE   \* MERGEFORMAT </w:instrText>
        </w:r>
        <w:r w:rsidRPr="002D0AF3">
          <w:rPr>
            <w:rFonts w:ascii="Verdana" w:hAnsi="Verdana"/>
            <w:sz w:val="14"/>
            <w:szCs w:val="14"/>
          </w:rPr>
          <w:fldChar w:fldCharType="separate"/>
        </w:r>
        <w:r w:rsidR="00FA7C27">
          <w:rPr>
            <w:rFonts w:ascii="Verdana" w:hAnsi="Verdana"/>
            <w:noProof/>
            <w:sz w:val="14"/>
            <w:szCs w:val="14"/>
          </w:rPr>
          <w:t>15</w:t>
        </w:r>
        <w:r w:rsidRPr="002D0AF3">
          <w:rPr>
            <w:rFonts w:ascii="Verdana" w:hAnsi="Verdana"/>
            <w:sz w:val="14"/>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B4505" w14:textId="77777777" w:rsidR="00EA594D" w:rsidRDefault="00EA594D" w:rsidP="00067D18">
      <w:pPr>
        <w:spacing w:line="240" w:lineRule="auto"/>
      </w:pPr>
      <w:r>
        <w:separator/>
      </w:r>
    </w:p>
  </w:footnote>
  <w:footnote w:type="continuationSeparator" w:id="0">
    <w:p w14:paraId="2B82D345" w14:textId="77777777" w:rsidR="00EA594D" w:rsidRDefault="00EA594D" w:rsidP="00067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0004"/>
    <w:multiLevelType w:val="hybridMultilevel"/>
    <w:tmpl w:val="B024EA2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7F44C58"/>
    <w:multiLevelType w:val="hybridMultilevel"/>
    <w:tmpl w:val="2E54B2E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923F5E"/>
    <w:multiLevelType w:val="hybridMultilevel"/>
    <w:tmpl w:val="7122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D59C0"/>
    <w:multiLevelType w:val="hybridMultilevel"/>
    <w:tmpl w:val="EC4A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7A09"/>
    <w:multiLevelType w:val="hybridMultilevel"/>
    <w:tmpl w:val="DF10F79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34EB548B"/>
    <w:multiLevelType w:val="hybridMultilevel"/>
    <w:tmpl w:val="45D8D22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E8A4DEF"/>
    <w:multiLevelType w:val="hybridMultilevel"/>
    <w:tmpl w:val="19CC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56D4"/>
    <w:multiLevelType w:val="hybridMultilevel"/>
    <w:tmpl w:val="636CBCB6"/>
    <w:lvl w:ilvl="0" w:tplc="AD6463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7DEA4CE6"/>
    <w:multiLevelType w:val="hybridMultilevel"/>
    <w:tmpl w:val="CAA0090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5"/>
  </w:num>
  <w:num w:numId="3">
    <w:abstractNumId w:val="8"/>
  </w:num>
  <w:num w:numId="4">
    <w:abstractNumId w:val="2"/>
  </w:num>
  <w:num w:numId="5">
    <w:abstractNumId w:val="6"/>
  </w:num>
  <w:num w:numId="6">
    <w:abstractNumId w:val="4"/>
  </w:num>
  <w:num w:numId="7">
    <w:abstractNumId w:val="3"/>
  </w:num>
  <w:num w:numId="8">
    <w:abstractNumId w:val="0"/>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3"/>
  <w:drawingGridVerticalSpacing w:val="113"/>
  <w:doNotUseMarginsForDrawingGridOrigin/>
  <w:drawingGridHorizontalOrigin w:val="720"/>
  <w:drawingGridVerticalOrigin w:val="720"/>
  <w:noPunctuationKerning/>
  <w:characterSpacingControl w:val="doNotCompress"/>
  <w:hdrShapeDefaults>
    <o:shapedefaults v:ext="edit" spidmax="2049">
      <v:stroke endarrow="block"/>
      <o:colormru v:ext="edit" colors="white,#cfe2f3,#d9ead3,#f8f8f8,#b6dde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3NjKxMDMwMDQyNzFQ0lEKTi0uzszPAymwrAUAWew1XywAAAA="/>
  </w:docVars>
  <w:rsids>
    <w:rsidRoot w:val="00B2562F"/>
    <w:rsid w:val="00000965"/>
    <w:rsid w:val="000032DE"/>
    <w:rsid w:val="00003CC3"/>
    <w:rsid w:val="000043F5"/>
    <w:rsid w:val="0000576F"/>
    <w:rsid w:val="000057B4"/>
    <w:rsid w:val="00006487"/>
    <w:rsid w:val="00006DB4"/>
    <w:rsid w:val="00010880"/>
    <w:rsid w:val="00011A76"/>
    <w:rsid w:val="000134E1"/>
    <w:rsid w:val="00013EE2"/>
    <w:rsid w:val="000140AD"/>
    <w:rsid w:val="000146AF"/>
    <w:rsid w:val="000160FA"/>
    <w:rsid w:val="00017381"/>
    <w:rsid w:val="0001748C"/>
    <w:rsid w:val="00021308"/>
    <w:rsid w:val="000218D5"/>
    <w:rsid w:val="0002489D"/>
    <w:rsid w:val="0002546D"/>
    <w:rsid w:val="00025D40"/>
    <w:rsid w:val="00027B01"/>
    <w:rsid w:val="0003226B"/>
    <w:rsid w:val="00033CE5"/>
    <w:rsid w:val="00033F1E"/>
    <w:rsid w:val="00035558"/>
    <w:rsid w:val="0003655F"/>
    <w:rsid w:val="00037893"/>
    <w:rsid w:val="00037EAF"/>
    <w:rsid w:val="000406F7"/>
    <w:rsid w:val="00043673"/>
    <w:rsid w:val="00043F92"/>
    <w:rsid w:val="00045A6A"/>
    <w:rsid w:val="000462BC"/>
    <w:rsid w:val="00050F93"/>
    <w:rsid w:val="00051EFC"/>
    <w:rsid w:val="000525C7"/>
    <w:rsid w:val="00054F8B"/>
    <w:rsid w:val="00055E3D"/>
    <w:rsid w:val="00056436"/>
    <w:rsid w:val="000640C6"/>
    <w:rsid w:val="00064682"/>
    <w:rsid w:val="0006497E"/>
    <w:rsid w:val="00064CBE"/>
    <w:rsid w:val="000672DE"/>
    <w:rsid w:val="00067D18"/>
    <w:rsid w:val="00071157"/>
    <w:rsid w:val="00071548"/>
    <w:rsid w:val="000728E5"/>
    <w:rsid w:val="00072FD8"/>
    <w:rsid w:val="000739B2"/>
    <w:rsid w:val="00073BC0"/>
    <w:rsid w:val="00074C50"/>
    <w:rsid w:val="00074E4C"/>
    <w:rsid w:val="00074F7C"/>
    <w:rsid w:val="00081796"/>
    <w:rsid w:val="00081925"/>
    <w:rsid w:val="00081E1E"/>
    <w:rsid w:val="00082538"/>
    <w:rsid w:val="00083349"/>
    <w:rsid w:val="000834EE"/>
    <w:rsid w:val="00084932"/>
    <w:rsid w:val="00084F79"/>
    <w:rsid w:val="00086DC3"/>
    <w:rsid w:val="00087931"/>
    <w:rsid w:val="0009021B"/>
    <w:rsid w:val="0009028A"/>
    <w:rsid w:val="00090672"/>
    <w:rsid w:val="00090AFF"/>
    <w:rsid w:val="00090FC9"/>
    <w:rsid w:val="000A0469"/>
    <w:rsid w:val="000A161A"/>
    <w:rsid w:val="000A20C5"/>
    <w:rsid w:val="000A5B6D"/>
    <w:rsid w:val="000B045F"/>
    <w:rsid w:val="000B0F24"/>
    <w:rsid w:val="000B10B5"/>
    <w:rsid w:val="000B22DC"/>
    <w:rsid w:val="000B3FF9"/>
    <w:rsid w:val="000B40BF"/>
    <w:rsid w:val="000B4A7D"/>
    <w:rsid w:val="000B6089"/>
    <w:rsid w:val="000B6A9A"/>
    <w:rsid w:val="000B78F3"/>
    <w:rsid w:val="000C0800"/>
    <w:rsid w:val="000C0CC8"/>
    <w:rsid w:val="000C0E62"/>
    <w:rsid w:val="000C2F51"/>
    <w:rsid w:val="000C384D"/>
    <w:rsid w:val="000C3C25"/>
    <w:rsid w:val="000C45FD"/>
    <w:rsid w:val="000C4E44"/>
    <w:rsid w:val="000C55C7"/>
    <w:rsid w:val="000D07E0"/>
    <w:rsid w:val="000D1116"/>
    <w:rsid w:val="000D1B22"/>
    <w:rsid w:val="000D1E8F"/>
    <w:rsid w:val="000D1F30"/>
    <w:rsid w:val="000D45B5"/>
    <w:rsid w:val="000D4990"/>
    <w:rsid w:val="000D6D2B"/>
    <w:rsid w:val="000E0D25"/>
    <w:rsid w:val="000E1032"/>
    <w:rsid w:val="000E1DA9"/>
    <w:rsid w:val="000E2761"/>
    <w:rsid w:val="000E3086"/>
    <w:rsid w:val="000E3564"/>
    <w:rsid w:val="000E36BE"/>
    <w:rsid w:val="000E3BB9"/>
    <w:rsid w:val="000E4F82"/>
    <w:rsid w:val="000E6E7A"/>
    <w:rsid w:val="000F0948"/>
    <w:rsid w:val="000F0C4F"/>
    <w:rsid w:val="000F27CB"/>
    <w:rsid w:val="000F38D8"/>
    <w:rsid w:val="000F3F61"/>
    <w:rsid w:val="000F45EF"/>
    <w:rsid w:val="000F4660"/>
    <w:rsid w:val="000F6C34"/>
    <w:rsid w:val="000F7C15"/>
    <w:rsid w:val="00102305"/>
    <w:rsid w:val="00102D47"/>
    <w:rsid w:val="00102F5F"/>
    <w:rsid w:val="00104451"/>
    <w:rsid w:val="00104B92"/>
    <w:rsid w:val="00105B52"/>
    <w:rsid w:val="001062D4"/>
    <w:rsid w:val="001066E3"/>
    <w:rsid w:val="00107766"/>
    <w:rsid w:val="00107BD6"/>
    <w:rsid w:val="00110EDD"/>
    <w:rsid w:val="001113C1"/>
    <w:rsid w:val="001116C1"/>
    <w:rsid w:val="00111A57"/>
    <w:rsid w:val="00111E4C"/>
    <w:rsid w:val="00114FA7"/>
    <w:rsid w:val="00115183"/>
    <w:rsid w:val="00115C47"/>
    <w:rsid w:val="0011646E"/>
    <w:rsid w:val="00117E5D"/>
    <w:rsid w:val="00121770"/>
    <w:rsid w:val="001218DA"/>
    <w:rsid w:val="001218F8"/>
    <w:rsid w:val="00122724"/>
    <w:rsid w:val="0012287E"/>
    <w:rsid w:val="0012329D"/>
    <w:rsid w:val="00133478"/>
    <w:rsid w:val="00135549"/>
    <w:rsid w:val="00135874"/>
    <w:rsid w:val="00135B30"/>
    <w:rsid w:val="00140511"/>
    <w:rsid w:val="00140715"/>
    <w:rsid w:val="00141894"/>
    <w:rsid w:val="00144F80"/>
    <w:rsid w:val="00145A76"/>
    <w:rsid w:val="001477A5"/>
    <w:rsid w:val="0015005E"/>
    <w:rsid w:val="0015093B"/>
    <w:rsid w:val="00151E1E"/>
    <w:rsid w:val="00152236"/>
    <w:rsid w:val="00156BBA"/>
    <w:rsid w:val="001574E6"/>
    <w:rsid w:val="00157663"/>
    <w:rsid w:val="0016078B"/>
    <w:rsid w:val="00162067"/>
    <w:rsid w:val="00163BE1"/>
    <w:rsid w:val="001641D9"/>
    <w:rsid w:val="001644B4"/>
    <w:rsid w:val="0016563D"/>
    <w:rsid w:val="00165724"/>
    <w:rsid w:val="0016627C"/>
    <w:rsid w:val="00167D09"/>
    <w:rsid w:val="00167FEC"/>
    <w:rsid w:val="001700AB"/>
    <w:rsid w:val="00170D58"/>
    <w:rsid w:val="001715A1"/>
    <w:rsid w:val="00171DC9"/>
    <w:rsid w:val="001723A5"/>
    <w:rsid w:val="001748A7"/>
    <w:rsid w:val="00174B22"/>
    <w:rsid w:val="001750FA"/>
    <w:rsid w:val="00176711"/>
    <w:rsid w:val="00176F57"/>
    <w:rsid w:val="00176FC4"/>
    <w:rsid w:val="00177A99"/>
    <w:rsid w:val="00177BEE"/>
    <w:rsid w:val="00180252"/>
    <w:rsid w:val="0018343F"/>
    <w:rsid w:val="00184168"/>
    <w:rsid w:val="00185051"/>
    <w:rsid w:val="0018510A"/>
    <w:rsid w:val="00185ABF"/>
    <w:rsid w:val="00185ACA"/>
    <w:rsid w:val="00185E65"/>
    <w:rsid w:val="00187C4F"/>
    <w:rsid w:val="00190A5B"/>
    <w:rsid w:val="00191D58"/>
    <w:rsid w:val="001931F2"/>
    <w:rsid w:val="00193554"/>
    <w:rsid w:val="001949FE"/>
    <w:rsid w:val="0019651D"/>
    <w:rsid w:val="001A075F"/>
    <w:rsid w:val="001A2E71"/>
    <w:rsid w:val="001A64CE"/>
    <w:rsid w:val="001B0638"/>
    <w:rsid w:val="001B079D"/>
    <w:rsid w:val="001B3195"/>
    <w:rsid w:val="001B3273"/>
    <w:rsid w:val="001B4CBB"/>
    <w:rsid w:val="001B5C9B"/>
    <w:rsid w:val="001B6133"/>
    <w:rsid w:val="001B627B"/>
    <w:rsid w:val="001B72C1"/>
    <w:rsid w:val="001C0939"/>
    <w:rsid w:val="001C0A00"/>
    <w:rsid w:val="001C1020"/>
    <w:rsid w:val="001C11FC"/>
    <w:rsid w:val="001C1789"/>
    <w:rsid w:val="001C1AAF"/>
    <w:rsid w:val="001C2055"/>
    <w:rsid w:val="001C4F25"/>
    <w:rsid w:val="001C6AA5"/>
    <w:rsid w:val="001C71C5"/>
    <w:rsid w:val="001C7B76"/>
    <w:rsid w:val="001C7DB1"/>
    <w:rsid w:val="001D0D75"/>
    <w:rsid w:val="001D277B"/>
    <w:rsid w:val="001D4046"/>
    <w:rsid w:val="001D48C5"/>
    <w:rsid w:val="001D61C2"/>
    <w:rsid w:val="001D7269"/>
    <w:rsid w:val="001D7304"/>
    <w:rsid w:val="001E0505"/>
    <w:rsid w:val="001E2585"/>
    <w:rsid w:val="001E351F"/>
    <w:rsid w:val="001E3B5A"/>
    <w:rsid w:val="001E3EF1"/>
    <w:rsid w:val="001E6EF8"/>
    <w:rsid w:val="001E7114"/>
    <w:rsid w:val="001F011A"/>
    <w:rsid w:val="001F0A63"/>
    <w:rsid w:val="001F4F62"/>
    <w:rsid w:val="001F6A66"/>
    <w:rsid w:val="002000A3"/>
    <w:rsid w:val="00201944"/>
    <w:rsid w:val="00201FE6"/>
    <w:rsid w:val="00201FFA"/>
    <w:rsid w:val="00202495"/>
    <w:rsid w:val="00202CC2"/>
    <w:rsid w:val="002032F9"/>
    <w:rsid w:val="00205CD0"/>
    <w:rsid w:val="00211892"/>
    <w:rsid w:val="00212526"/>
    <w:rsid w:val="00212CD3"/>
    <w:rsid w:val="00212EBA"/>
    <w:rsid w:val="00213148"/>
    <w:rsid w:val="00214A86"/>
    <w:rsid w:val="00215578"/>
    <w:rsid w:val="00216043"/>
    <w:rsid w:val="0021673B"/>
    <w:rsid w:val="00216816"/>
    <w:rsid w:val="0022115D"/>
    <w:rsid w:val="00221930"/>
    <w:rsid w:val="00222538"/>
    <w:rsid w:val="00223C82"/>
    <w:rsid w:val="00223E70"/>
    <w:rsid w:val="00227148"/>
    <w:rsid w:val="00230E3A"/>
    <w:rsid w:val="002318B2"/>
    <w:rsid w:val="00232123"/>
    <w:rsid w:val="002322C3"/>
    <w:rsid w:val="00232602"/>
    <w:rsid w:val="0023299E"/>
    <w:rsid w:val="00232FB6"/>
    <w:rsid w:val="00234BA2"/>
    <w:rsid w:val="002362A7"/>
    <w:rsid w:val="00236F35"/>
    <w:rsid w:val="002370F5"/>
    <w:rsid w:val="002378F2"/>
    <w:rsid w:val="00237E66"/>
    <w:rsid w:val="00243409"/>
    <w:rsid w:val="00244CDF"/>
    <w:rsid w:val="00245B2D"/>
    <w:rsid w:val="0024673F"/>
    <w:rsid w:val="002468A7"/>
    <w:rsid w:val="00247A0A"/>
    <w:rsid w:val="00250BB0"/>
    <w:rsid w:val="00252078"/>
    <w:rsid w:val="00252CB6"/>
    <w:rsid w:val="00253896"/>
    <w:rsid w:val="00256A63"/>
    <w:rsid w:val="002571D0"/>
    <w:rsid w:val="0026026F"/>
    <w:rsid w:val="00260C8C"/>
    <w:rsid w:val="00260D49"/>
    <w:rsid w:val="0026105E"/>
    <w:rsid w:val="00261434"/>
    <w:rsid w:val="00261C0A"/>
    <w:rsid w:val="00262F75"/>
    <w:rsid w:val="002649CE"/>
    <w:rsid w:val="00265E66"/>
    <w:rsid w:val="002661F2"/>
    <w:rsid w:val="002666EE"/>
    <w:rsid w:val="00267018"/>
    <w:rsid w:val="002670CF"/>
    <w:rsid w:val="002706E9"/>
    <w:rsid w:val="00275292"/>
    <w:rsid w:val="002762C6"/>
    <w:rsid w:val="00280238"/>
    <w:rsid w:val="00281CD2"/>
    <w:rsid w:val="0028367F"/>
    <w:rsid w:val="002864BE"/>
    <w:rsid w:val="00286827"/>
    <w:rsid w:val="0029001C"/>
    <w:rsid w:val="00291C2F"/>
    <w:rsid w:val="00292CAC"/>
    <w:rsid w:val="00293CF8"/>
    <w:rsid w:val="002941D3"/>
    <w:rsid w:val="00295C9B"/>
    <w:rsid w:val="00297282"/>
    <w:rsid w:val="00297DB1"/>
    <w:rsid w:val="002A19FC"/>
    <w:rsid w:val="002A5E5A"/>
    <w:rsid w:val="002A7102"/>
    <w:rsid w:val="002A716A"/>
    <w:rsid w:val="002B06DF"/>
    <w:rsid w:val="002B0729"/>
    <w:rsid w:val="002B0E11"/>
    <w:rsid w:val="002B3701"/>
    <w:rsid w:val="002B3F8B"/>
    <w:rsid w:val="002B4C2A"/>
    <w:rsid w:val="002B662F"/>
    <w:rsid w:val="002B67C3"/>
    <w:rsid w:val="002C0123"/>
    <w:rsid w:val="002C03BD"/>
    <w:rsid w:val="002C0439"/>
    <w:rsid w:val="002C11E9"/>
    <w:rsid w:val="002C27D3"/>
    <w:rsid w:val="002C2DB7"/>
    <w:rsid w:val="002C3275"/>
    <w:rsid w:val="002C3640"/>
    <w:rsid w:val="002C38C1"/>
    <w:rsid w:val="002C57D2"/>
    <w:rsid w:val="002C6446"/>
    <w:rsid w:val="002C69B8"/>
    <w:rsid w:val="002C7522"/>
    <w:rsid w:val="002C7543"/>
    <w:rsid w:val="002C7E32"/>
    <w:rsid w:val="002D032E"/>
    <w:rsid w:val="002D039A"/>
    <w:rsid w:val="002D04A9"/>
    <w:rsid w:val="002D0AF3"/>
    <w:rsid w:val="002D1861"/>
    <w:rsid w:val="002D22EE"/>
    <w:rsid w:val="002D2DE7"/>
    <w:rsid w:val="002D32B4"/>
    <w:rsid w:val="002D482E"/>
    <w:rsid w:val="002E155B"/>
    <w:rsid w:val="002E4B39"/>
    <w:rsid w:val="002E562A"/>
    <w:rsid w:val="002E5744"/>
    <w:rsid w:val="002E70CF"/>
    <w:rsid w:val="002E7973"/>
    <w:rsid w:val="002F0D03"/>
    <w:rsid w:val="002F1FF0"/>
    <w:rsid w:val="002F3E2E"/>
    <w:rsid w:val="002F5921"/>
    <w:rsid w:val="002F5FDC"/>
    <w:rsid w:val="002F6A98"/>
    <w:rsid w:val="002F6AE0"/>
    <w:rsid w:val="00301EF8"/>
    <w:rsid w:val="00301F22"/>
    <w:rsid w:val="003029DE"/>
    <w:rsid w:val="00302A71"/>
    <w:rsid w:val="00303436"/>
    <w:rsid w:val="003035EA"/>
    <w:rsid w:val="00304844"/>
    <w:rsid w:val="00304B11"/>
    <w:rsid w:val="003054A1"/>
    <w:rsid w:val="00305A04"/>
    <w:rsid w:val="003067A2"/>
    <w:rsid w:val="00306FB8"/>
    <w:rsid w:val="00307991"/>
    <w:rsid w:val="0031034C"/>
    <w:rsid w:val="003108F6"/>
    <w:rsid w:val="00311A50"/>
    <w:rsid w:val="003130E8"/>
    <w:rsid w:val="00313103"/>
    <w:rsid w:val="00314559"/>
    <w:rsid w:val="00315771"/>
    <w:rsid w:val="00320A6F"/>
    <w:rsid w:val="00322B5C"/>
    <w:rsid w:val="0032466C"/>
    <w:rsid w:val="00324A0D"/>
    <w:rsid w:val="0032577A"/>
    <w:rsid w:val="00326FF5"/>
    <w:rsid w:val="00327440"/>
    <w:rsid w:val="00327E89"/>
    <w:rsid w:val="0033021E"/>
    <w:rsid w:val="00330273"/>
    <w:rsid w:val="00331205"/>
    <w:rsid w:val="003312E2"/>
    <w:rsid w:val="00332CD9"/>
    <w:rsid w:val="003337A6"/>
    <w:rsid w:val="003340C3"/>
    <w:rsid w:val="00335846"/>
    <w:rsid w:val="00335DAF"/>
    <w:rsid w:val="00335E31"/>
    <w:rsid w:val="00336AEC"/>
    <w:rsid w:val="003370C3"/>
    <w:rsid w:val="00337A93"/>
    <w:rsid w:val="0034119A"/>
    <w:rsid w:val="0034139E"/>
    <w:rsid w:val="00341456"/>
    <w:rsid w:val="003419AE"/>
    <w:rsid w:val="00342915"/>
    <w:rsid w:val="00343C34"/>
    <w:rsid w:val="00343C7F"/>
    <w:rsid w:val="00344893"/>
    <w:rsid w:val="00345831"/>
    <w:rsid w:val="00351195"/>
    <w:rsid w:val="00351872"/>
    <w:rsid w:val="003520E0"/>
    <w:rsid w:val="00353242"/>
    <w:rsid w:val="0035419A"/>
    <w:rsid w:val="00356FA2"/>
    <w:rsid w:val="0036120D"/>
    <w:rsid w:val="00361599"/>
    <w:rsid w:val="00362781"/>
    <w:rsid w:val="0036330F"/>
    <w:rsid w:val="00363C71"/>
    <w:rsid w:val="003645BE"/>
    <w:rsid w:val="00365C0A"/>
    <w:rsid w:val="0037062E"/>
    <w:rsid w:val="0037083C"/>
    <w:rsid w:val="00371317"/>
    <w:rsid w:val="003737F0"/>
    <w:rsid w:val="0037520A"/>
    <w:rsid w:val="00380807"/>
    <w:rsid w:val="003821D4"/>
    <w:rsid w:val="00382E6C"/>
    <w:rsid w:val="00383D4F"/>
    <w:rsid w:val="0038566B"/>
    <w:rsid w:val="00387DFE"/>
    <w:rsid w:val="00390969"/>
    <w:rsid w:val="0039209F"/>
    <w:rsid w:val="00392855"/>
    <w:rsid w:val="00394708"/>
    <w:rsid w:val="00394800"/>
    <w:rsid w:val="00394868"/>
    <w:rsid w:val="0039591D"/>
    <w:rsid w:val="00396059"/>
    <w:rsid w:val="003A05D4"/>
    <w:rsid w:val="003A1784"/>
    <w:rsid w:val="003A19AA"/>
    <w:rsid w:val="003A1DC5"/>
    <w:rsid w:val="003A2C33"/>
    <w:rsid w:val="003A3C6C"/>
    <w:rsid w:val="003A572C"/>
    <w:rsid w:val="003B023F"/>
    <w:rsid w:val="003B1350"/>
    <w:rsid w:val="003B2489"/>
    <w:rsid w:val="003B2AD0"/>
    <w:rsid w:val="003B5DCF"/>
    <w:rsid w:val="003B7B6C"/>
    <w:rsid w:val="003C0859"/>
    <w:rsid w:val="003C5D1E"/>
    <w:rsid w:val="003C5F44"/>
    <w:rsid w:val="003D02A0"/>
    <w:rsid w:val="003D0375"/>
    <w:rsid w:val="003D1E93"/>
    <w:rsid w:val="003D60D7"/>
    <w:rsid w:val="003D61F7"/>
    <w:rsid w:val="003D70E1"/>
    <w:rsid w:val="003E06EB"/>
    <w:rsid w:val="003E1F30"/>
    <w:rsid w:val="003E5A21"/>
    <w:rsid w:val="003E63F8"/>
    <w:rsid w:val="003E698D"/>
    <w:rsid w:val="003E6A48"/>
    <w:rsid w:val="003F11ED"/>
    <w:rsid w:val="003F1874"/>
    <w:rsid w:val="003F1CA6"/>
    <w:rsid w:val="003F329D"/>
    <w:rsid w:val="003F39EA"/>
    <w:rsid w:val="003F3DFC"/>
    <w:rsid w:val="003F534C"/>
    <w:rsid w:val="003F626F"/>
    <w:rsid w:val="003F6339"/>
    <w:rsid w:val="003F63F9"/>
    <w:rsid w:val="003F6426"/>
    <w:rsid w:val="003F6B9A"/>
    <w:rsid w:val="003F6BD3"/>
    <w:rsid w:val="00401490"/>
    <w:rsid w:val="0040171F"/>
    <w:rsid w:val="00401A06"/>
    <w:rsid w:val="00401DCE"/>
    <w:rsid w:val="004032BA"/>
    <w:rsid w:val="00403304"/>
    <w:rsid w:val="00403E2F"/>
    <w:rsid w:val="00403FCA"/>
    <w:rsid w:val="004118F5"/>
    <w:rsid w:val="00412AC3"/>
    <w:rsid w:val="00413404"/>
    <w:rsid w:val="0041356E"/>
    <w:rsid w:val="00413C57"/>
    <w:rsid w:val="00413D9F"/>
    <w:rsid w:val="0041498F"/>
    <w:rsid w:val="00415193"/>
    <w:rsid w:val="004162FA"/>
    <w:rsid w:val="00416DF5"/>
    <w:rsid w:val="00420331"/>
    <w:rsid w:val="00420EEB"/>
    <w:rsid w:val="0042206E"/>
    <w:rsid w:val="00422382"/>
    <w:rsid w:val="00423D2B"/>
    <w:rsid w:val="004240FD"/>
    <w:rsid w:val="00426576"/>
    <w:rsid w:val="0042700C"/>
    <w:rsid w:val="00427651"/>
    <w:rsid w:val="00436020"/>
    <w:rsid w:val="0043745A"/>
    <w:rsid w:val="0044114A"/>
    <w:rsid w:val="0044199A"/>
    <w:rsid w:val="004431B5"/>
    <w:rsid w:val="004443A3"/>
    <w:rsid w:val="004468B1"/>
    <w:rsid w:val="004475D3"/>
    <w:rsid w:val="00447B04"/>
    <w:rsid w:val="00447C6F"/>
    <w:rsid w:val="00447C8E"/>
    <w:rsid w:val="00450468"/>
    <w:rsid w:val="00450C86"/>
    <w:rsid w:val="00450D98"/>
    <w:rsid w:val="00451520"/>
    <w:rsid w:val="00451B55"/>
    <w:rsid w:val="00452714"/>
    <w:rsid w:val="00452D42"/>
    <w:rsid w:val="00452F44"/>
    <w:rsid w:val="004535B6"/>
    <w:rsid w:val="00453D0C"/>
    <w:rsid w:val="0045401F"/>
    <w:rsid w:val="004543FA"/>
    <w:rsid w:val="00456234"/>
    <w:rsid w:val="00456345"/>
    <w:rsid w:val="00457F96"/>
    <w:rsid w:val="004615EC"/>
    <w:rsid w:val="004618C6"/>
    <w:rsid w:val="00461D36"/>
    <w:rsid w:val="00463027"/>
    <w:rsid w:val="0046345C"/>
    <w:rsid w:val="004649D7"/>
    <w:rsid w:val="00465CA3"/>
    <w:rsid w:val="00466D78"/>
    <w:rsid w:val="00470B72"/>
    <w:rsid w:val="00471ED1"/>
    <w:rsid w:val="00473EB3"/>
    <w:rsid w:val="004743EA"/>
    <w:rsid w:val="00474E2B"/>
    <w:rsid w:val="00477A03"/>
    <w:rsid w:val="004821B4"/>
    <w:rsid w:val="00482370"/>
    <w:rsid w:val="004833FE"/>
    <w:rsid w:val="00483E73"/>
    <w:rsid w:val="00483F79"/>
    <w:rsid w:val="00485AD5"/>
    <w:rsid w:val="00490AD4"/>
    <w:rsid w:val="00492F5B"/>
    <w:rsid w:val="004948C6"/>
    <w:rsid w:val="004960B6"/>
    <w:rsid w:val="004A0743"/>
    <w:rsid w:val="004A1FF8"/>
    <w:rsid w:val="004A25CE"/>
    <w:rsid w:val="004A32F2"/>
    <w:rsid w:val="004A53D5"/>
    <w:rsid w:val="004A5DC5"/>
    <w:rsid w:val="004A790C"/>
    <w:rsid w:val="004B2D94"/>
    <w:rsid w:val="004B35EE"/>
    <w:rsid w:val="004B4D55"/>
    <w:rsid w:val="004B6951"/>
    <w:rsid w:val="004B7AD8"/>
    <w:rsid w:val="004C0572"/>
    <w:rsid w:val="004C4A71"/>
    <w:rsid w:val="004C66E4"/>
    <w:rsid w:val="004D0887"/>
    <w:rsid w:val="004D1F9B"/>
    <w:rsid w:val="004D2998"/>
    <w:rsid w:val="004D3D81"/>
    <w:rsid w:val="004D5A10"/>
    <w:rsid w:val="004E19B4"/>
    <w:rsid w:val="004E3382"/>
    <w:rsid w:val="004E3635"/>
    <w:rsid w:val="004F142A"/>
    <w:rsid w:val="004F24B9"/>
    <w:rsid w:val="004F327D"/>
    <w:rsid w:val="004F33B2"/>
    <w:rsid w:val="004F3ADE"/>
    <w:rsid w:val="004F3C6B"/>
    <w:rsid w:val="004F3FDB"/>
    <w:rsid w:val="004F5AE9"/>
    <w:rsid w:val="004F5E56"/>
    <w:rsid w:val="004F7E03"/>
    <w:rsid w:val="0050016D"/>
    <w:rsid w:val="00501287"/>
    <w:rsid w:val="00501E11"/>
    <w:rsid w:val="00502039"/>
    <w:rsid w:val="00502C4A"/>
    <w:rsid w:val="0050378F"/>
    <w:rsid w:val="00503E00"/>
    <w:rsid w:val="00504E53"/>
    <w:rsid w:val="00506F8C"/>
    <w:rsid w:val="005100F8"/>
    <w:rsid w:val="0051061C"/>
    <w:rsid w:val="0051175F"/>
    <w:rsid w:val="005119DC"/>
    <w:rsid w:val="00511B34"/>
    <w:rsid w:val="00512B05"/>
    <w:rsid w:val="00517269"/>
    <w:rsid w:val="00521D18"/>
    <w:rsid w:val="00522128"/>
    <w:rsid w:val="005225DF"/>
    <w:rsid w:val="005271A5"/>
    <w:rsid w:val="00527EE3"/>
    <w:rsid w:val="00531041"/>
    <w:rsid w:val="005361BA"/>
    <w:rsid w:val="00537591"/>
    <w:rsid w:val="005378D6"/>
    <w:rsid w:val="00537E00"/>
    <w:rsid w:val="00540AB3"/>
    <w:rsid w:val="00542BCD"/>
    <w:rsid w:val="0054405E"/>
    <w:rsid w:val="00545250"/>
    <w:rsid w:val="00545841"/>
    <w:rsid w:val="00546ABA"/>
    <w:rsid w:val="005478F8"/>
    <w:rsid w:val="00550033"/>
    <w:rsid w:val="00551508"/>
    <w:rsid w:val="00553068"/>
    <w:rsid w:val="0055345C"/>
    <w:rsid w:val="005536EB"/>
    <w:rsid w:val="00556F41"/>
    <w:rsid w:val="00560AAF"/>
    <w:rsid w:val="00562184"/>
    <w:rsid w:val="00562C9F"/>
    <w:rsid w:val="00562D81"/>
    <w:rsid w:val="00563023"/>
    <w:rsid w:val="0056375C"/>
    <w:rsid w:val="00564901"/>
    <w:rsid w:val="00564FD5"/>
    <w:rsid w:val="005667B5"/>
    <w:rsid w:val="00567316"/>
    <w:rsid w:val="0056791F"/>
    <w:rsid w:val="00570284"/>
    <w:rsid w:val="00572FDD"/>
    <w:rsid w:val="00577DA6"/>
    <w:rsid w:val="00581295"/>
    <w:rsid w:val="00581C80"/>
    <w:rsid w:val="00581D82"/>
    <w:rsid w:val="005824BD"/>
    <w:rsid w:val="0058397F"/>
    <w:rsid w:val="00583997"/>
    <w:rsid w:val="00584251"/>
    <w:rsid w:val="00585193"/>
    <w:rsid w:val="00585AB2"/>
    <w:rsid w:val="005861C7"/>
    <w:rsid w:val="005863C8"/>
    <w:rsid w:val="00586E80"/>
    <w:rsid w:val="0059117B"/>
    <w:rsid w:val="00592394"/>
    <w:rsid w:val="005933FE"/>
    <w:rsid w:val="00593DDD"/>
    <w:rsid w:val="0059425D"/>
    <w:rsid w:val="0059548D"/>
    <w:rsid w:val="005955AC"/>
    <w:rsid w:val="005975BE"/>
    <w:rsid w:val="005A0E7E"/>
    <w:rsid w:val="005A1216"/>
    <w:rsid w:val="005A19C3"/>
    <w:rsid w:val="005A1C3A"/>
    <w:rsid w:val="005A1F33"/>
    <w:rsid w:val="005A2417"/>
    <w:rsid w:val="005A2900"/>
    <w:rsid w:val="005A451A"/>
    <w:rsid w:val="005A5AFE"/>
    <w:rsid w:val="005B025C"/>
    <w:rsid w:val="005B27F6"/>
    <w:rsid w:val="005B2F9B"/>
    <w:rsid w:val="005B383D"/>
    <w:rsid w:val="005B3B2D"/>
    <w:rsid w:val="005B3C3D"/>
    <w:rsid w:val="005B6FAC"/>
    <w:rsid w:val="005B7C2E"/>
    <w:rsid w:val="005B7EB0"/>
    <w:rsid w:val="005C1D64"/>
    <w:rsid w:val="005C3ADF"/>
    <w:rsid w:val="005C41DC"/>
    <w:rsid w:val="005C47E5"/>
    <w:rsid w:val="005C5205"/>
    <w:rsid w:val="005C59D2"/>
    <w:rsid w:val="005C6E90"/>
    <w:rsid w:val="005C6F1C"/>
    <w:rsid w:val="005D0969"/>
    <w:rsid w:val="005D131F"/>
    <w:rsid w:val="005D1B4B"/>
    <w:rsid w:val="005D238B"/>
    <w:rsid w:val="005D263F"/>
    <w:rsid w:val="005D26CC"/>
    <w:rsid w:val="005D2859"/>
    <w:rsid w:val="005D349F"/>
    <w:rsid w:val="005D59CE"/>
    <w:rsid w:val="005D6A8B"/>
    <w:rsid w:val="005D750F"/>
    <w:rsid w:val="005E02D9"/>
    <w:rsid w:val="005E0640"/>
    <w:rsid w:val="005E0905"/>
    <w:rsid w:val="005E18FA"/>
    <w:rsid w:val="005E2A9A"/>
    <w:rsid w:val="005E46FF"/>
    <w:rsid w:val="005E4962"/>
    <w:rsid w:val="005E4A05"/>
    <w:rsid w:val="005E52BC"/>
    <w:rsid w:val="005E6DCB"/>
    <w:rsid w:val="005E6FAF"/>
    <w:rsid w:val="005E7E03"/>
    <w:rsid w:val="005F08D7"/>
    <w:rsid w:val="005F1632"/>
    <w:rsid w:val="005F2326"/>
    <w:rsid w:val="005F2CD2"/>
    <w:rsid w:val="005F5AA9"/>
    <w:rsid w:val="005F7BF9"/>
    <w:rsid w:val="006008E1"/>
    <w:rsid w:val="006010AD"/>
    <w:rsid w:val="0060132C"/>
    <w:rsid w:val="00603E35"/>
    <w:rsid w:val="006046BB"/>
    <w:rsid w:val="0060542E"/>
    <w:rsid w:val="006066CE"/>
    <w:rsid w:val="00610E7D"/>
    <w:rsid w:val="00612296"/>
    <w:rsid w:val="00612369"/>
    <w:rsid w:val="006131FC"/>
    <w:rsid w:val="006139AD"/>
    <w:rsid w:val="00613A0F"/>
    <w:rsid w:val="00617112"/>
    <w:rsid w:val="006200AC"/>
    <w:rsid w:val="0062020D"/>
    <w:rsid w:val="006222FD"/>
    <w:rsid w:val="006223BD"/>
    <w:rsid w:val="0062437B"/>
    <w:rsid w:val="0062568B"/>
    <w:rsid w:val="006256CD"/>
    <w:rsid w:val="00626D74"/>
    <w:rsid w:val="00626F7B"/>
    <w:rsid w:val="00630198"/>
    <w:rsid w:val="0063025A"/>
    <w:rsid w:val="006302EB"/>
    <w:rsid w:val="006328B7"/>
    <w:rsid w:val="00634064"/>
    <w:rsid w:val="006371BB"/>
    <w:rsid w:val="00637714"/>
    <w:rsid w:val="00640266"/>
    <w:rsid w:val="00640A8A"/>
    <w:rsid w:val="00641E45"/>
    <w:rsid w:val="006425E5"/>
    <w:rsid w:val="006427B0"/>
    <w:rsid w:val="00645956"/>
    <w:rsid w:val="0064616A"/>
    <w:rsid w:val="006467B2"/>
    <w:rsid w:val="00646A0F"/>
    <w:rsid w:val="00646F7B"/>
    <w:rsid w:val="00646FA0"/>
    <w:rsid w:val="0064706A"/>
    <w:rsid w:val="00650A6F"/>
    <w:rsid w:val="006535D3"/>
    <w:rsid w:val="00655BCC"/>
    <w:rsid w:val="00655EBC"/>
    <w:rsid w:val="006605BD"/>
    <w:rsid w:val="00661014"/>
    <w:rsid w:val="0066243B"/>
    <w:rsid w:val="00663718"/>
    <w:rsid w:val="00664761"/>
    <w:rsid w:val="00671394"/>
    <w:rsid w:val="0067152E"/>
    <w:rsid w:val="00671ADB"/>
    <w:rsid w:val="00671FA3"/>
    <w:rsid w:val="00673426"/>
    <w:rsid w:val="00673861"/>
    <w:rsid w:val="0067582D"/>
    <w:rsid w:val="00677325"/>
    <w:rsid w:val="006813AA"/>
    <w:rsid w:val="00681B31"/>
    <w:rsid w:val="00681FB9"/>
    <w:rsid w:val="0068226D"/>
    <w:rsid w:val="00682971"/>
    <w:rsid w:val="0068524F"/>
    <w:rsid w:val="00685328"/>
    <w:rsid w:val="00691A75"/>
    <w:rsid w:val="006924A5"/>
    <w:rsid w:val="006946CD"/>
    <w:rsid w:val="00694F31"/>
    <w:rsid w:val="00696847"/>
    <w:rsid w:val="00697095"/>
    <w:rsid w:val="006A0256"/>
    <w:rsid w:val="006A1A2A"/>
    <w:rsid w:val="006A45DA"/>
    <w:rsid w:val="006A541C"/>
    <w:rsid w:val="006A79D8"/>
    <w:rsid w:val="006A7AA9"/>
    <w:rsid w:val="006B06BF"/>
    <w:rsid w:val="006B2C2C"/>
    <w:rsid w:val="006B2C8E"/>
    <w:rsid w:val="006B2DF3"/>
    <w:rsid w:val="006B3912"/>
    <w:rsid w:val="006B433E"/>
    <w:rsid w:val="006B4690"/>
    <w:rsid w:val="006B4A0C"/>
    <w:rsid w:val="006B7BF6"/>
    <w:rsid w:val="006C0861"/>
    <w:rsid w:val="006C2060"/>
    <w:rsid w:val="006C5474"/>
    <w:rsid w:val="006C5BD3"/>
    <w:rsid w:val="006D0502"/>
    <w:rsid w:val="006D46B2"/>
    <w:rsid w:val="006D4FC9"/>
    <w:rsid w:val="006D6328"/>
    <w:rsid w:val="006E123C"/>
    <w:rsid w:val="006E1C74"/>
    <w:rsid w:val="006E2E14"/>
    <w:rsid w:val="006E2F26"/>
    <w:rsid w:val="006E471C"/>
    <w:rsid w:val="006E511C"/>
    <w:rsid w:val="006E5739"/>
    <w:rsid w:val="006E6114"/>
    <w:rsid w:val="006F0C05"/>
    <w:rsid w:val="006F11FC"/>
    <w:rsid w:val="006F1212"/>
    <w:rsid w:val="006F206D"/>
    <w:rsid w:val="006F3E91"/>
    <w:rsid w:val="006F48E1"/>
    <w:rsid w:val="006F4933"/>
    <w:rsid w:val="006F4F6B"/>
    <w:rsid w:val="006F5E8B"/>
    <w:rsid w:val="006F6322"/>
    <w:rsid w:val="006F6E32"/>
    <w:rsid w:val="006F6F30"/>
    <w:rsid w:val="00701F5B"/>
    <w:rsid w:val="00702749"/>
    <w:rsid w:val="0070274F"/>
    <w:rsid w:val="0070282F"/>
    <w:rsid w:val="00702E97"/>
    <w:rsid w:val="0070431F"/>
    <w:rsid w:val="007100CD"/>
    <w:rsid w:val="00711189"/>
    <w:rsid w:val="007120F5"/>
    <w:rsid w:val="007122E4"/>
    <w:rsid w:val="00712A56"/>
    <w:rsid w:val="00713136"/>
    <w:rsid w:val="007138A5"/>
    <w:rsid w:val="00713EB2"/>
    <w:rsid w:val="0071415C"/>
    <w:rsid w:val="0071490D"/>
    <w:rsid w:val="00714FD5"/>
    <w:rsid w:val="00716CEF"/>
    <w:rsid w:val="00716F65"/>
    <w:rsid w:val="00717B3D"/>
    <w:rsid w:val="00723A5D"/>
    <w:rsid w:val="00723A72"/>
    <w:rsid w:val="0072517E"/>
    <w:rsid w:val="0072647E"/>
    <w:rsid w:val="0072694D"/>
    <w:rsid w:val="0073089C"/>
    <w:rsid w:val="00730B7E"/>
    <w:rsid w:val="00730F94"/>
    <w:rsid w:val="00733711"/>
    <w:rsid w:val="00734F94"/>
    <w:rsid w:val="007355CC"/>
    <w:rsid w:val="00743384"/>
    <w:rsid w:val="00744512"/>
    <w:rsid w:val="0074479B"/>
    <w:rsid w:val="007451D8"/>
    <w:rsid w:val="0074571F"/>
    <w:rsid w:val="00746220"/>
    <w:rsid w:val="00747A21"/>
    <w:rsid w:val="00751BA9"/>
    <w:rsid w:val="00752BD3"/>
    <w:rsid w:val="00753547"/>
    <w:rsid w:val="0075393A"/>
    <w:rsid w:val="007544A2"/>
    <w:rsid w:val="00756817"/>
    <w:rsid w:val="00756DEA"/>
    <w:rsid w:val="00757B52"/>
    <w:rsid w:val="0076003B"/>
    <w:rsid w:val="00761840"/>
    <w:rsid w:val="007623B7"/>
    <w:rsid w:val="00763595"/>
    <w:rsid w:val="007654E6"/>
    <w:rsid w:val="00765661"/>
    <w:rsid w:val="00765EE1"/>
    <w:rsid w:val="00766E1F"/>
    <w:rsid w:val="007677B9"/>
    <w:rsid w:val="00767B84"/>
    <w:rsid w:val="00771CFC"/>
    <w:rsid w:val="007756F4"/>
    <w:rsid w:val="00775DF7"/>
    <w:rsid w:val="00776411"/>
    <w:rsid w:val="00776E82"/>
    <w:rsid w:val="007808A7"/>
    <w:rsid w:val="007808FB"/>
    <w:rsid w:val="007812C0"/>
    <w:rsid w:val="0078253B"/>
    <w:rsid w:val="00783AF5"/>
    <w:rsid w:val="00790B70"/>
    <w:rsid w:val="00790CC4"/>
    <w:rsid w:val="00791670"/>
    <w:rsid w:val="00791C88"/>
    <w:rsid w:val="00795469"/>
    <w:rsid w:val="00796192"/>
    <w:rsid w:val="0079675E"/>
    <w:rsid w:val="00796DA5"/>
    <w:rsid w:val="00797076"/>
    <w:rsid w:val="007A0954"/>
    <w:rsid w:val="007A0D41"/>
    <w:rsid w:val="007A12F2"/>
    <w:rsid w:val="007A173A"/>
    <w:rsid w:val="007A28AA"/>
    <w:rsid w:val="007A2A6D"/>
    <w:rsid w:val="007A3B29"/>
    <w:rsid w:val="007A4BA4"/>
    <w:rsid w:val="007A4DD7"/>
    <w:rsid w:val="007A5F9A"/>
    <w:rsid w:val="007A6063"/>
    <w:rsid w:val="007A635C"/>
    <w:rsid w:val="007A664E"/>
    <w:rsid w:val="007A69B8"/>
    <w:rsid w:val="007A71DE"/>
    <w:rsid w:val="007B0DE3"/>
    <w:rsid w:val="007B15AE"/>
    <w:rsid w:val="007B2342"/>
    <w:rsid w:val="007B2B68"/>
    <w:rsid w:val="007B2E38"/>
    <w:rsid w:val="007B34B5"/>
    <w:rsid w:val="007B3806"/>
    <w:rsid w:val="007B414F"/>
    <w:rsid w:val="007B5856"/>
    <w:rsid w:val="007B619C"/>
    <w:rsid w:val="007B6700"/>
    <w:rsid w:val="007B67A9"/>
    <w:rsid w:val="007B6A2D"/>
    <w:rsid w:val="007C0784"/>
    <w:rsid w:val="007C09B7"/>
    <w:rsid w:val="007C0FE5"/>
    <w:rsid w:val="007C109B"/>
    <w:rsid w:val="007C31C6"/>
    <w:rsid w:val="007C4FB1"/>
    <w:rsid w:val="007C510F"/>
    <w:rsid w:val="007C669B"/>
    <w:rsid w:val="007D062B"/>
    <w:rsid w:val="007D0E6C"/>
    <w:rsid w:val="007D2255"/>
    <w:rsid w:val="007D2C17"/>
    <w:rsid w:val="007D52B3"/>
    <w:rsid w:val="007E1256"/>
    <w:rsid w:val="007E3325"/>
    <w:rsid w:val="007E3C45"/>
    <w:rsid w:val="007E53AE"/>
    <w:rsid w:val="007E55CB"/>
    <w:rsid w:val="007E79B6"/>
    <w:rsid w:val="007F2BA1"/>
    <w:rsid w:val="007F4212"/>
    <w:rsid w:val="007F5CF1"/>
    <w:rsid w:val="00800269"/>
    <w:rsid w:val="00800F2B"/>
    <w:rsid w:val="00801693"/>
    <w:rsid w:val="0080515D"/>
    <w:rsid w:val="00805E72"/>
    <w:rsid w:val="00806FD7"/>
    <w:rsid w:val="00810B28"/>
    <w:rsid w:val="008113CF"/>
    <w:rsid w:val="008115DA"/>
    <w:rsid w:val="0081422B"/>
    <w:rsid w:val="00815BD9"/>
    <w:rsid w:val="00822760"/>
    <w:rsid w:val="008230CC"/>
    <w:rsid w:val="00824A6E"/>
    <w:rsid w:val="00825526"/>
    <w:rsid w:val="00826A5B"/>
    <w:rsid w:val="00827A1D"/>
    <w:rsid w:val="00827C37"/>
    <w:rsid w:val="00830665"/>
    <w:rsid w:val="00833EC1"/>
    <w:rsid w:val="008346ED"/>
    <w:rsid w:val="008348AB"/>
    <w:rsid w:val="00837363"/>
    <w:rsid w:val="00837380"/>
    <w:rsid w:val="00840405"/>
    <w:rsid w:val="0084342D"/>
    <w:rsid w:val="00843897"/>
    <w:rsid w:val="00844658"/>
    <w:rsid w:val="00844C48"/>
    <w:rsid w:val="00845928"/>
    <w:rsid w:val="00847013"/>
    <w:rsid w:val="00847596"/>
    <w:rsid w:val="00850125"/>
    <w:rsid w:val="00851594"/>
    <w:rsid w:val="008521A7"/>
    <w:rsid w:val="00852571"/>
    <w:rsid w:val="00852CA8"/>
    <w:rsid w:val="008531FC"/>
    <w:rsid w:val="00856321"/>
    <w:rsid w:val="008573FA"/>
    <w:rsid w:val="008603F4"/>
    <w:rsid w:val="008605E1"/>
    <w:rsid w:val="00862570"/>
    <w:rsid w:val="00862808"/>
    <w:rsid w:val="00862F00"/>
    <w:rsid w:val="00864526"/>
    <w:rsid w:val="00866DE6"/>
    <w:rsid w:val="00867919"/>
    <w:rsid w:val="00867F42"/>
    <w:rsid w:val="00872DA6"/>
    <w:rsid w:val="0087399A"/>
    <w:rsid w:val="0087621D"/>
    <w:rsid w:val="00876B78"/>
    <w:rsid w:val="00876CC8"/>
    <w:rsid w:val="00880C35"/>
    <w:rsid w:val="00880D10"/>
    <w:rsid w:val="00881697"/>
    <w:rsid w:val="00881F91"/>
    <w:rsid w:val="00883417"/>
    <w:rsid w:val="00883613"/>
    <w:rsid w:val="00883EE8"/>
    <w:rsid w:val="00883FB7"/>
    <w:rsid w:val="008847F0"/>
    <w:rsid w:val="0088549A"/>
    <w:rsid w:val="00885601"/>
    <w:rsid w:val="008857B2"/>
    <w:rsid w:val="00885FC1"/>
    <w:rsid w:val="0088779D"/>
    <w:rsid w:val="0088785C"/>
    <w:rsid w:val="00891ED9"/>
    <w:rsid w:val="008931BB"/>
    <w:rsid w:val="0089525F"/>
    <w:rsid w:val="008A03F4"/>
    <w:rsid w:val="008A061E"/>
    <w:rsid w:val="008A158F"/>
    <w:rsid w:val="008A1B71"/>
    <w:rsid w:val="008A2DAB"/>
    <w:rsid w:val="008A499F"/>
    <w:rsid w:val="008A51E5"/>
    <w:rsid w:val="008A59B0"/>
    <w:rsid w:val="008A655E"/>
    <w:rsid w:val="008A7060"/>
    <w:rsid w:val="008B07B4"/>
    <w:rsid w:val="008B1152"/>
    <w:rsid w:val="008B2239"/>
    <w:rsid w:val="008B2E10"/>
    <w:rsid w:val="008B38F7"/>
    <w:rsid w:val="008B4915"/>
    <w:rsid w:val="008B4E75"/>
    <w:rsid w:val="008B54BF"/>
    <w:rsid w:val="008C0D8D"/>
    <w:rsid w:val="008C15EF"/>
    <w:rsid w:val="008C1668"/>
    <w:rsid w:val="008C28D1"/>
    <w:rsid w:val="008C32AD"/>
    <w:rsid w:val="008C35D7"/>
    <w:rsid w:val="008C46EB"/>
    <w:rsid w:val="008C5C73"/>
    <w:rsid w:val="008D1C37"/>
    <w:rsid w:val="008D2A5A"/>
    <w:rsid w:val="008D2C4C"/>
    <w:rsid w:val="008D2D5C"/>
    <w:rsid w:val="008D2FAD"/>
    <w:rsid w:val="008D3474"/>
    <w:rsid w:val="008D4226"/>
    <w:rsid w:val="008D4B6B"/>
    <w:rsid w:val="008D561C"/>
    <w:rsid w:val="008D5680"/>
    <w:rsid w:val="008D652B"/>
    <w:rsid w:val="008D696F"/>
    <w:rsid w:val="008D718A"/>
    <w:rsid w:val="008D7C15"/>
    <w:rsid w:val="008E126F"/>
    <w:rsid w:val="008E148D"/>
    <w:rsid w:val="008E3460"/>
    <w:rsid w:val="008E36CD"/>
    <w:rsid w:val="008E3F3D"/>
    <w:rsid w:val="008E40CB"/>
    <w:rsid w:val="008E4CB7"/>
    <w:rsid w:val="008E6B0F"/>
    <w:rsid w:val="008F024E"/>
    <w:rsid w:val="008F0481"/>
    <w:rsid w:val="008F1642"/>
    <w:rsid w:val="008F1D0B"/>
    <w:rsid w:val="008F40B0"/>
    <w:rsid w:val="00901254"/>
    <w:rsid w:val="00901C87"/>
    <w:rsid w:val="00903C52"/>
    <w:rsid w:val="00905F32"/>
    <w:rsid w:val="009076BF"/>
    <w:rsid w:val="00907976"/>
    <w:rsid w:val="00907AA3"/>
    <w:rsid w:val="0091143B"/>
    <w:rsid w:val="009117D4"/>
    <w:rsid w:val="00915A6A"/>
    <w:rsid w:val="00917D6B"/>
    <w:rsid w:val="009235F8"/>
    <w:rsid w:val="00923830"/>
    <w:rsid w:val="00923AEC"/>
    <w:rsid w:val="00923AF4"/>
    <w:rsid w:val="00925983"/>
    <w:rsid w:val="00925EDA"/>
    <w:rsid w:val="009261F4"/>
    <w:rsid w:val="0092695E"/>
    <w:rsid w:val="00926A27"/>
    <w:rsid w:val="00926F68"/>
    <w:rsid w:val="009324DC"/>
    <w:rsid w:val="00932A81"/>
    <w:rsid w:val="009338CF"/>
    <w:rsid w:val="00933C4C"/>
    <w:rsid w:val="009344E8"/>
    <w:rsid w:val="00936BF8"/>
    <w:rsid w:val="00936DE9"/>
    <w:rsid w:val="00936F9E"/>
    <w:rsid w:val="00937572"/>
    <w:rsid w:val="009408F8"/>
    <w:rsid w:val="00941E4B"/>
    <w:rsid w:val="00941F2A"/>
    <w:rsid w:val="009429F0"/>
    <w:rsid w:val="0094330F"/>
    <w:rsid w:val="00943658"/>
    <w:rsid w:val="00945E25"/>
    <w:rsid w:val="00945E8C"/>
    <w:rsid w:val="00946791"/>
    <w:rsid w:val="00952996"/>
    <w:rsid w:val="0095315E"/>
    <w:rsid w:val="00953793"/>
    <w:rsid w:val="00955216"/>
    <w:rsid w:val="009567B7"/>
    <w:rsid w:val="0096110D"/>
    <w:rsid w:val="009611F2"/>
    <w:rsid w:val="0096125C"/>
    <w:rsid w:val="0096326B"/>
    <w:rsid w:val="009636BC"/>
    <w:rsid w:val="009641DF"/>
    <w:rsid w:val="009642DE"/>
    <w:rsid w:val="009648D4"/>
    <w:rsid w:val="00964A10"/>
    <w:rsid w:val="0096658A"/>
    <w:rsid w:val="009725BC"/>
    <w:rsid w:val="00980206"/>
    <w:rsid w:val="00980AA3"/>
    <w:rsid w:val="00982317"/>
    <w:rsid w:val="009843A2"/>
    <w:rsid w:val="0098448D"/>
    <w:rsid w:val="009845C4"/>
    <w:rsid w:val="00984F3C"/>
    <w:rsid w:val="009851E4"/>
    <w:rsid w:val="00985EDD"/>
    <w:rsid w:val="00985F83"/>
    <w:rsid w:val="009868CA"/>
    <w:rsid w:val="00986B94"/>
    <w:rsid w:val="0098706A"/>
    <w:rsid w:val="009900CF"/>
    <w:rsid w:val="00990344"/>
    <w:rsid w:val="00992F4B"/>
    <w:rsid w:val="009A3727"/>
    <w:rsid w:val="009A3D6B"/>
    <w:rsid w:val="009A41C7"/>
    <w:rsid w:val="009A4971"/>
    <w:rsid w:val="009A605C"/>
    <w:rsid w:val="009A6EE3"/>
    <w:rsid w:val="009B03AC"/>
    <w:rsid w:val="009B38B9"/>
    <w:rsid w:val="009B39C6"/>
    <w:rsid w:val="009B3CCC"/>
    <w:rsid w:val="009B57FF"/>
    <w:rsid w:val="009B62CF"/>
    <w:rsid w:val="009B66AD"/>
    <w:rsid w:val="009B6982"/>
    <w:rsid w:val="009B7114"/>
    <w:rsid w:val="009B7909"/>
    <w:rsid w:val="009C1770"/>
    <w:rsid w:val="009C2293"/>
    <w:rsid w:val="009C2FED"/>
    <w:rsid w:val="009C50CD"/>
    <w:rsid w:val="009C66A4"/>
    <w:rsid w:val="009C7F57"/>
    <w:rsid w:val="009D04E7"/>
    <w:rsid w:val="009D0D15"/>
    <w:rsid w:val="009D1926"/>
    <w:rsid w:val="009D1BDB"/>
    <w:rsid w:val="009D7DC7"/>
    <w:rsid w:val="009E1AA0"/>
    <w:rsid w:val="009E1B01"/>
    <w:rsid w:val="009E1FB8"/>
    <w:rsid w:val="009E3B06"/>
    <w:rsid w:val="009E3B9D"/>
    <w:rsid w:val="009E3BA5"/>
    <w:rsid w:val="009E7777"/>
    <w:rsid w:val="009F2A7D"/>
    <w:rsid w:val="009F5275"/>
    <w:rsid w:val="009F6AB2"/>
    <w:rsid w:val="00A002AA"/>
    <w:rsid w:val="00A006BE"/>
    <w:rsid w:val="00A01660"/>
    <w:rsid w:val="00A030D2"/>
    <w:rsid w:val="00A03339"/>
    <w:rsid w:val="00A05C44"/>
    <w:rsid w:val="00A06369"/>
    <w:rsid w:val="00A07263"/>
    <w:rsid w:val="00A11297"/>
    <w:rsid w:val="00A1260F"/>
    <w:rsid w:val="00A13B4A"/>
    <w:rsid w:val="00A14BB6"/>
    <w:rsid w:val="00A14FAA"/>
    <w:rsid w:val="00A1511A"/>
    <w:rsid w:val="00A161D4"/>
    <w:rsid w:val="00A17267"/>
    <w:rsid w:val="00A21C07"/>
    <w:rsid w:val="00A225B0"/>
    <w:rsid w:val="00A24287"/>
    <w:rsid w:val="00A24402"/>
    <w:rsid w:val="00A24B50"/>
    <w:rsid w:val="00A258D5"/>
    <w:rsid w:val="00A25A93"/>
    <w:rsid w:val="00A25D6F"/>
    <w:rsid w:val="00A3217F"/>
    <w:rsid w:val="00A32B90"/>
    <w:rsid w:val="00A32E6F"/>
    <w:rsid w:val="00A33D41"/>
    <w:rsid w:val="00A363D4"/>
    <w:rsid w:val="00A37323"/>
    <w:rsid w:val="00A37890"/>
    <w:rsid w:val="00A411A8"/>
    <w:rsid w:val="00A41772"/>
    <w:rsid w:val="00A421E2"/>
    <w:rsid w:val="00A44CB1"/>
    <w:rsid w:val="00A44F8D"/>
    <w:rsid w:val="00A45886"/>
    <w:rsid w:val="00A473EC"/>
    <w:rsid w:val="00A47B1A"/>
    <w:rsid w:val="00A502A0"/>
    <w:rsid w:val="00A502F5"/>
    <w:rsid w:val="00A50742"/>
    <w:rsid w:val="00A50A9C"/>
    <w:rsid w:val="00A52460"/>
    <w:rsid w:val="00A5369D"/>
    <w:rsid w:val="00A5414C"/>
    <w:rsid w:val="00A54AF5"/>
    <w:rsid w:val="00A54F06"/>
    <w:rsid w:val="00A55F1F"/>
    <w:rsid w:val="00A560E9"/>
    <w:rsid w:val="00A5631F"/>
    <w:rsid w:val="00A57271"/>
    <w:rsid w:val="00A60855"/>
    <w:rsid w:val="00A609FB"/>
    <w:rsid w:val="00A60D61"/>
    <w:rsid w:val="00A621C8"/>
    <w:rsid w:val="00A62932"/>
    <w:rsid w:val="00A62C2F"/>
    <w:rsid w:val="00A63425"/>
    <w:rsid w:val="00A651BA"/>
    <w:rsid w:val="00A656EA"/>
    <w:rsid w:val="00A667D9"/>
    <w:rsid w:val="00A6764E"/>
    <w:rsid w:val="00A67CBB"/>
    <w:rsid w:val="00A707CC"/>
    <w:rsid w:val="00A732E9"/>
    <w:rsid w:val="00A74437"/>
    <w:rsid w:val="00A76A77"/>
    <w:rsid w:val="00A77413"/>
    <w:rsid w:val="00A77B3E"/>
    <w:rsid w:val="00A77C6A"/>
    <w:rsid w:val="00A8179F"/>
    <w:rsid w:val="00A81C6B"/>
    <w:rsid w:val="00A8408F"/>
    <w:rsid w:val="00A84EFD"/>
    <w:rsid w:val="00A8551E"/>
    <w:rsid w:val="00A86187"/>
    <w:rsid w:val="00A86788"/>
    <w:rsid w:val="00A86CCD"/>
    <w:rsid w:val="00A87156"/>
    <w:rsid w:val="00A875B3"/>
    <w:rsid w:val="00A90168"/>
    <w:rsid w:val="00A91CC6"/>
    <w:rsid w:val="00A91EFB"/>
    <w:rsid w:val="00A92531"/>
    <w:rsid w:val="00A934C4"/>
    <w:rsid w:val="00A936BD"/>
    <w:rsid w:val="00A93A7A"/>
    <w:rsid w:val="00A93D8C"/>
    <w:rsid w:val="00A953B2"/>
    <w:rsid w:val="00A9645A"/>
    <w:rsid w:val="00AA0980"/>
    <w:rsid w:val="00AA24D2"/>
    <w:rsid w:val="00AA2F96"/>
    <w:rsid w:val="00AA3851"/>
    <w:rsid w:val="00AA67D4"/>
    <w:rsid w:val="00AB1F4B"/>
    <w:rsid w:val="00AB2F58"/>
    <w:rsid w:val="00AB3E45"/>
    <w:rsid w:val="00AB40B6"/>
    <w:rsid w:val="00AB4DFB"/>
    <w:rsid w:val="00AB50E4"/>
    <w:rsid w:val="00AB5353"/>
    <w:rsid w:val="00AB695E"/>
    <w:rsid w:val="00AC06D6"/>
    <w:rsid w:val="00AC32B4"/>
    <w:rsid w:val="00AC4619"/>
    <w:rsid w:val="00AC5246"/>
    <w:rsid w:val="00AC6AE6"/>
    <w:rsid w:val="00AC721B"/>
    <w:rsid w:val="00AC74E7"/>
    <w:rsid w:val="00AC7699"/>
    <w:rsid w:val="00AD1A84"/>
    <w:rsid w:val="00AD2C6F"/>
    <w:rsid w:val="00AD321F"/>
    <w:rsid w:val="00AD7904"/>
    <w:rsid w:val="00AD7994"/>
    <w:rsid w:val="00AE0479"/>
    <w:rsid w:val="00AE0FBF"/>
    <w:rsid w:val="00AE1A50"/>
    <w:rsid w:val="00AE30F4"/>
    <w:rsid w:val="00AE4022"/>
    <w:rsid w:val="00AE4665"/>
    <w:rsid w:val="00AE50F8"/>
    <w:rsid w:val="00AE6400"/>
    <w:rsid w:val="00AE661D"/>
    <w:rsid w:val="00AE6638"/>
    <w:rsid w:val="00AF366E"/>
    <w:rsid w:val="00AF4156"/>
    <w:rsid w:val="00AF43B8"/>
    <w:rsid w:val="00AF6C41"/>
    <w:rsid w:val="00AF6DA1"/>
    <w:rsid w:val="00B004EE"/>
    <w:rsid w:val="00B00F2F"/>
    <w:rsid w:val="00B013F3"/>
    <w:rsid w:val="00B0144C"/>
    <w:rsid w:val="00B014A4"/>
    <w:rsid w:val="00B026D4"/>
    <w:rsid w:val="00B04695"/>
    <w:rsid w:val="00B04DF6"/>
    <w:rsid w:val="00B05593"/>
    <w:rsid w:val="00B056A9"/>
    <w:rsid w:val="00B06604"/>
    <w:rsid w:val="00B07C3B"/>
    <w:rsid w:val="00B07C77"/>
    <w:rsid w:val="00B1209C"/>
    <w:rsid w:val="00B125C1"/>
    <w:rsid w:val="00B128C0"/>
    <w:rsid w:val="00B20387"/>
    <w:rsid w:val="00B206DE"/>
    <w:rsid w:val="00B20850"/>
    <w:rsid w:val="00B20B54"/>
    <w:rsid w:val="00B218FB"/>
    <w:rsid w:val="00B21EE8"/>
    <w:rsid w:val="00B225F5"/>
    <w:rsid w:val="00B244DF"/>
    <w:rsid w:val="00B25440"/>
    <w:rsid w:val="00B2562F"/>
    <w:rsid w:val="00B26104"/>
    <w:rsid w:val="00B323CC"/>
    <w:rsid w:val="00B337F7"/>
    <w:rsid w:val="00B35365"/>
    <w:rsid w:val="00B35F6A"/>
    <w:rsid w:val="00B367DC"/>
    <w:rsid w:val="00B40047"/>
    <w:rsid w:val="00B41648"/>
    <w:rsid w:val="00B4229C"/>
    <w:rsid w:val="00B427E5"/>
    <w:rsid w:val="00B42901"/>
    <w:rsid w:val="00B42CF1"/>
    <w:rsid w:val="00B43D24"/>
    <w:rsid w:val="00B440C6"/>
    <w:rsid w:val="00B47508"/>
    <w:rsid w:val="00B5010E"/>
    <w:rsid w:val="00B52696"/>
    <w:rsid w:val="00B55B79"/>
    <w:rsid w:val="00B563E6"/>
    <w:rsid w:val="00B56C3A"/>
    <w:rsid w:val="00B56D71"/>
    <w:rsid w:val="00B61399"/>
    <w:rsid w:val="00B63751"/>
    <w:rsid w:val="00B63ABE"/>
    <w:rsid w:val="00B63C6C"/>
    <w:rsid w:val="00B6462F"/>
    <w:rsid w:val="00B656A7"/>
    <w:rsid w:val="00B67CD1"/>
    <w:rsid w:val="00B70700"/>
    <w:rsid w:val="00B7220E"/>
    <w:rsid w:val="00B73810"/>
    <w:rsid w:val="00B766EA"/>
    <w:rsid w:val="00B77ECC"/>
    <w:rsid w:val="00B81A7D"/>
    <w:rsid w:val="00B81FEB"/>
    <w:rsid w:val="00B82605"/>
    <w:rsid w:val="00B82A72"/>
    <w:rsid w:val="00B83C62"/>
    <w:rsid w:val="00B8486F"/>
    <w:rsid w:val="00B85BF1"/>
    <w:rsid w:val="00B86E4A"/>
    <w:rsid w:val="00B872AD"/>
    <w:rsid w:val="00B8776B"/>
    <w:rsid w:val="00B9006C"/>
    <w:rsid w:val="00B91246"/>
    <w:rsid w:val="00B91E98"/>
    <w:rsid w:val="00B930D9"/>
    <w:rsid w:val="00B936B2"/>
    <w:rsid w:val="00B93AA5"/>
    <w:rsid w:val="00B94E6A"/>
    <w:rsid w:val="00B967E1"/>
    <w:rsid w:val="00B97647"/>
    <w:rsid w:val="00BA1A8F"/>
    <w:rsid w:val="00BA2470"/>
    <w:rsid w:val="00BA3C21"/>
    <w:rsid w:val="00BA4401"/>
    <w:rsid w:val="00BA7E03"/>
    <w:rsid w:val="00BB0168"/>
    <w:rsid w:val="00BB0CFB"/>
    <w:rsid w:val="00BB0E60"/>
    <w:rsid w:val="00BB2594"/>
    <w:rsid w:val="00BB6EC0"/>
    <w:rsid w:val="00BB73EF"/>
    <w:rsid w:val="00BB7503"/>
    <w:rsid w:val="00BC020F"/>
    <w:rsid w:val="00BC037D"/>
    <w:rsid w:val="00BC1AE5"/>
    <w:rsid w:val="00BC22DD"/>
    <w:rsid w:val="00BC2914"/>
    <w:rsid w:val="00BC2970"/>
    <w:rsid w:val="00BC42CD"/>
    <w:rsid w:val="00BC4EA4"/>
    <w:rsid w:val="00BC4ECD"/>
    <w:rsid w:val="00BC61EB"/>
    <w:rsid w:val="00BC6D42"/>
    <w:rsid w:val="00BD2532"/>
    <w:rsid w:val="00BD6E89"/>
    <w:rsid w:val="00BE247B"/>
    <w:rsid w:val="00BE3043"/>
    <w:rsid w:val="00BE3C94"/>
    <w:rsid w:val="00BE3F4A"/>
    <w:rsid w:val="00BE419A"/>
    <w:rsid w:val="00BE44B1"/>
    <w:rsid w:val="00BE486E"/>
    <w:rsid w:val="00BE4D72"/>
    <w:rsid w:val="00BE6723"/>
    <w:rsid w:val="00BE725C"/>
    <w:rsid w:val="00BE7663"/>
    <w:rsid w:val="00BF0F7C"/>
    <w:rsid w:val="00BF130F"/>
    <w:rsid w:val="00BF13A5"/>
    <w:rsid w:val="00BF168A"/>
    <w:rsid w:val="00BF19F9"/>
    <w:rsid w:val="00BF30BF"/>
    <w:rsid w:val="00BF48A8"/>
    <w:rsid w:val="00BF5859"/>
    <w:rsid w:val="00BF5FFF"/>
    <w:rsid w:val="00BF7C0F"/>
    <w:rsid w:val="00C03343"/>
    <w:rsid w:val="00C0580F"/>
    <w:rsid w:val="00C06875"/>
    <w:rsid w:val="00C07144"/>
    <w:rsid w:val="00C07877"/>
    <w:rsid w:val="00C10E54"/>
    <w:rsid w:val="00C11E4E"/>
    <w:rsid w:val="00C14C4B"/>
    <w:rsid w:val="00C14CFF"/>
    <w:rsid w:val="00C15A13"/>
    <w:rsid w:val="00C15C4E"/>
    <w:rsid w:val="00C16293"/>
    <w:rsid w:val="00C169D5"/>
    <w:rsid w:val="00C17C9B"/>
    <w:rsid w:val="00C17E23"/>
    <w:rsid w:val="00C209EA"/>
    <w:rsid w:val="00C2280E"/>
    <w:rsid w:val="00C23499"/>
    <w:rsid w:val="00C23528"/>
    <w:rsid w:val="00C24254"/>
    <w:rsid w:val="00C24B4C"/>
    <w:rsid w:val="00C24C1C"/>
    <w:rsid w:val="00C26127"/>
    <w:rsid w:val="00C266C4"/>
    <w:rsid w:val="00C27446"/>
    <w:rsid w:val="00C30094"/>
    <w:rsid w:val="00C31DEA"/>
    <w:rsid w:val="00C331A9"/>
    <w:rsid w:val="00C351EF"/>
    <w:rsid w:val="00C35B3B"/>
    <w:rsid w:val="00C35CCA"/>
    <w:rsid w:val="00C36960"/>
    <w:rsid w:val="00C36F68"/>
    <w:rsid w:val="00C42067"/>
    <w:rsid w:val="00C432C1"/>
    <w:rsid w:val="00C434AE"/>
    <w:rsid w:val="00C43C0B"/>
    <w:rsid w:val="00C44381"/>
    <w:rsid w:val="00C46950"/>
    <w:rsid w:val="00C47B6F"/>
    <w:rsid w:val="00C47FEC"/>
    <w:rsid w:val="00C506F2"/>
    <w:rsid w:val="00C53A0A"/>
    <w:rsid w:val="00C54F3B"/>
    <w:rsid w:val="00C55364"/>
    <w:rsid w:val="00C5607F"/>
    <w:rsid w:val="00C57054"/>
    <w:rsid w:val="00C600B8"/>
    <w:rsid w:val="00C60744"/>
    <w:rsid w:val="00C620B4"/>
    <w:rsid w:val="00C626C2"/>
    <w:rsid w:val="00C63ACD"/>
    <w:rsid w:val="00C63DD2"/>
    <w:rsid w:val="00C64680"/>
    <w:rsid w:val="00C64F70"/>
    <w:rsid w:val="00C65676"/>
    <w:rsid w:val="00C65C8E"/>
    <w:rsid w:val="00C65FE5"/>
    <w:rsid w:val="00C6706D"/>
    <w:rsid w:val="00C70FA8"/>
    <w:rsid w:val="00C728C7"/>
    <w:rsid w:val="00C72E6C"/>
    <w:rsid w:val="00C73BC8"/>
    <w:rsid w:val="00C76145"/>
    <w:rsid w:val="00C76967"/>
    <w:rsid w:val="00C769AA"/>
    <w:rsid w:val="00C76B76"/>
    <w:rsid w:val="00C77064"/>
    <w:rsid w:val="00C776B3"/>
    <w:rsid w:val="00C80436"/>
    <w:rsid w:val="00C8048F"/>
    <w:rsid w:val="00C81595"/>
    <w:rsid w:val="00C81A45"/>
    <w:rsid w:val="00C830F6"/>
    <w:rsid w:val="00C83565"/>
    <w:rsid w:val="00C84A0A"/>
    <w:rsid w:val="00C854D8"/>
    <w:rsid w:val="00C85BDB"/>
    <w:rsid w:val="00C901D4"/>
    <w:rsid w:val="00C9259D"/>
    <w:rsid w:val="00C928CF"/>
    <w:rsid w:val="00C92A42"/>
    <w:rsid w:val="00C93D14"/>
    <w:rsid w:val="00C946B5"/>
    <w:rsid w:val="00C95132"/>
    <w:rsid w:val="00C953A2"/>
    <w:rsid w:val="00C95566"/>
    <w:rsid w:val="00C9601D"/>
    <w:rsid w:val="00C96A70"/>
    <w:rsid w:val="00C96D21"/>
    <w:rsid w:val="00C97130"/>
    <w:rsid w:val="00C97D5F"/>
    <w:rsid w:val="00C97FD3"/>
    <w:rsid w:val="00CA03B8"/>
    <w:rsid w:val="00CA09FE"/>
    <w:rsid w:val="00CA0DAE"/>
    <w:rsid w:val="00CA156D"/>
    <w:rsid w:val="00CA1E6F"/>
    <w:rsid w:val="00CA2E7E"/>
    <w:rsid w:val="00CA31F1"/>
    <w:rsid w:val="00CA446F"/>
    <w:rsid w:val="00CA4E4A"/>
    <w:rsid w:val="00CA55FB"/>
    <w:rsid w:val="00CA58B3"/>
    <w:rsid w:val="00CA5AFA"/>
    <w:rsid w:val="00CA63C7"/>
    <w:rsid w:val="00CA6944"/>
    <w:rsid w:val="00CA77E3"/>
    <w:rsid w:val="00CB47E7"/>
    <w:rsid w:val="00CB49A7"/>
    <w:rsid w:val="00CB4F91"/>
    <w:rsid w:val="00CB7B61"/>
    <w:rsid w:val="00CC0011"/>
    <w:rsid w:val="00CC0B8C"/>
    <w:rsid w:val="00CC13FE"/>
    <w:rsid w:val="00CC2859"/>
    <w:rsid w:val="00CC28C3"/>
    <w:rsid w:val="00CC55D3"/>
    <w:rsid w:val="00CC5B6A"/>
    <w:rsid w:val="00CC6B73"/>
    <w:rsid w:val="00CD0287"/>
    <w:rsid w:val="00CD0F10"/>
    <w:rsid w:val="00CD1698"/>
    <w:rsid w:val="00CD2C9D"/>
    <w:rsid w:val="00CD3370"/>
    <w:rsid w:val="00CD44D6"/>
    <w:rsid w:val="00CD47FB"/>
    <w:rsid w:val="00CD5D16"/>
    <w:rsid w:val="00CD6627"/>
    <w:rsid w:val="00CD7E15"/>
    <w:rsid w:val="00CE1D12"/>
    <w:rsid w:val="00CE3775"/>
    <w:rsid w:val="00CE4AB1"/>
    <w:rsid w:val="00CE5467"/>
    <w:rsid w:val="00CE5B67"/>
    <w:rsid w:val="00CE70C2"/>
    <w:rsid w:val="00CE73C2"/>
    <w:rsid w:val="00CE7DF2"/>
    <w:rsid w:val="00CF185D"/>
    <w:rsid w:val="00CF1D0C"/>
    <w:rsid w:val="00CF4F14"/>
    <w:rsid w:val="00CF5F4F"/>
    <w:rsid w:val="00CF675F"/>
    <w:rsid w:val="00CF676E"/>
    <w:rsid w:val="00CF6900"/>
    <w:rsid w:val="00CF7B6C"/>
    <w:rsid w:val="00D00071"/>
    <w:rsid w:val="00D00649"/>
    <w:rsid w:val="00D01541"/>
    <w:rsid w:val="00D02398"/>
    <w:rsid w:val="00D02829"/>
    <w:rsid w:val="00D03132"/>
    <w:rsid w:val="00D032ED"/>
    <w:rsid w:val="00D05317"/>
    <w:rsid w:val="00D057F8"/>
    <w:rsid w:val="00D061C7"/>
    <w:rsid w:val="00D06A24"/>
    <w:rsid w:val="00D0796E"/>
    <w:rsid w:val="00D10ABE"/>
    <w:rsid w:val="00D10F1C"/>
    <w:rsid w:val="00D1266E"/>
    <w:rsid w:val="00D126E2"/>
    <w:rsid w:val="00D12CD2"/>
    <w:rsid w:val="00D12D2A"/>
    <w:rsid w:val="00D13356"/>
    <w:rsid w:val="00D137B2"/>
    <w:rsid w:val="00D14B65"/>
    <w:rsid w:val="00D171E7"/>
    <w:rsid w:val="00D1793D"/>
    <w:rsid w:val="00D17D7A"/>
    <w:rsid w:val="00D2009D"/>
    <w:rsid w:val="00D20233"/>
    <w:rsid w:val="00D20D80"/>
    <w:rsid w:val="00D21AE4"/>
    <w:rsid w:val="00D21B65"/>
    <w:rsid w:val="00D2233C"/>
    <w:rsid w:val="00D225B4"/>
    <w:rsid w:val="00D22D5D"/>
    <w:rsid w:val="00D23AC6"/>
    <w:rsid w:val="00D240DF"/>
    <w:rsid w:val="00D24BF6"/>
    <w:rsid w:val="00D24F87"/>
    <w:rsid w:val="00D25FB7"/>
    <w:rsid w:val="00D3078F"/>
    <w:rsid w:val="00D30ADC"/>
    <w:rsid w:val="00D30EE3"/>
    <w:rsid w:val="00D330B0"/>
    <w:rsid w:val="00D335E8"/>
    <w:rsid w:val="00D336D3"/>
    <w:rsid w:val="00D33B75"/>
    <w:rsid w:val="00D34999"/>
    <w:rsid w:val="00D35D62"/>
    <w:rsid w:val="00D35E44"/>
    <w:rsid w:val="00D3747B"/>
    <w:rsid w:val="00D37FE4"/>
    <w:rsid w:val="00D4108B"/>
    <w:rsid w:val="00D42260"/>
    <w:rsid w:val="00D42847"/>
    <w:rsid w:val="00D44946"/>
    <w:rsid w:val="00D45126"/>
    <w:rsid w:val="00D46813"/>
    <w:rsid w:val="00D47BDB"/>
    <w:rsid w:val="00D502A3"/>
    <w:rsid w:val="00D50A88"/>
    <w:rsid w:val="00D511E5"/>
    <w:rsid w:val="00D51C0F"/>
    <w:rsid w:val="00D54069"/>
    <w:rsid w:val="00D54B63"/>
    <w:rsid w:val="00D56821"/>
    <w:rsid w:val="00D57627"/>
    <w:rsid w:val="00D576B6"/>
    <w:rsid w:val="00D57BC9"/>
    <w:rsid w:val="00D57BE7"/>
    <w:rsid w:val="00D60B19"/>
    <w:rsid w:val="00D62CE7"/>
    <w:rsid w:val="00D65AE6"/>
    <w:rsid w:val="00D67A49"/>
    <w:rsid w:val="00D70E6D"/>
    <w:rsid w:val="00D70FA8"/>
    <w:rsid w:val="00D76A78"/>
    <w:rsid w:val="00D770F1"/>
    <w:rsid w:val="00D77526"/>
    <w:rsid w:val="00D820B6"/>
    <w:rsid w:val="00D826CF"/>
    <w:rsid w:val="00D836E0"/>
    <w:rsid w:val="00D839D0"/>
    <w:rsid w:val="00D85C78"/>
    <w:rsid w:val="00D9186F"/>
    <w:rsid w:val="00D91C07"/>
    <w:rsid w:val="00D925D6"/>
    <w:rsid w:val="00D92F09"/>
    <w:rsid w:val="00D9398D"/>
    <w:rsid w:val="00D93BFE"/>
    <w:rsid w:val="00D94674"/>
    <w:rsid w:val="00D958DE"/>
    <w:rsid w:val="00D9620D"/>
    <w:rsid w:val="00D96DED"/>
    <w:rsid w:val="00DA0511"/>
    <w:rsid w:val="00DA137D"/>
    <w:rsid w:val="00DA3650"/>
    <w:rsid w:val="00DA36BD"/>
    <w:rsid w:val="00DA392A"/>
    <w:rsid w:val="00DA39B6"/>
    <w:rsid w:val="00DA3ADF"/>
    <w:rsid w:val="00DA47BF"/>
    <w:rsid w:val="00DA4860"/>
    <w:rsid w:val="00DA571C"/>
    <w:rsid w:val="00DA6F32"/>
    <w:rsid w:val="00DB05B4"/>
    <w:rsid w:val="00DB095F"/>
    <w:rsid w:val="00DB0AC2"/>
    <w:rsid w:val="00DB3EB9"/>
    <w:rsid w:val="00DB43AF"/>
    <w:rsid w:val="00DB5502"/>
    <w:rsid w:val="00DB5550"/>
    <w:rsid w:val="00DB57EA"/>
    <w:rsid w:val="00DB5E24"/>
    <w:rsid w:val="00DB5F7C"/>
    <w:rsid w:val="00DB5FB2"/>
    <w:rsid w:val="00DB68F2"/>
    <w:rsid w:val="00DB7249"/>
    <w:rsid w:val="00DC06A7"/>
    <w:rsid w:val="00DC0EB6"/>
    <w:rsid w:val="00DC104D"/>
    <w:rsid w:val="00DC155F"/>
    <w:rsid w:val="00DC1985"/>
    <w:rsid w:val="00DC6D05"/>
    <w:rsid w:val="00DD21F3"/>
    <w:rsid w:val="00DD3830"/>
    <w:rsid w:val="00DD4762"/>
    <w:rsid w:val="00DD56FD"/>
    <w:rsid w:val="00DD7272"/>
    <w:rsid w:val="00DE142E"/>
    <w:rsid w:val="00DE26AE"/>
    <w:rsid w:val="00DE3C4B"/>
    <w:rsid w:val="00DE5628"/>
    <w:rsid w:val="00DE5A33"/>
    <w:rsid w:val="00DE63BD"/>
    <w:rsid w:val="00DF08CC"/>
    <w:rsid w:val="00DF0913"/>
    <w:rsid w:val="00DF17AA"/>
    <w:rsid w:val="00DF17F7"/>
    <w:rsid w:val="00DF1A8A"/>
    <w:rsid w:val="00DF593D"/>
    <w:rsid w:val="00E00C63"/>
    <w:rsid w:val="00E04212"/>
    <w:rsid w:val="00E05E81"/>
    <w:rsid w:val="00E06159"/>
    <w:rsid w:val="00E06BD3"/>
    <w:rsid w:val="00E1014C"/>
    <w:rsid w:val="00E108AE"/>
    <w:rsid w:val="00E1155E"/>
    <w:rsid w:val="00E11A13"/>
    <w:rsid w:val="00E11CB5"/>
    <w:rsid w:val="00E11DC5"/>
    <w:rsid w:val="00E1332A"/>
    <w:rsid w:val="00E1489A"/>
    <w:rsid w:val="00E15412"/>
    <w:rsid w:val="00E15D8F"/>
    <w:rsid w:val="00E16BE6"/>
    <w:rsid w:val="00E17935"/>
    <w:rsid w:val="00E17A1F"/>
    <w:rsid w:val="00E205F5"/>
    <w:rsid w:val="00E20664"/>
    <w:rsid w:val="00E218BA"/>
    <w:rsid w:val="00E21E5C"/>
    <w:rsid w:val="00E23598"/>
    <w:rsid w:val="00E23CE5"/>
    <w:rsid w:val="00E2510B"/>
    <w:rsid w:val="00E261EF"/>
    <w:rsid w:val="00E27913"/>
    <w:rsid w:val="00E27B0B"/>
    <w:rsid w:val="00E31061"/>
    <w:rsid w:val="00E317D4"/>
    <w:rsid w:val="00E32CC9"/>
    <w:rsid w:val="00E36158"/>
    <w:rsid w:val="00E37560"/>
    <w:rsid w:val="00E417A5"/>
    <w:rsid w:val="00E423E8"/>
    <w:rsid w:val="00E42492"/>
    <w:rsid w:val="00E425C7"/>
    <w:rsid w:val="00E434BD"/>
    <w:rsid w:val="00E43ED2"/>
    <w:rsid w:val="00E4445E"/>
    <w:rsid w:val="00E446A9"/>
    <w:rsid w:val="00E45A6D"/>
    <w:rsid w:val="00E45C42"/>
    <w:rsid w:val="00E45C65"/>
    <w:rsid w:val="00E4641F"/>
    <w:rsid w:val="00E46843"/>
    <w:rsid w:val="00E47B39"/>
    <w:rsid w:val="00E50D38"/>
    <w:rsid w:val="00E52612"/>
    <w:rsid w:val="00E52933"/>
    <w:rsid w:val="00E53435"/>
    <w:rsid w:val="00E548BF"/>
    <w:rsid w:val="00E55184"/>
    <w:rsid w:val="00E55219"/>
    <w:rsid w:val="00E57049"/>
    <w:rsid w:val="00E60ECA"/>
    <w:rsid w:val="00E66015"/>
    <w:rsid w:val="00E664FD"/>
    <w:rsid w:val="00E71A04"/>
    <w:rsid w:val="00E720A3"/>
    <w:rsid w:val="00E72693"/>
    <w:rsid w:val="00E73194"/>
    <w:rsid w:val="00E73758"/>
    <w:rsid w:val="00E76C7D"/>
    <w:rsid w:val="00E77776"/>
    <w:rsid w:val="00E777C0"/>
    <w:rsid w:val="00E77DE3"/>
    <w:rsid w:val="00E77EDA"/>
    <w:rsid w:val="00E806E2"/>
    <w:rsid w:val="00E80EAE"/>
    <w:rsid w:val="00E80FED"/>
    <w:rsid w:val="00E81ADC"/>
    <w:rsid w:val="00E82ED2"/>
    <w:rsid w:val="00E84E39"/>
    <w:rsid w:val="00E901BC"/>
    <w:rsid w:val="00E90645"/>
    <w:rsid w:val="00E906FB"/>
    <w:rsid w:val="00E914F3"/>
    <w:rsid w:val="00E91D84"/>
    <w:rsid w:val="00E92BA3"/>
    <w:rsid w:val="00E94724"/>
    <w:rsid w:val="00E9674E"/>
    <w:rsid w:val="00E96EF3"/>
    <w:rsid w:val="00E97EA0"/>
    <w:rsid w:val="00EA0DB1"/>
    <w:rsid w:val="00EA1734"/>
    <w:rsid w:val="00EA3409"/>
    <w:rsid w:val="00EA47A5"/>
    <w:rsid w:val="00EA57A5"/>
    <w:rsid w:val="00EA594D"/>
    <w:rsid w:val="00EA5EC8"/>
    <w:rsid w:val="00EA71E6"/>
    <w:rsid w:val="00EB1150"/>
    <w:rsid w:val="00EB1D2E"/>
    <w:rsid w:val="00EB2B35"/>
    <w:rsid w:val="00EB3664"/>
    <w:rsid w:val="00EB4147"/>
    <w:rsid w:val="00EB45C1"/>
    <w:rsid w:val="00EB48A3"/>
    <w:rsid w:val="00EB5BA8"/>
    <w:rsid w:val="00EB5D5D"/>
    <w:rsid w:val="00EB5DC8"/>
    <w:rsid w:val="00EC0EBE"/>
    <w:rsid w:val="00EC208E"/>
    <w:rsid w:val="00EC34F5"/>
    <w:rsid w:val="00EC3CFA"/>
    <w:rsid w:val="00EC63FA"/>
    <w:rsid w:val="00EC711A"/>
    <w:rsid w:val="00EC7D3D"/>
    <w:rsid w:val="00ED3D02"/>
    <w:rsid w:val="00ED6969"/>
    <w:rsid w:val="00ED71BE"/>
    <w:rsid w:val="00EE0082"/>
    <w:rsid w:val="00EE10BB"/>
    <w:rsid w:val="00EE1437"/>
    <w:rsid w:val="00EE1D07"/>
    <w:rsid w:val="00EE24B5"/>
    <w:rsid w:val="00EE2959"/>
    <w:rsid w:val="00EE531E"/>
    <w:rsid w:val="00EE53B9"/>
    <w:rsid w:val="00EE6477"/>
    <w:rsid w:val="00EE697C"/>
    <w:rsid w:val="00EE699D"/>
    <w:rsid w:val="00EE6B0B"/>
    <w:rsid w:val="00EE7802"/>
    <w:rsid w:val="00EE780C"/>
    <w:rsid w:val="00EF0173"/>
    <w:rsid w:val="00EF150B"/>
    <w:rsid w:val="00EF1CB0"/>
    <w:rsid w:val="00EF22E8"/>
    <w:rsid w:val="00EF36A9"/>
    <w:rsid w:val="00EF4EB4"/>
    <w:rsid w:val="00EF5130"/>
    <w:rsid w:val="00EF617A"/>
    <w:rsid w:val="00F0017B"/>
    <w:rsid w:val="00F01770"/>
    <w:rsid w:val="00F031AC"/>
    <w:rsid w:val="00F03C65"/>
    <w:rsid w:val="00F040F2"/>
    <w:rsid w:val="00F04A58"/>
    <w:rsid w:val="00F10145"/>
    <w:rsid w:val="00F11407"/>
    <w:rsid w:val="00F11C46"/>
    <w:rsid w:val="00F123B0"/>
    <w:rsid w:val="00F13373"/>
    <w:rsid w:val="00F14144"/>
    <w:rsid w:val="00F14507"/>
    <w:rsid w:val="00F15289"/>
    <w:rsid w:val="00F15567"/>
    <w:rsid w:val="00F155C6"/>
    <w:rsid w:val="00F15802"/>
    <w:rsid w:val="00F16022"/>
    <w:rsid w:val="00F16984"/>
    <w:rsid w:val="00F16B83"/>
    <w:rsid w:val="00F17A35"/>
    <w:rsid w:val="00F208C3"/>
    <w:rsid w:val="00F20983"/>
    <w:rsid w:val="00F20C82"/>
    <w:rsid w:val="00F21F95"/>
    <w:rsid w:val="00F23EEC"/>
    <w:rsid w:val="00F2531D"/>
    <w:rsid w:val="00F27124"/>
    <w:rsid w:val="00F279AD"/>
    <w:rsid w:val="00F27D36"/>
    <w:rsid w:val="00F305F8"/>
    <w:rsid w:val="00F31027"/>
    <w:rsid w:val="00F34633"/>
    <w:rsid w:val="00F36CA5"/>
    <w:rsid w:val="00F36F24"/>
    <w:rsid w:val="00F426A0"/>
    <w:rsid w:val="00F44175"/>
    <w:rsid w:val="00F442A8"/>
    <w:rsid w:val="00F44F76"/>
    <w:rsid w:val="00F451BE"/>
    <w:rsid w:val="00F46924"/>
    <w:rsid w:val="00F46F5F"/>
    <w:rsid w:val="00F47D3A"/>
    <w:rsid w:val="00F51B84"/>
    <w:rsid w:val="00F51D37"/>
    <w:rsid w:val="00F52107"/>
    <w:rsid w:val="00F52EA9"/>
    <w:rsid w:val="00F52F9E"/>
    <w:rsid w:val="00F5363D"/>
    <w:rsid w:val="00F53800"/>
    <w:rsid w:val="00F53D0B"/>
    <w:rsid w:val="00F549F4"/>
    <w:rsid w:val="00F55205"/>
    <w:rsid w:val="00F557F7"/>
    <w:rsid w:val="00F55EF2"/>
    <w:rsid w:val="00F56851"/>
    <w:rsid w:val="00F6131E"/>
    <w:rsid w:val="00F6279A"/>
    <w:rsid w:val="00F6411B"/>
    <w:rsid w:val="00F65852"/>
    <w:rsid w:val="00F67C88"/>
    <w:rsid w:val="00F70051"/>
    <w:rsid w:val="00F70071"/>
    <w:rsid w:val="00F72017"/>
    <w:rsid w:val="00F7230F"/>
    <w:rsid w:val="00F72E32"/>
    <w:rsid w:val="00F72E44"/>
    <w:rsid w:val="00F7321D"/>
    <w:rsid w:val="00F73CFA"/>
    <w:rsid w:val="00F77DBD"/>
    <w:rsid w:val="00F80B1A"/>
    <w:rsid w:val="00F81B85"/>
    <w:rsid w:val="00F81DDA"/>
    <w:rsid w:val="00F82C71"/>
    <w:rsid w:val="00F84D20"/>
    <w:rsid w:val="00F8578C"/>
    <w:rsid w:val="00F85EA4"/>
    <w:rsid w:val="00F90ED5"/>
    <w:rsid w:val="00F91523"/>
    <w:rsid w:val="00F921CB"/>
    <w:rsid w:val="00F92E03"/>
    <w:rsid w:val="00F9360B"/>
    <w:rsid w:val="00F94F98"/>
    <w:rsid w:val="00F95763"/>
    <w:rsid w:val="00F9583B"/>
    <w:rsid w:val="00F97405"/>
    <w:rsid w:val="00FA0AD4"/>
    <w:rsid w:val="00FA0E00"/>
    <w:rsid w:val="00FA1A6C"/>
    <w:rsid w:val="00FA1F7A"/>
    <w:rsid w:val="00FA2898"/>
    <w:rsid w:val="00FA39BF"/>
    <w:rsid w:val="00FA412E"/>
    <w:rsid w:val="00FA44F8"/>
    <w:rsid w:val="00FA4853"/>
    <w:rsid w:val="00FA7C27"/>
    <w:rsid w:val="00FB2B2B"/>
    <w:rsid w:val="00FB37F0"/>
    <w:rsid w:val="00FB6252"/>
    <w:rsid w:val="00FB66B4"/>
    <w:rsid w:val="00FB7051"/>
    <w:rsid w:val="00FC2DF7"/>
    <w:rsid w:val="00FC358C"/>
    <w:rsid w:val="00FC39AC"/>
    <w:rsid w:val="00FC4386"/>
    <w:rsid w:val="00FC4A36"/>
    <w:rsid w:val="00FC4DC4"/>
    <w:rsid w:val="00FC501E"/>
    <w:rsid w:val="00FC5085"/>
    <w:rsid w:val="00FC50AF"/>
    <w:rsid w:val="00FC5836"/>
    <w:rsid w:val="00FC6410"/>
    <w:rsid w:val="00FD26E9"/>
    <w:rsid w:val="00FD279D"/>
    <w:rsid w:val="00FD2F56"/>
    <w:rsid w:val="00FD3451"/>
    <w:rsid w:val="00FD5C1F"/>
    <w:rsid w:val="00FE0A18"/>
    <w:rsid w:val="00FE11DF"/>
    <w:rsid w:val="00FE27ED"/>
    <w:rsid w:val="00FE31FF"/>
    <w:rsid w:val="00FE3CF2"/>
    <w:rsid w:val="00FE3D90"/>
    <w:rsid w:val="00FE46D1"/>
    <w:rsid w:val="00FE48AE"/>
    <w:rsid w:val="00FE4AE0"/>
    <w:rsid w:val="00FE4E6B"/>
    <w:rsid w:val="00FE5CF7"/>
    <w:rsid w:val="00FE6DC2"/>
    <w:rsid w:val="00FE75E6"/>
    <w:rsid w:val="00FF016B"/>
    <w:rsid w:val="00FF0444"/>
    <w:rsid w:val="00FF0C30"/>
    <w:rsid w:val="00FF28D0"/>
    <w:rsid w:val="00FF332F"/>
    <w:rsid w:val="00FF345D"/>
    <w:rsid w:val="00FF4B7C"/>
    <w:rsid w:val="00FF5718"/>
    <w:rsid w:val="00FF6079"/>
    <w:rsid w:val="00FF65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endarrow="block"/>
      <o:colormru v:ext="edit" colors="white,#cfe2f3,#d9ead3,#f8f8f8,#b6dde8"/>
    </o:shapedefaults>
    <o:shapelayout v:ext="edit">
      <o:idmap v:ext="edit" data="1"/>
    </o:shapelayout>
  </w:shapeDefaults>
  <w:decimalSymbol w:val=","/>
  <w:listSeparator w:val=";"/>
  <w14:docId w14:val="3319C9D0"/>
  <w15:docId w15:val="{B241ED59-AD45-47C5-B366-A4477901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4FC9"/>
    <w:pPr>
      <w:spacing w:after="100" w:afterAutospacing="1" w:line="360" w:lineRule="auto"/>
      <w:ind w:firstLine="709"/>
      <w:jc w:val="both"/>
    </w:pPr>
    <w:rPr>
      <w:rFonts w:ascii="Cambria" w:hAnsi="Cambria" w:cs="Arial"/>
      <w:color w:val="000000"/>
    </w:rPr>
  </w:style>
  <w:style w:type="paragraph" w:styleId="Heading1">
    <w:name w:val="heading 1"/>
    <w:link w:val="Heading1Char"/>
    <w:uiPriority w:val="9"/>
    <w:qFormat/>
    <w:rsid w:val="00262F75"/>
    <w:pPr>
      <w:keepNext/>
      <w:keepLines/>
      <w:pageBreakBefore/>
      <w:widowControl w:val="0"/>
      <w:pBdr>
        <w:bottom w:val="single" w:sz="12" w:space="0" w:color="808080"/>
      </w:pBdr>
      <w:tabs>
        <w:tab w:val="center" w:pos="5400"/>
      </w:tabs>
      <w:spacing w:after="600" w:line="312" w:lineRule="auto"/>
      <w:outlineLvl w:val="0"/>
    </w:pPr>
    <w:rPr>
      <w:rFonts w:asciiTheme="majorHAnsi" w:hAnsiTheme="majorHAnsi" w:cs="Arial"/>
      <w:color w:val="000000"/>
      <w:sz w:val="40"/>
      <w:szCs w:val="40"/>
      <w:lang w:val="en-US"/>
    </w:rPr>
  </w:style>
  <w:style w:type="paragraph" w:styleId="Heading2">
    <w:name w:val="heading 2"/>
    <w:basedOn w:val="Normal"/>
    <w:next w:val="Normal"/>
    <w:link w:val="Heading2Char"/>
    <w:uiPriority w:val="9"/>
    <w:qFormat/>
    <w:rsid w:val="00E15412"/>
    <w:pPr>
      <w:keepNext/>
      <w:keepLines/>
      <w:spacing w:before="360" w:line="240" w:lineRule="auto"/>
      <w:outlineLvl w:val="1"/>
    </w:pPr>
    <w:rPr>
      <w:rFonts w:eastAsiaTheme="majorEastAsia" w:cstheme="majorBidi"/>
      <w:b/>
      <w:bCs/>
      <w:iCs/>
      <w:sz w:val="24"/>
      <w:szCs w:val="28"/>
    </w:rPr>
  </w:style>
  <w:style w:type="paragraph" w:styleId="Heading3">
    <w:name w:val="heading 3"/>
    <w:basedOn w:val="Normal"/>
    <w:next w:val="Normal"/>
    <w:link w:val="Heading3Char"/>
    <w:uiPriority w:val="9"/>
    <w:qFormat/>
    <w:rsid w:val="00262F75"/>
    <w:pPr>
      <w:keepNext/>
      <w:keepLines/>
      <w:spacing w:before="320" w:after="80"/>
      <w:outlineLvl w:val="2"/>
    </w:pPr>
    <w:rPr>
      <w:rFonts w:eastAsiaTheme="majorEastAsia" w:cstheme="majorBidi"/>
      <w:b/>
      <w:bCs/>
      <w:sz w:val="26"/>
      <w:szCs w:val="26"/>
    </w:rPr>
  </w:style>
  <w:style w:type="paragraph" w:styleId="Heading4">
    <w:name w:val="heading 4"/>
    <w:basedOn w:val="Normal"/>
    <w:next w:val="Normal"/>
    <w:link w:val="Heading4Char"/>
    <w:uiPriority w:val="9"/>
    <w:qFormat/>
    <w:rsid w:val="00262F75"/>
    <w:pPr>
      <w:keepNext/>
      <w:keepLines/>
      <w:spacing w:before="280" w:after="8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262F75"/>
    <w:pPr>
      <w:keepNext/>
      <w:keepLines/>
      <w:spacing w:before="240" w:after="8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262F75"/>
    <w:pPr>
      <w:keepNext/>
      <w:keepLines/>
      <w:spacing w:before="240" w:after="8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F75"/>
    <w:rPr>
      <w:rFonts w:asciiTheme="majorHAnsi" w:hAnsiTheme="majorHAnsi" w:cs="Arial"/>
      <w:color w:val="000000"/>
      <w:sz w:val="40"/>
      <w:szCs w:val="40"/>
      <w:lang w:val="en-US"/>
    </w:rPr>
  </w:style>
  <w:style w:type="character" w:customStyle="1" w:styleId="Heading2Char">
    <w:name w:val="Heading 2 Char"/>
    <w:basedOn w:val="DefaultParagraphFont"/>
    <w:link w:val="Heading2"/>
    <w:uiPriority w:val="9"/>
    <w:rsid w:val="00E15412"/>
    <w:rPr>
      <w:rFonts w:ascii="Cambria" w:eastAsiaTheme="majorEastAsia" w:hAnsi="Cambria" w:cstheme="majorBidi"/>
      <w:b/>
      <w:bCs/>
      <w:iCs/>
      <w:color w:val="000000"/>
      <w:sz w:val="24"/>
      <w:szCs w:val="28"/>
    </w:rPr>
  </w:style>
  <w:style w:type="character" w:customStyle="1" w:styleId="Heading3Char">
    <w:name w:val="Heading 3 Char"/>
    <w:basedOn w:val="DefaultParagraphFont"/>
    <w:link w:val="Heading3"/>
    <w:uiPriority w:val="9"/>
    <w:rsid w:val="00262F75"/>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rsid w:val="00262F75"/>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rsid w:val="00262F75"/>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rsid w:val="00262F75"/>
    <w:rPr>
      <w:rFonts w:asciiTheme="minorHAnsi" w:eastAsiaTheme="minorEastAsia" w:hAnsiTheme="minorHAnsi" w:cstheme="minorBidi"/>
      <w:b/>
      <w:bCs/>
      <w:color w:val="000000"/>
    </w:rPr>
  </w:style>
  <w:style w:type="paragraph" w:styleId="Title">
    <w:name w:val="Title"/>
    <w:basedOn w:val="Normal"/>
    <w:link w:val="TitleChar"/>
    <w:uiPriority w:val="10"/>
    <w:qFormat/>
    <w:rsid w:val="00262F75"/>
    <w:pPr>
      <w:keepNext/>
      <w:keepLines/>
      <w:ind w:firstLine="0"/>
      <w:jc w:val="center"/>
    </w:pPr>
    <w:rPr>
      <w:rFonts w:eastAsiaTheme="majorEastAsia" w:cstheme="majorBidi"/>
      <w:bCs/>
      <w:kern w:val="28"/>
      <w:sz w:val="36"/>
      <w:szCs w:val="32"/>
    </w:rPr>
  </w:style>
  <w:style w:type="character" w:customStyle="1" w:styleId="TitleChar">
    <w:name w:val="Title Char"/>
    <w:basedOn w:val="DefaultParagraphFont"/>
    <w:link w:val="Title"/>
    <w:uiPriority w:val="10"/>
    <w:rsid w:val="00262F75"/>
    <w:rPr>
      <w:rFonts w:asciiTheme="majorHAnsi" w:eastAsiaTheme="majorEastAsia" w:hAnsiTheme="majorHAnsi" w:cstheme="majorBidi"/>
      <w:bCs/>
      <w:color w:val="000000"/>
      <w:kern w:val="28"/>
      <w:sz w:val="36"/>
      <w:szCs w:val="32"/>
    </w:rPr>
  </w:style>
  <w:style w:type="paragraph" w:styleId="Subtitle">
    <w:name w:val="Subtitle"/>
    <w:basedOn w:val="Normal"/>
    <w:link w:val="SubtitleChar"/>
    <w:uiPriority w:val="11"/>
    <w:qFormat/>
    <w:rsid w:val="00262F75"/>
    <w:pPr>
      <w:keepNext/>
      <w:keepLines/>
      <w:spacing w:after="320"/>
    </w:pPr>
    <w:rPr>
      <w:rFonts w:eastAsiaTheme="majorEastAsia" w:cstheme="majorBidi"/>
      <w:sz w:val="24"/>
      <w:szCs w:val="24"/>
    </w:rPr>
  </w:style>
  <w:style w:type="character" w:customStyle="1" w:styleId="SubtitleChar">
    <w:name w:val="Subtitle Char"/>
    <w:basedOn w:val="DefaultParagraphFont"/>
    <w:link w:val="Subtitle"/>
    <w:uiPriority w:val="11"/>
    <w:rsid w:val="00262F75"/>
    <w:rPr>
      <w:rFonts w:asciiTheme="majorHAnsi" w:eastAsiaTheme="majorEastAsia" w:hAnsiTheme="majorHAnsi" w:cstheme="majorBidi"/>
      <w:color w:val="000000"/>
      <w:sz w:val="24"/>
      <w:szCs w:val="24"/>
    </w:rPr>
  </w:style>
  <w:style w:type="paragraph" w:styleId="BalloonText">
    <w:name w:val="Balloon Text"/>
    <w:basedOn w:val="Normal"/>
    <w:link w:val="BalloonTextChar"/>
    <w:rsid w:val="00C63A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63ACD"/>
    <w:rPr>
      <w:rFonts w:ascii="Tahoma" w:hAnsi="Tahoma" w:cs="Tahoma"/>
      <w:color w:val="000000"/>
      <w:sz w:val="16"/>
      <w:szCs w:val="16"/>
    </w:rPr>
  </w:style>
  <w:style w:type="paragraph" w:styleId="ListParagraph">
    <w:name w:val="List Paragraph"/>
    <w:basedOn w:val="Normal"/>
    <w:next w:val="BodyText"/>
    <w:uiPriority w:val="34"/>
    <w:qFormat/>
    <w:locked/>
    <w:rsid w:val="00262F75"/>
    <w:pPr>
      <w:spacing w:after="120" w:afterAutospacing="0" w:line="312" w:lineRule="auto"/>
      <w:ind w:firstLine="0"/>
      <w:jc w:val="left"/>
    </w:pPr>
  </w:style>
  <w:style w:type="character" w:styleId="CommentReference">
    <w:name w:val="annotation reference"/>
    <w:basedOn w:val="DefaultParagraphFont"/>
    <w:rsid w:val="00CA4E4A"/>
    <w:rPr>
      <w:sz w:val="16"/>
      <w:szCs w:val="16"/>
    </w:rPr>
  </w:style>
  <w:style w:type="paragraph" w:styleId="CommentText">
    <w:name w:val="annotation text"/>
    <w:basedOn w:val="Normal"/>
    <w:link w:val="CommentTextChar"/>
    <w:rsid w:val="00CA4E4A"/>
    <w:pPr>
      <w:spacing w:line="240" w:lineRule="auto"/>
    </w:pPr>
    <w:rPr>
      <w:sz w:val="20"/>
      <w:szCs w:val="20"/>
    </w:rPr>
  </w:style>
  <w:style w:type="character" w:customStyle="1" w:styleId="CommentTextChar">
    <w:name w:val="Comment Text Char"/>
    <w:basedOn w:val="DefaultParagraphFont"/>
    <w:link w:val="CommentText"/>
    <w:rsid w:val="00CA4E4A"/>
    <w:rPr>
      <w:rFonts w:ascii="Arial" w:hAnsi="Arial" w:cs="Arial"/>
      <w:color w:val="000000"/>
      <w:sz w:val="20"/>
      <w:szCs w:val="20"/>
    </w:rPr>
  </w:style>
  <w:style w:type="paragraph" w:styleId="CommentSubject">
    <w:name w:val="annotation subject"/>
    <w:basedOn w:val="CommentText"/>
    <w:next w:val="CommentText"/>
    <w:link w:val="CommentSubjectChar"/>
    <w:rsid w:val="00CA4E4A"/>
    <w:rPr>
      <w:b/>
      <w:bCs/>
    </w:rPr>
  </w:style>
  <w:style w:type="character" w:customStyle="1" w:styleId="CommentSubjectChar">
    <w:name w:val="Comment Subject Char"/>
    <w:basedOn w:val="CommentTextChar"/>
    <w:link w:val="CommentSubject"/>
    <w:rsid w:val="00CA4E4A"/>
    <w:rPr>
      <w:rFonts w:ascii="Arial" w:hAnsi="Arial" w:cs="Arial"/>
      <w:b/>
      <w:bCs/>
      <w:color w:val="000000"/>
      <w:sz w:val="20"/>
      <w:szCs w:val="20"/>
    </w:rPr>
  </w:style>
  <w:style w:type="paragraph" w:styleId="Revision">
    <w:name w:val="Revision"/>
    <w:hidden/>
    <w:uiPriority w:val="99"/>
    <w:semiHidden/>
    <w:locked/>
    <w:rsid w:val="00CA4E4A"/>
    <w:pPr>
      <w:spacing w:after="0" w:line="240" w:lineRule="auto"/>
    </w:pPr>
    <w:rPr>
      <w:rFonts w:ascii="Arial" w:hAnsi="Arial" w:cs="Arial"/>
      <w:color w:val="000000"/>
    </w:rPr>
  </w:style>
  <w:style w:type="character" w:styleId="Hyperlink">
    <w:name w:val="Hyperlink"/>
    <w:basedOn w:val="DefaultParagraphFont"/>
    <w:uiPriority w:val="99"/>
    <w:rsid w:val="00AA67D4"/>
    <w:rPr>
      <w:color w:val="0000FF" w:themeColor="hyperlink"/>
      <w:u w:val="single"/>
    </w:rPr>
  </w:style>
  <w:style w:type="character" w:styleId="FollowedHyperlink">
    <w:name w:val="FollowedHyperlink"/>
    <w:basedOn w:val="DefaultParagraphFont"/>
    <w:rsid w:val="00AA67D4"/>
    <w:rPr>
      <w:color w:val="800080" w:themeColor="followedHyperlink"/>
      <w:u w:val="single"/>
    </w:rPr>
  </w:style>
  <w:style w:type="paragraph" w:customStyle="1" w:styleId="Normal1">
    <w:name w:val="Normal1"/>
    <w:rsid w:val="00067D18"/>
    <w:pPr>
      <w:pBdr>
        <w:top w:val="nil"/>
        <w:left w:val="nil"/>
        <w:bottom w:val="nil"/>
        <w:right w:val="nil"/>
        <w:between w:val="nil"/>
      </w:pBdr>
      <w:spacing w:after="0"/>
    </w:pPr>
    <w:rPr>
      <w:rFonts w:ascii="Arial" w:eastAsia="Arial" w:hAnsi="Arial" w:cs="Arial"/>
      <w:color w:val="000000"/>
      <w:lang w:eastAsia="en-US"/>
    </w:rPr>
  </w:style>
  <w:style w:type="paragraph" w:styleId="Header">
    <w:name w:val="header"/>
    <w:basedOn w:val="Normal"/>
    <w:link w:val="HeaderChar"/>
    <w:uiPriority w:val="99"/>
    <w:rsid w:val="00067D18"/>
    <w:pPr>
      <w:tabs>
        <w:tab w:val="center" w:pos="4844"/>
        <w:tab w:val="right" w:pos="9689"/>
      </w:tabs>
      <w:spacing w:line="240" w:lineRule="auto"/>
    </w:pPr>
  </w:style>
  <w:style w:type="character" w:customStyle="1" w:styleId="HeaderChar">
    <w:name w:val="Header Char"/>
    <w:basedOn w:val="DefaultParagraphFont"/>
    <w:link w:val="Header"/>
    <w:uiPriority w:val="99"/>
    <w:rsid w:val="00067D18"/>
    <w:rPr>
      <w:rFonts w:ascii="Arial" w:hAnsi="Arial" w:cs="Arial"/>
      <w:color w:val="000000"/>
    </w:rPr>
  </w:style>
  <w:style w:type="paragraph" w:styleId="Footer">
    <w:name w:val="footer"/>
    <w:basedOn w:val="Normal"/>
    <w:link w:val="FooterChar"/>
    <w:uiPriority w:val="99"/>
    <w:rsid w:val="00067D18"/>
    <w:pPr>
      <w:tabs>
        <w:tab w:val="center" w:pos="4844"/>
        <w:tab w:val="right" w:pos="9689"/>
      </w:tabs>
      <w:spacing w:line="240" w:lineRule="auto"/>
    </w:pPr>
  </w:style>
  <w:style w:type="character" w:customStyle="1" w:styleId="FooterChar">
    <w:name w:val="Footer Char"/>
    <w:basedOn w:val="DefaultParagraphFont"/>
    <w:link w:val="Footer"/>
    <w:uiPriority w:val="99"/>
    <w:rsid w:val="00067D18"/>
    <w:rPr>
      <w:rFonts w:ascii="Arial" w:hAnsi="Arial" w:cs="Arial"/>
      <w:color w:val="000000"/>
    </w:rPr>
  </w:style>
  <w:style w:type="character" w:customStyle="1" w:styleId="shorttext">
    <w:name w:val="short_text"/>
    <w:basedOn w:val="DefaultParagraphFont"/>
    <w:rsid w:val="00FE75E6"/>
  </w:style>
  <w:style w:type="paragraph" w:styleId="TOCHeading">
    <w:name w:val="TOC Heading"/>
    <w:basedOn w:val="Heading1"/>
    <w:next w:val="Normal"/>
    <w:uiPriority w:val="39"/>
    <w:semiHidden/>
    <w:unhideWhenUsed/>
    <w:qFormat/>
    <w:locked/>
    <w:rsid w:val="00262F75"/>
    <w:pPr>
      <w:spacing w:before="480" w:after="0"/>
      <w:outlineLvl w:val="9"/>
    </w:pPr>
    <w:rPr>
      <w:rFonts w:eastAsiaTheme="majorEastAsia" w:cstheme="majorBidi"/>
      <w:b/>
      <w:bCs/>
      <w:color w:val="365F91" w:themeColor="accent1" w:themeShade="BF"/>
      <w:sz w:val="28"/>
      <w:szCs w:val="28"/>
    </w:rPr>
  </w:style>
  <w:style w:type="paragraph" w:styleId="TOC1">
    <w:name w:val="toc 1"/>
    <w:basedOn w:val="Normal"/>
    <w:next w:val="Normal"/>
    <w:autoRedefine/>
    <w:uiPriority w:val="39"/>
    <w:rsid w:val="00EF4EB4"/>
  </w:style>
  <w:style w:type="paragraph" w:styleId="TOC2">
    <w:name w:val="toc 2"/>
    <w:basedOn w:val="Normal"/>
    <w:next w:val="Normal"/>
    <w:autoRedefine/>
    <w:uiPriority w:val="39"/>
    <w:rsid w:val="00FD279D"/>
    <w:pPr>
      <w:ind w:left="220"/>
    </w:pPr>
  </w:style>
  <w:style w:type="paragraph" w:styleId="Caption">
    <w:name w:val="caption"/>
    <w:basedOn w:val="Normal"/>
    <w:next w:val="Normal"/>
    <w:unhideWhenUsed/>
    <w:qFormat/>
    <w:locked/>
    <w:rsid w:val="00262F75"/>
    <w:pPr>
      <w:spacing w:after="360" w:afterAutospacing="0" w:line="240" w:lineRule="auto"/>
      <w:ind w:firstLine="0"/>
      <w:jc w:val="center"/>
    </w:pPr>
    <w:rPr>
      <w:bCs/>
      <w:color w:val="4F81BD" w:themeColor="accent1"/>
      <w:sz w:val="18"/>
      <w:szCs w:val="18"/>
    </w:rPr>
  </w:style>
  <w:style w:type="paragraph" w:styleId="NormalWeb">
    <w:name w:val="Normal (Web)"/>
    <w:basedOn w:val="Normal"/>
    <w:uiPriority w:val="99"/>
    <w:unhideWhenUsed/>
    <w:rsid w:val="00261434"/>
    <w:pPr>
      <w:spacing w:before="100" w:beforeAutospacing="1" w:line="240" w:lineRule="auto"/>
    </w:pPr>
    <w:rPr>
      <w:rFonts w:ascii="Times New Roman" w:hAnsi="Times New Roman" w:cs="Times New Roman"/>
      <w:color w:val="auto"/>
      <w:sz w:val="24"/>
      <w:szCs w:val="24"/>
      <w:lang w:val="en-US" w:eastAsia="en-US"/>
    </w:rPr>
  </w:style>
  <w:style w:type="character" w:customStyle="1" w:styleId="st">
    <w:name w:val="st"/>
    <w:basedOn w:val="DefaultParagraphFont"/>
    <w:rsid w:val="00EA0DB1"/>
  </w:style>
  <w:style w:type="character" w:styleId="LineNumber">
    <w:name w:val="line number"/>
    <w:basedOn w:val="DefaultParagraphFont"/>
    <w:semiHidden/>
    <w:unhideWhenUsed/>
    <w:rsid w:val="00324A0D"/>
  </w:style>
  <w:style w:type="character" w:customStyle="1" w:styleId="jlqj4b">
    <w:name w:val="jlqj4b"/>
    <w:basedOn w:val="DefaultParagraphFont"/>
    <w:rsid w:val="00D20D80"/>
  </w:style>
  <w:style w:type="table" w:styleId="TableGrid">
    <w:name w:val="Table Grid"/>
    <w:basedOn w:val="TableNormal"/>
    <w:rsid w:val="00955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locked/>
    <w:rsid w:val="00262F75"/>
    <w:pPr>
      <w:spacing w:after="0" w:line="240" w:lineRule="auto"/>
    </w:pPr>
    <w:rPr>
      <w:rFonts w:asciiTheme="majorHAnsi" w:hAnsiTheme="majorHAnsi" w:cs="Arial"/>
      <w:color w:val="000000"/>
    </w:rPr>
  </w:style>
  <w:style w:type="paragraph" w:customStyle="1" w:styleId="Table">
    <w:name w:val="Table"/>
    <w:basedOn w:val="NoSpacing"/>
    <w:link w:val="TableChar"/>
    <w:qFormat/>
    <w:rsid w:val="003F6426"/>
    <w:pPr>
      <w:spacing w:before="120" w:after="120"/>
      <w:jc w:val="center"/>
    </w:pPr>
    <w:rPr>
      <w:rFonts w:eastAsiaTheme="majorEastAsia"/>
    </w:rPr>
  </w:style>
  <w:style w:type="character" w:customStyle="1" w:styleId="NoSpacingChar">
    <w:name w:val="No Spacing Char"/>
    <w:basedOn w:val="DefaultParagraphFont"/>
    <w:link w:val="NoSpacing"/>
    <w:uiPriority w:val="1"/>
    <w:rsid w:val="00262F75"/>
    <w:rPr>
      <w:rFonts w:asciiTheme="majorHAnsi" w:hAnsiTheme="majorHAnsi" w:cs="Arial"/>
      <w:color w:val="000000"/>
    </w:rPr>
  </w:style>
  <w:style w:type="character" w:customStyle="1" w:styleId="TableChar">
    <w:name w:val="Table Char"/>
    <w:basedOn w:val="NoSpacingChar"/>
    <w:link w:val="Table"/>
    <w:rsid w:val="003F6426"/>
    <w:rPr>
      <w:rFonts w:asciiTheme="majorHAnsi" w:eastAsiaTheme="majorEastAsia" w:hAnsiTheme="majorHAnsi" w:cs="Arial"/>
      <w:color w:val="000000"/>
    </w:rPr>
  </w:style>
  <w:style w:type="paragraph" w:customStyle="1" w:styleId="Drawing">
    <w:name w:val="Drawing"/>
    <w:basedOn w:val="Normal"/>
    <w:link w:val="DrawingChar"/>
    <w:qFormat/>
    <w:rsid w:val="00392855"/>
    <w:pPr>
      <w:spacing w:after="0" w:afterAutospacing="0" w:line="240" w:lineRule="auto"/>
      <w:ind w:firstLine="0"/>
      <w:jc w:val="center"/>
    </w:pPr>
    <w:rPr>
      <w:rFonts w:ascii="Verdana" w:hAnsi="Verdana"/>
      <w:sz w:val="16"/>
      <w:szCs w:val="18"/>
      <w:lang w:val="en-US"/>
    </w:rPr>
  </w:style>
  <w:style w:type="character" w:customStyle="1" w:styleId="DrawingChar">
    <w:name w:val="Drawing Char"/>
    <w:basedOn w:val="DefaultParagraphFont"/>
    <w:link w:val="Drawing"/>
    <w:rsid w:val="00392855"/>
    <w:rPr>
      <w:rFonts w:ascii="Verdana" w:hAnsi="Verdana" w:cs="Arial"/>
      <w:color w:val="000000"/>
      <w:sz w:val="16"/>
      <w:szCs w:val="18"/>
      <w:lang w:val="en-US"/>
    </w:rPr>
  </w:style>
  <w:style w:type="paragraph" w:styleId="BodyText">
    <w:name w:val="Body Text"/>
    <w:basedOn w:val="Normal"/>
    <w:link w:val="BodyTextChar"/>
    <w:semiHidden/>
    <w:unhideWhenUsed/>
    <w:rsid w:val="00262F75"/>
    <w:pPr>
      <w:spacing w:after="120"/>
    </w:pPr>
  </w:style>
  <w:style w:type="character" w:customStyle="1" w:styleId="BodyTextChar">
    <w:name w:val="Body Text Char"/>
    <w:basedOn w:val="DefaultParagraphFont"/>
    <w:link w:val="BodyText"/>
    <w:semiHidden/>
    <w:rsid w:val="00262F75"/>
    <w:rPr>
      <w:rFonts w:asciiTheme="majorHAnsi" w:hAnsiTheme="majorHAnsi" w:cs="Arial"/>
      <w:color w:val="000000"/>
    </w:rPr>
  </w:style>
  <w:style w:type="character" w:styleId="BookTitle">
    <w:name w:val="Book Title"/>
    <w:uiPriority w:val="33"/>
    <w:qFormat/>
    <w:locked/>
    <w:rsid w:val="00262F75"/>
    <w:rPr>
      <w:rFonts w:asciiTheme="majorHAnsi" w:hAnsiTheme="majorHAnsi"/>
      <w:sz w:val="52"/>
      <w:szCs w:val="52"/>
      <w:lang w:val="en-US"/>
    </w:rPr>
  </w:style>
  <w:style w:type="character" w:customStyle="1" w:styleId="dttext">
    <w:name w:val="dttext"/>
    <w:basedOn w:val="DefaultParagraphFont"/>
    <w:rsid w:val="00D92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21716">
      <w:bodyDiv w:val="1"/>
      <w:marLeft w:val="0"/>
      <w:marRight w:val="0"/>
      <w:marTop w:val="0"/>
      <w:marBottom w:val="0"/>
      <w:divBdr>
        <w:top w:val="none" w:sz="0" w:space="0" w:color="auto"/>
        <w:left w:val="none" w:sz="0" w:space="0" w:color="auto"/>
        <w:bottom w:val="none" w:sz="0" w:space="0" w:color="auto"/>
        <w:right w:val="none" w:sz="0" w:space="0" w:color="auto"/>
      </w:divBdr>
    </w:div>
    <w:div w:id="619529637">
      <w:bodyDiv w:val="1"/>
      <w:marLeft w:val="0"/>
      <w:marRight w:val="0"/>
      <w:marTop w:val="0"/>
      <w:marBottom w:val="0"/>
      <w:divBdr>
        <w:top w:val="none" w:sz="0" w:space="0" w:color="auto"/>
        <w:left w:val="none" w:sz="0" w:space="0" w:color="auto"/>
        <w:bottom w:val="none" w:sz="0" w:space="0" w:color="auto"/>
        <w:right w:val="none" w:sz="0" w:space="0" w:color="auto"/>
      </w:divBdr>
      <w:divsChild>
        <w:div w:id="921253526">
          <w:marLeft w:val="0"/>
          <w:marRight w:val="0"/>
          <w:marTop w:val="0"/>
          <w:marBottom w:val="0"/>
          <w:divBdr>
            <w:top w:val="none" w:sz="0" w:space="0" w:color="auto"/>
            <w:left w:val="none" w:sz="0" w:space="0" w:color="auto"/>
            <w:bottom w:val="none" w:sz="0" w:space="0" w:color="auto"/>
            <w:right w:val="none" w:sz="0" w:space="0" w:color="auto"/>
          </w:divBdr>
        </w:div>
      </w:divsChild>
    </w:div>
    <w:div w:id="926502973">
      <w:bodyDiv w:val="1"/>
      <w:marLeft w:val="0"/>
      <w:marRight w:val="0"/>
      <w:marTop w:val="0"/>
      <w:marBottom w:val="0"/>
      <w:divBdr>
        <w:top w:val="none" w:sz="0" w:space="0" w:color="auto"/>
        <w:left w:val="none" w:sz="0" w:space="0" w:color="auto"/>
        <w:bottom w:val="none" w:sz="0" w:space="0" w:color="auto"/>
        <w:right w:val="none" w:sz="0" w:space="0" w:color="auto"/>
      </w:divBdr>
    </w:div>
    <w:div w:id="1294408235">
      <w:bodyDiv w:val="1"/>
      <w:marLeft w:val="0"/>
      <w:marRight w:val="0"/>
      <w:marTop w:val="0"/>
      <w:marBottom w:val="0"/>
      <w:divBdr>
        <w:top w:val="none" w:sz="0" w:space="0" w:color="auto"/>
        <w:left w:val="none" w:sz="0" w:space="0" w:color="auto"/>
        <w:bottom w:val="none" w:sz="0" w:space="0" w:color="auto"/>
        <w:right w:val="none" w:sz="0" w:space="0" w:color="auto"/>
      </w:divBdr>
    </w:div>
    <w:div w:id="1714965517">
      <w:bodyDiv w:val="1"/>
      <w:marLeft w:val="0"/>
      <w:marRight w:val="0"/>
      <w:marTop w:val="0"/>
      <w:marBottom w:val="0"/>
      <w:divBdr>
        <w:top w:val="none" w:sz="0" w:space="0" w:color="auto"/>
        <w:left w:val="none" w:sz="0" w:space="0" w:color="auto"/>
        <w:bottom w:val="none" w:sz="0" w:space="0" w:color="auto"/>
        <w:right w:val="none" w:sz="0" w:space="0" w:color="auto"/>
      </w:divBdr>
      <w:divsChild>
        <w:div w:id="1605768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0DCA417-0574-4D93-AF5B-65D7E677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18</Pages>
  <Words>4028</Words>
  <Characters>22963</Characters>
  <Application>Microsoft Office Word</Application>
  <DocSecurity>0</DocSecurity>
  <Lines>191</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Multi-chain Block Voting</vt:lpstr>
      <vt:lpstr>Ultranet Technology Research Organization</vt:lpstr>
    </vt:vector>
  </TitlesOfParts>
  <Company/>
  <LinksUpToDate>false</LinksUpToDate>
  <CharactersWithSpaces>26938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Multi-chain Block Voting</dc:title>
  <dc:subject>Technical White Paper</dc:subject>
  <dc:creator/>
  <cp:keywords>p2p internet blockchain decentalization dlt bft dag</cp:keywords>
  <cp:lastModifiedBy>Maximion</cp:lastModifiedBy>
  <cp:revision>166</cp:revision>
  <dcterms:created xsi:type="dcterms:W3CDTF">2021-04-23T23:22:00Z</dcterms:created>
  <dcterms:modified xsi:type="dcterms:W3CDTF">2025-09-28T13:35:00Z</dcterms:modified>
</cp:coreProperties>
</file>