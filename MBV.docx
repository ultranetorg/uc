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5E3490" w14:textId="77777777" w:rsidR="00067D18" w:rsidRPr="0041356E" w:rsidRDefault="00067D18" w:rsidP="0041356E">
      <w:pPr>
        <w:pStyle w:val="Title"/>
        <w:spacing w:line="312" w:lineRule="auto"/>
        <w:rPr>
          <w:szCs w:val="36"/>
          <w:lang w:val="en-US"/>
        </w:rPr>
      </w:pPr>
    </w:p>
    <w:p w14:paraId="0C135F58" w14:textId="77777777" w:rsidR="00BF0F7C" w:rsidRPr="0041356E" w:rsidRDefault="00BF0F7C" w:rsidP="0041356E">
      <w:pPr>
        <w:pStyle w:val="Title"/>
        <w:spacing w:line="312" w:lineRule="auto"/>
        <w:rPr>
          <w:szCs w:val="36"/>
          <w:lang w:val="en-US"/>
        </w:rPr>
      </w:pPr>
    </w:p>
    <w:p w14:paraId="5E3D5D27" w14:textId="77777777" w:rsidR="00BF0F7C" w:rsidRPr="0041356E" w:rsidRDefault="00BF0F7C" w:rsidP="0041356E">
      <w:pPr>
        <w:pStyle w:val="Title"/>
        <w:spacing w:line="312" w:lineRule="auto"/>
        <w:rPr>
          <w:szCs w:val="36"/>
          <w:lang w:val="en-US"/>
        </w:rPr>
      </w:pPr>
    </w:p>
    <w:p w14:paraId="732B851F" w14:textId="77777777" w:rsidR="0076003B" w:rsidRDefault="0076003B" w:rsidP="0041356E">
      <w:pPr>
        <w:pStyle w:val="Title"/>
        <w:spacing w:line="312" w:lineRule="auto"/>
        <w:rPr>
          <w:szCs w:val="36"/>
          <w:lang w:val="en-US"/>
        </w:rPr>
      </w:pPr>
    </w:p>
    <w:p w14:paraId="679EDBF0" w14:textId="77777777" w:rsidR="0041356E" w:rsidRDefault="0041356E" w:rsidP="0041356E">
      <w:pPr>
        <w:pStyle w:val="Title"/>
        <w:spacing w:line="312" w:lineRule="auto"/>
        <w:rPr>
          <w:szCs w:val="36"/>
          <w:lang w:val="en-US"/>
        </w:rPr>
      </w:pPr>
    </w:p>
    <w:p w14:paraId="546872C2" w14:textId="77777777" w:rsidR="0041356E" w:rsidRPr="0041356E" w:rsidRDefault="0041356E" w:rsidP="00550033">
      <w:pPr>
        <w:pStyle w:val="Title"/>
        <w:spacing w:line="312" w:lineRule="auto"/>
        <w:rPr>
          <w:szCs w:val="36"/>
          <w:lang w:val="en-US"/>
        </w:rPr>
      </w:pPr>
    </w:p>
    <w:p w14:paraId="46075DE2" w14:textId="55F85C61" w:rsidR="00BC42CD" w:rsidRPr="00DE3C4B" w:rsidRDefault="00C11E4E" w:rsidP="00550033">
      <w:pPr>
        <w:pStyle w:val="Title"/>
        <w:spacing w:line="312" w:lineRule="auto"/>
        <w:rPr>
          <w:rStyle w:val="BookTitle"/>
        </w:rPr>
      </w:pPr>
      <w:bookmarkStart w:id="0" w:name="_ppozuwtb8h0j" w:colFirst="0" w:colLast="0"/>
      <w:bookmarkStart w:id="1" w:name="_ysleecbuag9x" w:colFirst="0" w:colLast="0"/>
      <w:bookmarkStart w:id="2" w:name="_az2nsn0oixq" w:colFirst="0" w:colLast="0"/>
      <w:bookmarkStart w:id="3" w:name="_c6ufyqhcyz2" w:colFirst="0" w:colLast="0"/>
      <w:bookmarkStart w:id="4" w:name="OLE_LINK1"/>
      <w:bookmarkStart w:id="5" w:name="OLE_LINK2"/>
      <w:bookmarkEnd w:id="0"/>
      <w:bookmarkEnd w:id="1"/>
      <w:bookmarkEnd w:id="2"/>
      <w:bookmarkEnd w:id="3"/>
      <w:r w:rsidRPr="00DE3C4B">
        <w:rPr>
          <w:rStyle w:val="BookTitle"/>
        </w:rPr>
        <w:t>M</w:t>
      </w:r>
      <w:r w:rsidR="00560AAF" w:rsidRPr="00DE3C4B">
        <w:rPr>
          <w:rStyle w:val="BookTitle"/>
        </w:rPr>
        <w:t>B</w:t>
      </w:r>
      <w:r w:rsidRPr="00DE3C4B">
        <w:rPr>
          <w:rStyle w:val="BookTitle"/>
        </w:rPr>
        <w:t>V</w:t>
      </w:r>
      <w:r w:rsidR="00A54AF5" w:rsidRPr="00DE3C4B">
        <w:rPr>
          <w:rStyle w:val="BookTitle"/>
        </w:rPr>
        <w:t>:</w:t>
      </w:r>
      <w:r w:rsidR="00810B28" w:rsidRPr="00DE3C4B">
        <w:rPr>
          <w:rStyle w:val="BookTitle"/>
        </w:rPr>
        <w:t xml:space="preserve"> </w:t>
      </w:r>
      <w:r w:rsidR="006A45DA" w:rsidRPr="00DE3C4B">
        <w:rPr>
          <w:rStyle w:val="BookTitle"/>
        </w:rPr>
        <w:t>M</w:t>
      </w:r>
      <w:r w:rsidR="00800F2B" w:rsidRPr="00DE3C4B">
        <w:rPr>
          <w:rStyle w:val="BookTitle"/>
        </w:rPr>
        <w:t>ulti</w:t>
      </w:r>
      <w:r w:rsidR="009F6AB2" w:rsidRPr="00DE3C4B">
        <w:rPr>
          <w:rStyle w:val="BookTitle"/>
        </w:rPr>
        <w:t>-</w:t>
      </w:r>
      <w:r w:rsidR="00A609FB" w:rsidRPr="00DE3C4B">
        <w:rPr>
          <w:rStyle w:val="BookTitle"/>
        </w:rPr>
        <w:t>c</w:t>
      </w:r>
      <w:r w:rsidR="00DB43AF" w:rsidRPr="00DE3C4B">
        <w:rPr>
          <w:rStyle w:val="BookTitle"/>
        </w:rPr>
        <w:t xml:space="preserve">hain </w:t>
      </w:r>
      <w:r w:rsidR="00BC42CD" w:rsidRPr="00DE3C4B">
        <w:rPr>
          <w:rStyle w:val="BookTitle"/>
        </w:rPr>
        <w:t>Block</w:t>
      </w:r>
      <w:r w:rsidR="004F3FDB" w:rsidRPr="00DE3C4B">
        <w:rPr>
          <w:rStyle w:val="BookTitle"/>
        </w:rPr>
        <w:t xml:space="preserve"> V</w:t>
      </w:r>
      <w:r w:rsidR="0076003B" w:rsidRPr="00DE3C4B">
        <w:rPr>
          <w:rStyle w:val="BookTitle"/>
        </w:rPr>
        <w:t>oting</w:t>
      </w:r>
    </w:p>
    <w:p w14:paraId="23A9860A" w14:textId="77777777" w:rsidR="00800F2B" w:rsidRPr="00DE3C4B" w:rsidRDefault="009F5275" w:rsidP="00550033">
      <w:pPr>
        <w:pStyle w:val="Title"/>
        <w:spacing w:line="312" w:lineRule="auto"/>
        <w:rPr>
          <w:rStyle w:val="BookTitle"/>
        </w:rPr>
      </w:pPr>
      <w:r w:rsidRPr="00DE3C4B">
        <w:rPr>
          <w:rStyle w:val="BookTitle"/>
        </w:rPr>
        <w:t>Asynchronous</w:t>
      </w:r>
      <w:r w:rsidR="00F31027" w:rsidRPr="00DE3C4B">
        <w:rPr>
          <w:rStyle w:val="BookTitle"/>
        </w:rPr>
        <w:t xml:space="preserve"> </w:t>
      </w:r>
      <w:r w:rsidR="00800F2B" w:rsidRPr="00DE3C4B">
        <w:rPr>
          <w:rStyle w:val="BookTitle"/>
        </w:rPr>
        <w:t>BFT</w:t>
      </w:r>
      <w:r w:rsidR="00F31027" w:rsidRPr="00DE3C4B">
        <w:rPr>
          <w:rStyle w:val="BookTitle"/>
        </w:rPr>
        <w:t xml:space="preserve"> </w:t>
      </w:r>
      <w:r w:rsidR="006A45DA" w:rsidRPr="00DE3C4B">
        <w:rPr>
          <w:rStyle w:val="BookTitle"/>
        </w:rPr>
        <w:t>Protocol</w:t>
      </w:r>
    </w:p>
    <w:p w14:paraId="3987E66E" w14:textId="77777777" w:rsidR="00800F2B" w:rsidRPr="00DE3C4B" w:rsidRDefault="00E15D8F" w:rsidP="00550033">
      <w:pPr>
        <w:pStyle w:val="Title"/>
        <w:spacing w:line="312" w:lineRule="auto"/>
        <w:rPr>
          <w:rStyle w:val="BookTitle"/>
        </w:rPr>
      </w:pPr>
      <w:r w:rsidRPr="00DE3C4B">
        <w:rPr>
          <w:rStyle w:val="BookTitle"/>
        </w:rPr>
        <w:t>a</w:t>
      </w:r>
      <w:r w:rsidR="00800F2B" w:rsidRPr="00DE3C4B">
        <w:rPr>
          <w:rStyle w:val="BookTitle"/>
        </w:rPr>
        <w:t>nd</w:t>
      </w:r>
    </w:p>
    <w:p w14:paraId="2D9FD7AA" w14:textId="77777777" w:rsidR="00634064" w:rsidRPr="00DE3C4B" w:rsidRDefault="00205CD0" w:rsidP="00550033">
      <w:pPr>
        <w:pStyle w:val="Title"/>
        <w:spacing w:line="312" w:lineRule="auto"/>
        <w:rPr>
          <w:rStyle w:val="BookTitle"/>
        </w:rPr>
      </w:pPr>
      <w:r w:rsidRPr="00DE3C4B">
        <w:rPr>
          <w:rStyle w:val="BookTitle"/>
        </w:rPr>
        <w:t>R</w:t>
      </w:r>
      <w:r w:rsidR="006A45DA" w:rsidRPr="00DE3C4B">
        <w:rPr>
          <w:rStyle w:val="BookTitle"/>
        </w:rPr>
        <w:t>oundchain</w:t>
      </w:r>
    </w:p>
    <w:bookmarkEnd w:id="4"/>
    <w:bookmarkEnd w:id="5"/>
    <w:p w14:paraId="61F0BF8B" w14:textId="77777777" w:rsidR="00761840" w:rsidRPr="006E2F26" w:rsidRDefault="00761840" w:rsidP="00550033">
      <w:pPr>
        <w:pStyle w:val="Normal1"/>
        <w:spacing w:line="312" w:lineRule="auto"/>
        <w:jc w:val="center"/>
        <w:rPr>
          <w:rFonts w:asciiTheme="majorHAnsi" w:hAnsiTheme="majorHAnsi" w:cs="Angsana New"/>
          <w:lang w:val="en-US"/>
        </w:rPr>
      </w:pPr>
    </w:p>
    <w:p w14:paraId="6BF115C1" w14:textId="77777777" w:rsidR="00634064" w:rsidRPr="006E2F26" w:rsidRDefault="00E91D84" w:rsidP="00550033">
      <w:pPr>
        <w:ind w:firstLine="0"/>
        <w:jc w:val="center"/>
        <w:rPr>
          <w:lang w:val="en-US"/>
        </w:rPr>
      </w:pPr>
      <w:r>
        <w:rPr>
          <w:lang w:val="en-US"/>
        </w:rPr>
        <w:t>a</w:t>
      </w:r>
      <w:r w:rsidR="00D02829" w:rsidRPr="006E2F26">
        <w:rPr>
          <w:lang w:val="en-US"/>
        </w:rPr>
        <w:t>s</w:t>
      </w:r>
      <w:r w:rsidR="00634064" w:rsidRPr="006E2F26">
        <w:rPr>
          <w:lang w:val="en-US"/>
        </w:rPr>
        <w:t xml:space="preserve"> </w:t>
      </w:r>
      <w:r w:rsidR="00D02829" w:rsidRPr="006E2F26">
        <w:rPr>
          <w:lang w:val="en-US"/>
        </w:rPr>
        <w:t xml:space="preserve">a </w:t>
      </w:r>
      <w:r w:rsidR="002B67C3" w:rsidRPr="006E2F26">
        <w:rPr>
          <w:lang w:val="en-US"/>
        </w:rPr>
        <w:t>d</w:t>
      </w:r>
      <w:r w:rsidR="00634064" w:rsidRPr="006E2F26">
        <w:rPr>
          <w:lang w:val="en-US"/>
        </w:rPr>
        <w:t xml:space="preserve">istributed </w:t>
      </w:r>
      <w:r w:rsidR="002B67C3" w:rsidRPr="006E2F26">
        <w:rPr>
          <w:lang w:val="en-US"/>
        </w:rPr>
        <w:t>r</w:t>
      </w:r>
      <w:r w:rsidR="00634064" w:rsidRPr="006E2F26">
        <w:rPr>
          <w:lang w:val="en-US"/>
        </w:rPr>
        <w:t xml:space="preserve">egistry for ULTRANET </w:t>
      </w:r>
      <w:r w:rsidR="00DA392A">
        <w:rPr>
          <w:lang w:val="en-US"/>
        </w:rPr>
        <w:t>infrastructure</w:t>
      </w:r>
    </w:p>
    <w:p w14:paraId="174C0F06" w14:textId="77777777" w:rsidR="0076003B" w:rsidRDefault="0076003B" w:rsidP="00550033">
      <w:pPr>
        <w:ind w:firstLine="0"/>
        <w:jc w:val="center"/>
        <w:rPr>
          <w:b/>
          <w:lang w:val="en-US"/>
        </w:rPr>
      </w:pPr>
    </w:p>
    <w:p w14:paraId="2DCC0D4B" w14:textId="77777777" w:rsidR="00C95132" w:rsidRDefault="00C95132" w:rsidP="00550033">
      <w:pPr>
        <w:ind w:firstLine="0"/>
        <w:jc w:val="center"/>
        <w:rPr>
          <w:lang w:val="en-US"/>
        </w:rPr>
      </w:pPr>
    </w:p>
    <w:p w14:paraId="07AF9D69" w14:textId="1B9657DE" w:rsidR="0076003B" w:rsidRPr="00C95132" w:rsidRDefault="00C95132" w:rsidP="00550033">
      <w:pPr>
        <w:ind w:firstLine="0"/>
        <w:jc w:val="center"/>
        <w:rPr>
          <w:lang w:val="en-US"/>
        </w:rPr>
      </w:pPr>
      <w:r w:rsidRPr="00C95132">
        <w:rPr>
          <w:lang w:val="en-US"/>
        </w:rPr>
        <w:t>(</w:t>
      </w:r>
      <w:r w:rsidR="00A609FB">
        <w:rPr>
          <w:lang w:val="en-US"/>
        </w:rPr>
        <w:t>c</w:t>
      </w:r>
      <w:r w:rsidR="00A609FB" w:rsidRPr="00C95132">
        <w:rPr>
          <w:lang w:val="en-US"/>
        </w:rPr>
        <w:t>o</w:t>
      </w:r>
      <w:r w:rsidR="00A609FB">
        <w:rPr>
          <w:lang w:val="en-US"/>
        </w:rPr>
        <w:t>ntinuously</w:t>
      </w:r>
      <w:r>
        <w:rPr>
          <w:lang w:val="en-US"/>
        </w:rPr>
        <w:t xml:space="preserve"> </w:t>
      </w:r>
      <w:r w:rsidR="00D925D6">
        <w:rPr>
          <w:lang w:val="en-US"/>
        </w:rPr>
        <w:t>updated</w:t>
      </w:r>
      <w:r w:rsidRPr="00C95132">
        <w:rPr>
          <w:lang w:val="en-US"/>
        </w:rPr>
        <w:t>)</w:t>
      </w:r>
    </w:p>
    <w:p w14:paraId="608D9248" w14:textId="55C3AA2D" w:rsidR="00067D18" w:rsidRDefault="00067D18" w:rsidP="000F3F61">
      <w:pPr>
        <w:jc w:val="center"/>
        <w:rPr>
          <w:b/>
          <w:lang w:val="en-US"/>
        </w:rPr>
      </w:pPr>
    </w:p>
    <w:p w14:paraId="4E6461E7" w14:textId="77777777" w:rsidR="00C95132" w:rsidRPr="00115C47" w:rsidRDefault="00C95132" w:rsidP="000F3F61">
      <w:pPr>
        <w:jc w:val="center"/>
        <w:rPr>
          <w:b/>
          <w:lang w:val="en-US"/>
        </w:rPr>
      </w:pPr>
    </w:p>
    <w:p w14:paraId="3B0BD1D9" w14:textId="4146B1AC" w:rsidR="0076003B" w:rsidRPr="00A609FB" w:rsidRDefault="00F53D0B" w:rsidP="00550033">
      <w:pPr>
        <w:ind w:firstLine="0"/>
        <w:jc w:val="center"/>
        <w:rPr>
          <w:color w:val="auto"/>
          <w:u w:val="single"/>
          <w:lang w:val="en-US"/>
        </w:rPr>
      </w:pPr>
      <w:r>
        <w:rPr>
          <w:lang w:val="en-US"/>
        </w:rPr>
        <w:t>www.</w:t>
      </w:r>
      <w:r w:rsidR="00A609FB">
        <w:rPr>
          <w:lang w:val="en-US"/>
        </w:rPr>
        <w:t>ultranet.org</w:t>
      </w:r>
    </w:p>
    <w:p w14:paraId="3FB0B3A8" w14:textId="77777777" w:rsidR="00A77B3E" w:rsidRPr="002C3275" w:rsidRDefault="00C95132" w:rsidP="000F3F61">
      <w:pPr>
        <w:rPr>
          <w:color w:val="auto"/>
          <w:lang w:val="en-US"/>
        </w:rPr>
      </w:pPr>
      <w:r w:rsidRPr="00550033">
        <w:rPr>
          <w:lang w:val="en-US"/>
        </w:rPr>
        <w:br w:type="page"/>
      </w:r>
      <w:r w:rsidR="003B2489" w:rsidRPr="008230CC">
        <w:rPr>
          <w:b/>
          <w:bCs/>
          <w:lang w:val="en-US"/>
        </w:rPr>
        <w:lastRenderedPageBreak/>
        <w:t>Abstract</w:t>
      </w:r>
      <w:r w:rsidR="00363C71">
        <w:rPr>
          <w:b/>
          <w:bCs/>
          <w:lang w:val="en-US"/>
        </w:rPr>
        <w:t xml:space="preserve">. </w:t>
      </w:r>
      <w:r w:rsidR="008230CC" w:rsidRPr="008230CC">
        <w:rPr>
          <w:lang w:val="en-US"/>
        </w:rPr>
        <w:t xml:space="preserve">There are several </w:t>
      </w:r>
      <w:r w:rsidR="00CE70C2" w:rsidRPr="008230CC">
        <w:rPr>
          <w:lang w:val="en-US"/>
        </w:rPr>
        <w:t>exist</w:t>
      </w:r>
      <w:r w:rsidR="00CE70C2">
        <w:rPr>
          <w:lang w:val="en-US"/>
        </w:rPr>
        <w:t>ing</w:t>
      </w:r>
      <w:r w:rsidR="00CE70C2" w:rsidRPr="008230CC">
        <w:rPr>
          <w:lang w:val="en-US"/>
        </w:rPr>
        <w:t xml:space="preserve"> </w:t>
      </w:r>
      <w:r w:rsidR="008230CC" w:rsidRPr="008230CC">
        <w:rPr>
          <w:lang w:val="en-US"/>
        </w:rPr>
        <w:t xml:space="preserve">ABFT protocols that offer </w:t>
      </w:r>
      <w:r w:rsidR="00CE70C2">
        <w:rPr>
          <w:lang w:val="en-US"/>
        </w:rPr>
        <w:t xml:space="preserve">the </w:t>
      </w:r>
      <w:r w:rsidR="008230CC" w:rsidRPr="008230CC">
        <w:rPr>
          <w:lang w:val="en-US"/>
        </w:rPr>
        <w:t xml:space="preserve">highest throughput </w:t>
      </w:r>
      <w:r w:rsidR="008230CC">
        <w:rPr>
          <w:lang w:val="en-US"/>
        </w:rPr>
        <w:t>and minimal transaction fees</w:t>
      </w:r>
      <w:r w:rsidR="00CE70C2">
        <w:rPr>
          <w:lang w:val="en-US"/>
        </w:rPr>
        <w:t>,</w:t>
      </w:r>
      <w:r w:rsidR="008230CC">
        <w:rPr>
          <w:lang w:val="en-US"/>
        </w:rPr>
        <w:t xml:space="preserve"> but they </w:t>
      </w:r>
      <w:r w:rsidR="005B383D">
        <w:rPr>
          <w:lang w:val="en-US"/>
        </w:rPr>
        <w:t xml:space="preserve">all </w:t>
      </w:r>
      <w:r w:rsidR="008230CC">
        <w:rPr>
          <w:lang w:val="en-US"/>
        </w:rPr>
        <w:t xml:space="preserve">have </w:t>
      </w:r>
      <w:r w:rsidR="00CE70C2">
        <w:rPr>
          <w:lang w:val="en-US"/>
        </w:rPr>
        <w:t xml:space="preserve">their </w:t>
      </w:r>
      <w:r w:rsidR="008230CC">
        <w:rPr>
          <w:lang w:val="en-US"/>
        </w:rPr>
        <w:t>own drawbacks</w:t>
      </w:r>
      <w:r w:rsidR="00A5414C">
        <w:rPr>
          <w:lang w:val="en-US"/>
        </w:rPr>
        <w:t xml:space="preserve"> and </w:t>
      </w:r>
      <w:r w:rsidR="00A5414C" w:rsidRPr="00A5414C">
        <w:rPr>
          <w:lang w:val="en-US"/>
        </w:rPr>
        <w:t>vulnerabilit</w:t>
      </w:r>
      <w:r w:rsidR="00A5414C">
        <w:rPr>
          <w:lang w:val="en-US"/>
        </w:rPr>
        <w:t>ies</w:t>
      </w:r>
      <w:r w:rsidR="005B383D">
        <w:rPr>
          <w:lang w:val="en-US"/>
        </w:rPr>
        <w:t>.</w:t>
      </w:r>
      <w:r w:rsidR="00BE419A">
        <w:rPr>
          <w:lang w:val="en-US"/>
        </w:rPr>
        <w:t xml:space="preserve"> </w:t>
      </w:r>
      <w:r w:rsidR="00363C71">
        <w:rPr>
          <w:lang w:val="en-US"/>
        </w:rPr>
        <w:t xml:space="preserve">The most </w:t>
      </w:r>
      <w:r w:rsidR="00923AF4">
        <w:rPr>
          <w:lang w:val="en-US"/>
        </w:rPr>
        <w:t>effective</w:t>
      </w:r>
      <w:r w:rsidR="003A3C6C">
        <w:rPr>
          <w:lang w:val="en-US"/>
        </w:rPr>
        <w:t xml:space="preserve"> of them in terms of performance</w:t>
      </w:r>
      <w:r w:rsidR="00BE419A">
        <w:rPr>
          <w:lang w:val="en-US"/>
        </w:rPr>
        <w:t xml:space="preserve"> are</w:t>
      </w:r>
      <w:r w:rsidR="008D1C37">
        <w:rPr>
          <w:lang w:val="en-US"/>
        </w:rPr>
        <w:t xml:space="preserve"> </w:t>
      </w:r>
      <w:r w:rsidR="00CE70C2">
        <w:rPr>
          <w:lang w:val="en-US"/>
        </w:rPr>
        <w:t xml:space="preserve">those </w:t>
      </w:r>
      <w:r w:rsidR="00BE419A">
        <w:rPr>
          <w:lang w:val="en-US"/>
        </w:rPr>
        <w:t>based on the Directional Acyclic Graph</w:t>
      </w:r>
      <w:r w:rsidR="00363C71">
        <w:rPr>
          <w:lang w:val="en-US"/>
        </w:rPr>
        <w:t xml:space="preserve"> (DAG)</w:t>
      </w:r>
      <w:r w:rsidR="00BE419A">
        <w:rPr>
          <w:lang w:val="en-US"/>
        </w:rPr>
        <w:t>.</w:t>
      </w:r>
      <w:r w:rsidR="005B383D">
        <w:rPr>
          <w:lang w:val="en-US"/>
        </w:rPr>
        <w:t xml:space="preserve"> </w:t>
      </w:r>
      <w:r w:rsidR="00133478">
        <w:rPr>
          <w:lang w:val="en-US"/>
        </w:rPr>
        <w:t>However,</w:t>
      </w:r>
      <w:r w:rsidR="00BE419A">
        <w:rPr>
          <w:lang w:val="en-US"/>
        </w:rPr>
        <w:t xml:space="preserve"> </w:t>
      </w:r>
      <w:r w:rsidR="00185ABF">
        <w:rPr>
          <w:lang w:val="en-US"/>
        </w:rPr>
        <w:t xml:space="preserve">classic </w:t>
      </w:r>
      <w:r w:rsidR="008230CC">
        <w:rPr>
          <w:lang w:val="en-US"/>
        </w:rPr>
        <w:t>DAG</w:t>
      </w:r>
      <w:r w:rsidR="005B383D">
        <w:rPr>
          <w:lang w:val="en-US"/>
        </w:rPr>
        <w:t xml:space="preserve"> protocol</w:t>
      </w:r>
      <w:r w:rsidR="008D1C37">
        <w:rPr>
          <w:lang w:val="en-US"/>
        </w:rPr>
        <w:t>s</w:t>
      </w:r>
      <w:r w:rsidR="00133478">
        <w:rPr>
          <w:lang w:val="en-US"/>
        </w:rPr>
        <w:t xml:space="preserve"> </w:t>
      </w:r>
      <w:r w:rsidR="0031034C">
        <w:rPr>
          <w:lang w:val="en-US"/>
        </w:rPr>
        <w:t>require</w:t>
      </w:r>
      <w:r w:rsidR="008D1C37">
        <w:rPr>
          <w:lang w:val="en-US"/>
        </w:rPr>
        <w:t xml:space="preserve"> </w:t>
      </w:r>
      <w:r w:rsidR="0031034C">
        <w:rPr>
          <w:lang w:val="en-US"/>
        </w:rPr>
        <w:t>master</w:t>
      </w:r>
      <w:r w:rsidR="005B383D">
        <w:rPr>
          <w:lang w:val="en-US"/>
        </w:rPr>
        <w:t xml:space="preserve"> nodes</w:t>
      </w:r>
      <w:r w:rsidR="008D1C37">
        <w:rPr>
          <w:lang w:val="en-US"/>
        </w:rPr>
        <w:t xml:space="preserve"> </w:t>
      </w:r>
      <w:r w:rsidR="005B383D">
        <w:rPr>
          <w:lang w:val="en-US"/>
        </w:rPr>
        <w:t xml:space="preserve">to prevent </w:t>
      </w:r>
      <w:r w:rsidR="0031034C">
        <w:rPr>
          <w:lang w:val="en-US"/>
        </w:rPr>
        <w:t>forks</w:t>
      </w:r>
      <w:r w:rsidR="00133478">
        <w:rPr>
          <w:lang w:val="en-US"/>
        </w:rPr>
        <w:t>, double-spends and other attacks</w:t>
      </w:r>
      <w:r w:rsidR="0031034C">
        <w:rPr>
          <w:lang w:val="en-US"/>
        </w:rPr>
        <w:t xml:space="preserve"> </w:t>
      </w:r>
      <w:r w:rsidR="00363C71">
        <w:rPr>
          <w:lang w:val="en-US"/>
        </w:rPr>
        <w:t xml:space="preserve">having </w:t>
      </w:r>
      <w:r w:rsidR="005B383D">
        <w:rPr>
          <w:lang w:val="en-US"/>
        </w:rPr>
        <w:t xml:space="preserve">a negative impact on </w:t>
      </w:r>
      <w:r w:rsidR="0031034C">
        <w:rPr>
          <w:lang w:val="en-US"/>
        </w:rPr>
        <w:t xml:space="preserve">network </w:t>
      </w:r>
      <w:r w:rsidR="005B383D">
        <w:rPr>
          <w:lang w:val="en-US"/>
        </w:rPr>
        <w:t>decentralization</w:t>
      </w:r>
      <w:r w:rsidR="0031034C">
        <w:rPr>
          <w:lang w:val="en-US"/>
        </w:rPr>
        <w:t xml:space="preserve"> and reliability</w:t>
      </w:r>
      <w:r w:rsidR="008D1C37">
        <w:rPr>
          <w:lang w:val="en-US"/>
        </w:rPr>
        <w:t xml:space="preserve">. </w:t>
      </w:r>
      <w:r w:rsidR="00133478">
        <w:rPr>
          <w:lang w:val="en-US"/>
        </w:rPr>
        <w:t>Other approaches</w:t>
      </w:r>
      <w:r w:rsidR="00185ABF">
        <w:rPr>
          <w:lang w:val="en-US"/>
        </w:rPr>
        <w:t>,</w:t>
      </w:r>
      <w:r w:rsidR="00133478">
        <w:rPr>
          <w:lang w:val="en-US"/>
        </w:rPr>
        <w:t xml:space="preserve"> </w:t>
      </w:r>
      <w:r w:rsidR="00363C71">
        <w:rPr>
          <w:lang w:val="en-US"/>
        </w:rPr>
        <w:t xml:space="preserve">such as </w:t>
      </w:r>
      <w:r w:rsidR="00133478">
        <w:rPr>
          <w:lang w:val="en-US"/>
        </w:rPr>
        <w:t>Hashgraph</w:t>
      </w:r>
      <w:r w:rsidR="00185ABF">
        <w:rPr>
          <w:lang w:val="en-US"/>
        </w:rPr>
        <w:t>,</w:t>
      </w:r>
      <w:r w:rsidR="00133478">
        <w:rPr>
          <w:lang w:val="en-US"/>
        </w:rPr>
        <w:t xml:space="preserve"> </w:t>
      </w:r>
      <w:r w:rsidR="00185ABF">
        <w:rPr>
          <w:lang w:val="en-US"/>
        </w:rPr>
        <w:t xml:space="preserve">do not rely on master nodes but their confirmation time grows dramatically if the number of nodes is relatively high </w:t>
      </w:r>
      <w:r w:rsidR="00363C71">
        <w:rPr>
          <w:lang w:val="en-US"/>
        </w:rPr>
        <w:t xml:space="preserve">while </w:t>
      </w:r>
      <w:r w:rsidR="0066243B">
        <w:rPr>
          <w:lang w:val="en-US"/>
        </w:rPr>
        <w:t xml:space="preserve">network </w:t>
      </w:r>
      <w:r w:rsidR="00185ABF">
        <w:rPr>
          <w:lang w:val="en-US"/>
        </w:rPr>
        <w:t>activity is relatively low.</w:t>
      </w:r>
      <w:r w:rsidR="00A473EC">
        <w:rPr>
          <w:lang w:val="en-US"/>
        </w:rPr>
        <w:t xml:space="preserve"> </w:t>
      </w:r>
      <w:r w:rsidR="00313103">
        <w:rPr>
          <w:lang w:val="en-US"/>
        </w:rPr>
        <w:t>MBV</w:t>
      </w:r>
      <w:r w:rsidR="00D22D5D">
        <w:rPr>
          <w:lang w:val="en-US"/>
        </w:rPr>
        <w:t xml:space="preserve"> is designed to achieve a </w:t>
      </w:r>
      <w:r w:rsidR="00D22D5D" w:rsidRPr="008230CC">
        <w:rPr>
          <w:lang w:val="en-US"/>
        </w:rPr>
        <w:t>throughput</w:t>
      </w:r>
      <w:r w:rsidR="00D22D5D">
        <w:rPr>
          <w:lang w:val="en-US"/>
        </w:rPr>
        <w:t xml:space="preserve"> and cost </w:t>
      </w:r>
      <w:r w:rsidR="0075393A">
        <w:rPr>
          <w:lang w:val="en-US"/>
        </w:rPr>
        <w:t>close</w:t>
      </w:r>
      <w:r w:rsidR="00D22D5D">
        <w:rPr>
          <w:lang w:val="en-US"/>
        </w:rPr>
        <w:t xml:space="preserve"> to </w:t>
      </w:r>
      <w:r w:rsidR="00363C71">
        <w:rPr>
          <w:lang w:val="en-US"/>
        </w:rPr>
        <w:t xml:space="preserve">those of </w:t>
      </w:r>
      <w:r w:rsidR="00D22D5D">
        <w:rPr>
          <w:lang w:val="en-US"/>
        </w:rPr>
        <w:t>DAG</w:t>
      </w:r>
      <w:r w:rsidR="00E218BA">
        <w:rPr>
          <w:lang w:val="en-US"/>
        </w:rPr>
        <w:t xml:space="preserve"> protocols</w:t>
      </w:r>
      <w:r w:rsidR="00D22D5D">
        <w:rPr>
          <w:lang w:val="en-US"/>
        </w:rPr>
        <w:t xml:space="preserve"> but without sacrificing decentralization and </w:t>
      </w:r>
      <w:r w:rsidR="004C0572">
        <w:rPr>
          <w:lang w:val="en-US"/>
        </w:rPr>
        <w:t>scalability</w:t>
      </w:r>
      <w:r w:rsidR="000F4660">
        <w:rPr>
          <w:lang w:val="en-US"/>
        </w:rPr>
        <w:t>.</w:t>
      </w:r>
      <w:r w:rsidR="007623B7">
        <w:rPr>
          <w:lang w:val="en-US"/>
        </w:rPr>
        <w:t xml:space="preserve"> </w:t>
      </w:r>
      <w:r w:rsidR="00CB4F91">
        <w:rPr>
          <w:lang w:val="en-US"/>
        </w:rPr>
        <w:t>It</w:t>
      </w:r>
      <w:r w:rsidR="007623B7">
        <w:rPr>
          <w:lang w:val="en-US"/>
        </w:rPr>
        <w:t xml:space="preserve"> is based on a </w:t>
      </w:r>
      <w:r w:rsidR="00891ED9">
        <w:rPr>
          <w:lang w:val="en-US"/>
        </w:rPr>
        <w:t>special</w:t>
      </w:r>
      <w:r w:rsidR="007623B7">
        <w:rPr>
          <w:lang w:val="en-US"/>
        </w:rPr>
        <w:t xml:space="preserve"> data structure called Roundchain.</w:t>
      </w:r>
      <w:r w:rsidR="007C669B">
        <w:rPr>
          <w:lang w:val="en-US"/>
        </w:rPr>
        <w:t xml:space="preserve"> Roundchain is similar to </w:t>
      </w:r>
      <w:r w:rsidR="00C83565">
        <w:rPr>
          <w:lang w:val="en-US"/>
        </w:rPr>
        <w:t>B</w:t>
      </w:r>
      <w:r w:rsidR="007C669B">
        <w:rPr>
          <w:lang w:val="en-US"/>
        </w:rPr>
        <w:t xml:space="preserve">lockchain but instead of chaining single blocks it chains </w:t>
      </w:r>
      <w:r w:rsidR="00363C71">
        <w:rPr>
          <w:lang w:val="en-US"/>
        </w:rPr>
        <w:t>sets</w:t>
      </w:r>
      <w:r w:rsidR="007C669B">
        <w:rPr>
          <w:lang w:val="en-US"/>
        </w:rPr>
        <w:t xml:space="preserve"> of blocks called rounds.</w:t>
      </w:r>
      <w:r w:rsidR="0075393A">
        <w:rPr>
          <w:lang w:val="en-US"/>
        </w:rPr>
        <w:t xml:space="preserve"> T</w:t>
      </w:r>
      <w:r w:rsidR="00286827">
        <w:rPr>
          <w:lang w:val="en-US"/>
        </w:rPr>
        <w:t>his allows all</w:t>
      </w:r>
      <w:r w:rsidR="00363C71">
        <w:rPr>
          <w:lang w:val="en-US"/>
        </w:rPr>
        <w:t>,</w:t>
      </w:r>
      <w:r w:rsidR="00EE0082">
        <w:rPr>
          <w:lang w:val="en-US"/>
        </w:rPr>
        <w:t xml:space="preserve"> or almost all</w:t>
      </w:r>
      <w:r w:rsidR="00363C71">
        <w:rPr>
          <w:lang w:val="en-US"/>
        </w:rPr>
        <w:t>,</w:t>
      </w:r>
      <w:r w:rsidR="00286827">
        <w:rPr>
          <w:lang w:val="en-US"/>
        </w:rPr>
        <w:t xml:space="preserve"> “</w:t>
      </w:r>
      <w:r w:rsidR="00655EBC">
        <w:rPr>
          <w:lang w:val="en-US"/>
        </w:rPr>
        <w:t>member</w:t>
      </w:r>
      <w:r w:rsidR="00286827">
        <w:rPr>
          <w:lang w:val="en-US"/>
        </w:rPr>
        <w:t xml:space="preserve">s” to </w:t>
      </w:r>
      <w:r w:rsidR="00280238">
        <w:rPr>
          <w:lang w:val="en-US"/>
        </w:rPr>
        <w:t xml:space="preserve">get </w:t>
      </w:r>
      <w:r w:rsidR="00286827">
        <w:rPr>
          <w:lang w:val="en-US"/>
        </w:rPr>
        <w:t>their blocks</w:t>
      </w:r>
      <w:r w:rsidR="00280238">
        <w:rPr>
          <w:lang w:val="en-US"/>
        </w:rPr>
        <w:t xml:space="preserve"> added</w:t>
      </w:r>
      <w:r w:rsidR="00286827">
        <w:rPr>
          <w:lang w:val="en-US"/>
        </w:rPr>
        <w:t xml:space="preserve"> </w:t>
      </w:r>
      <w:r w:rsidR="00C47B6F">
        <w:rPr>
          <w:lang w:val="en-US"/>
        </w:rPr>
        <w:t>at each</w:t>
      </w:r>
      <w:r w:rsidR="00286827">
        <w:rPr>
          <w:lang w:val="en-US"/>
        </w:rPr>
        <w:t xml:space="preserve"> chain iteration, </w:t>
      </w:r>
      <w:r w:rsidR="00363C71">
        <w:rPr>
          <w:lang w:val="en-US"/>
        </w:rPr>
        <w:t xml:space="preserve">in contrast </w:t>
      </w:r>
      <w:r w:rsidR="00286827">
        <w:rPr>
          <w:lang w:val="en-US"/>
        </w:rPr>
        <w:t>to</w:t>
      </w:r>
      <w:r w:rsidR="00DB5E24">
        <w:rPr>
          <w:lang w:val="en-US"/>
        </w:rPr>
        <w:t xml:space="preserve"> a</w:t>
      </w:r>
      <w:r w:rsidR="00286827">
        <w:rPr>
          <w:lang w:val="en-US"/>
        </w:rPr>
        <w:t xml:space="preserve"> </w:t>
      </w:r>
      <w:r w:rsidR="00DB5E24">
        <w:rPr>
          <w:lang w:val="en-US"/>
        </w:rPr>
        <w:t>traditional blockchain</w:t>
      </w:r>
      <w:r w:rsidR="003337A6">
        <w:rPr>
          <w:lang w:val="en-US"/>
        </w:rPr>
        <w:t xml:space="preserve"> where only </w:t>
      </w:r>
      <w:r w:rsidR="00363C71">
        <w:rPr>
          <w:lang w:val="en-US"/>
        </w:rPr>
        <w:t xml:space="preserve">one </w:t>
      </w:r>
      <w:r w:rsidR="003337A6">
        <w:rPr>
          <w:lang w:val="en-US"/>
        </w:rPr>
        <w:t xml:space="preserve">“winner” can place </w:t>
      </w:r>
      <w:r w:rsidR="00363C71">
        <w:rPr>
          <w:lang w:val="en-US"/>
        </w:rPr>
        <w:t xml:space="preserve">their </w:t>
      </w:r>
      <w:r w:rsidR="003337A6">
        <w:rPr>
          <w:lang w:val="en-US"/>
        </w:rPr>
        <w:t xml:space="preserve">block </w:t>
      </w:r>
      <w:r w:rsidR="00363C71">
        <w:rPr>
          <w:lang w:val="en-US"/>
        </w:rPr>
        <w:t>on</w:t>
      </w:r>
      <w:r w:rsidR="003337A6">
        <w:rPr>
          <w:lang w:val="en-US"/>
        </w:rPr>
        <w:t xml:space="preserve">to </w:t>
      </w:r>
      <w:r w:rsidR="00B56D71">
        <w:rPr>
          <w:lang w:val="en-US"/>
        </w:rPr>
        <w:t xml:space="preserve">a </w:t>
      </w:r>
      <w:r w:rsidR="003337A6">
        <w:rPr>
          <w:lang w:val="en-US"/>
        </w:rPr>
        <w:t>chain</w:t>
      </w:r>
      <w:r w:rsidR="00980206">
        <w:rPr>
          <w:lang w:val="en-US"/>
        </w:rPr>
        <w:t xml:space="preserve"> at a time</w:t>
      </w:r>
      <w:r w:rsidR="00286827">
        <w:rPr>
          <w:lang w:val="en-US"/>
        </w:rPr>
        <w:t>.</w:t>
      </w:r>
      <w:r w:rsidR="00382E6C">
        <w:rPr>
          <w:lang w:val="en-US"/>
        </w:rPr>
        <w:t xml:space="preserve"> </w:t>
      </w:r>
      <w:r w:rsidR="00313103">
        <w:rPr>
          <w:lang w:val="en-US"/>
        </w:rPr>
        <w:t>MBV</w:t>
      </w:r>
      <w:r w:rsidR="00382E6C">
        <w:rPr>
          <w:lang w:val="en-US"/>
        </w:rPr>
        <w:t xml:space="preserve"> protocol</w:t>
      </w:r>
      <w:r w:rsidR="000E4F82">
        <w:rPr>
          <w:lang w:val="en-US"/>
        </w:rPr>
        <w:t>, in turn,</w:t>
      </w:r>
      <w:r w:rsidR="00382E6C">
        <w:rPr>
          <w:lang w:val="en-US"/>
        </w:rPr>
        <w:t xml:space="preserve"> </w:t>
      </w:r>
      <w:r w:rsidR="00D836E0">
        <w:rPr>
          <w:lang w:val="en-US"/>
        </w:rPr>
        <w:t>provides</w:t>
      </w:r>
      <w:r w:rsidR="00382E6C">
        <w:rPr>
          <w:lang w:val="en-US"/>
        </w:rPr>
        <w:t xml:space="preserve"> a simple voting mechanism that allows </w:t>
      </w:r>
      <w:r w:rsidR="00363C71">
        <w:rPr>
          <w:lang w:val="en-US"/>
        </w:rPr>
        <w:t xml:space="preserve">for </w:t>
      </w:r>
      <w:r w:rsidR="00D13356">
        <w:rPr>
          <w:lang w:val="en-US"/>
        </w:rPr>
        <w:t>reaching</w:t>
      </w:r>
      <w:r w:rsidR="00382E6C">
        <w:rPr>
          <w:lang w:val="en-US"/>
        </w:rPr>
        <w:t xml:space="preserve"> consensus for </w:t>
      </w:r>
      <w:r w:rsidR="00157663">
        <w:rPr>
          <w:lang w:val="en-US"/>
        </w:rPr>
        <w:t xml:space="preserve">every </w:t>
      </w:r>
      <w:r w:rsidR="00382E6C">
        <w:rPr>
          <w:lang w:val="en-US"/>
        </w:rPr>
        <w:t>round.</w:t>
      </w:r>
      <w:r w:rsidR="00B56D71">
        <w:rPr>
          <w:lang w:val="en-US"/>
        </w:rPr>
        <w:t xml:space="preserve"> Together</w:t>
      </w:r>
      <w:r w:rsidR="00363C71">
        <w:rPr>
          <w:lang w:val="en-US"/>
        </w:rPr>
        <w:t>,</w:t>
      </w:r>
      <w:r w:rsidR="00B56D71">
        <w:rPr>
          <w:lang w:val="en-US"/>
        </w:rPr>
        <w:t xml:space="preserve"> </w:t>
      </w:r>
      <w:r w:rsidR="00313103">
        <w:rPr>
          <w:lang w:val="en-US"/>
        </w:rPr>
        <w:t>MBV</w:t>
      </w:r>
      <w:r w:rsidR="00C506F2">
        <w:rPr>
          <w:lang w:val="en-US"/>
        </w:rPr>
        <w:t xml:space="preserve"> and Roundchain </w:t>
      </w:r>
      <w:r w:rsidR="00B56D71">
        <w:rPr>
          <w:lang w:val="en-US"/>
        </w:rPr>
        <w:t>mak</w:t>
      </w:r>
      <w:r w:rsidR="00C506F2">
        <w:rPr>
          <w:lang w:val="en-US"/>
        </w:rPr>
        <w:t>e</w:t>
      </w:r>
      <w:r w:rsidR="00B56D71">
        <w:rPr>
          <w:lang w:val="en-US"/>
        </w:rPr>
        <w:t xml:space="preserve"> </w:t>
      </w:r>
      <w:r w:rsidR="002C3275">
        <w:rPr>
          <w:lang w:val="en-US"/>
        </w:rPr>
        <w:t xml:space="preserve">the technology </w:t>
      </w:r>
      <w:r w:rsidR="00B0144C">
        <w:rPr>
          <w:lang w:val="en-US"/>
        </w:rPr>
        <w:t>inherently multithreaded</w:t>
      </w:r>
      <w:r w:rsidR="00363C71">
        <w:rPr>
          <w:lang w:val="en-US"/>
        </w:rPr>
        <w:t>,</w:t>
      </w:r>
      <w:r w:rsidR="002C3275">
        <w:rPr>
          <w:lang w:val="en-US"/>
        </w:rPr>
        <w:t xml:space="preserve"> providing performance limited </w:t>
      </w:r>
      <w:r w:rsidR="00363C71">
        <w:rPr>
          <w:lang w:val="en-US"/>
        </w:rPr>
        <w:t xml:space="preserve">only </w:t>
      </w:r>
      <w:r w:rsidR="002C3275">
        <w:rPr>
          <w:lang w:val="en-US"/>
        </w:rPr>
        <w:t xml:space="preserve">by network </w:t>
      </w:r>
      <w:r w:rsidR="002C3275" w:rsidRPr="002C3275">
        <w:rPr>
          <w:lang w:val="en-US"/>
        </w:rPr>
        <w:t>throughput</w:t>
      </w:r>
      <w:r w:rsidR="000E0D25">
        <w:rPr>
          <w:lang w:val="en-US"/>
        </w:rPr>
        <w:t xml:space="preserve"> and withou</w:t>
      </w:r>
      <w:r w:rsidR="00A47B1A">
        <w:rPr>
          <w:lang w:val="en-US"/>
        </w:rPr>
        <w:t xml:space="preserve">t </w:t>
      </w:r>
      <w:r w:rsidR="003C0859">
        <w:rPr>
          <w:lang w:val="en-US"/>
        </w:rPr>
        <w:t>sacrificing</w:t>
      </w:r>
      <w:r w:rsidR="00CD5D16">
        <w:rPr>
          <w:lang w:val="en-US"/>
        </w:rPr>
        <w:t xml:space="preserve"> </w:t>
      </w:r>
      <w:r w:rsidR="001C1789">
        <w:rPr>
          <w:lang w:val="en-US"/>
        </w:rPr>
        <w:t xml:space="preserve">decentralization and </w:t>
      </w:r>
      <w:r w:rsidR="00D13356">
        <w:rPr>
          <w:lang w:val="en-US"/>
        </w:rPr>
        <w:t>reliability</w:t>
      </w:r>
      <w:r w:rsidR="002C3275">
        <w:rPr>
          <w:lang w:val="en-US"/>
        </w:rPr>
        <w:t>.</w:t>
      </w:r>
    </w:p>
    <w:p w14:paraId="38A8D3FF" w14:textId="77777777" w:rsidR="00A77B3E" w:rsidRDefault="00A77B3E" w:rsidP="00380807">
      <w:pPr>
        <w:spacing w:line="312" w:lineRule="auto"/>
        <w:rPr>
          <w:lang w:val="en-US"/>
        </w:rPr>
      </w:pPr>
    </w:p>
    <w:p w14:paraId="3FD9B54E" w14:textId="77777777" w:rsidR="00797076" w:rsidRDefault="00797076" w:rsidP="00797076">
      <w:pPr>
        <w:spacing w:after="200"/>
        <w:ind w:firstLine="0"/>
        <w:rPr>
          <w:lang w:val="en-US"/>
        </w:rPr>
      </w:pPr>
    </w:p>
    <w:p w14:paraId="1E0D38BF" w14:textId="77777777" w:rsidR="00797076" w:rsidRDefault="00797076" w:rsidP="00797076">
      <w:pPr>
        <w:spacing w:after="200"/>
        <w:ind w:firstLine="0"/>
        <w:rPr>
          <w:lang w:val="en-US"/>
        </w:rPr>
      </w:pPr>
    </w:p>
    <w:p w14:paraId="7C46AED5" w14:textId="77777777" w:rsidR="00797076" w:rsidRDefault="00797076" w:rsidP="00797076">
      <w:pPr>
        <w:spacing w:after="200"/>
        <w:ind w:firstLine="0"/>
        <w:rPr>
          <w:lang w:val="en-US"/>
        </w:rPr>
      </w:pPr>
    </w:p>
    <w:p w14:paraId="5801B488" w14:textId="77777777" w:rsidR="00985F83" w:rsidRDefault="00985F83" w:rsidP="00797076">
      <w:pPr>
        <w:spacing w:after="200"/>
        <w:ind w:firstLine="0"/>
        <w:rPr>
          <w:lang w:val="en-US"/>
        </w:rPr>
      </w:pPr>
    </w:p>
    <w:p w14:paraId="5477B892" w14:textId="77777777" w:rsidR="00985F83" w:rsidRDefault="00985F83" w:rsidP="00797076">
      <w:pPr>
        <w:spacing w:after="200"/>
        <w:ind w:firstLine="0"/>
        <w:rPr>
          <w:lang w:val="en-US"/>
        </w:rPr>
      </w:pPr>
    </w:p>
    <w:p w14:paraId="0FF099DA" w14:textId="7AC5AE94" w:rsidR="00353242" w:rsidRPr="00D770F1" w:rsidRDefault="00D770F1" w:rsidP="00985F83">
      <w:pPr>
        <w:spacing w:after="200"/>
        <w:ind w:firstLine="0"/>
        <w:rPr>
          <w:lang w:val="en-US"/>
        </w:rPr>
      </w:pPr>
      <w:r w:rsidRPr="0011646E">
        <w:rPr>
          <w:b/>
          <w:i/>
          <w:lang w:val="en-US"/>
        </w:rPr>
        <w:t>Disclaimer:</w:t>
      </w:r>
      <w:r w:rsidRPr="0011646E">
        <w:rPr>
          <w:i/>
          <w:lang w:val="en-US"/>
        </w:rPr>
        <w:t xml:space="preserve"> </w:t>
      </w:r>
      <w:r w:rsidR="00DA392A" w:rsidRPr="0011646E">
        <w:rPr>
          <w:i/>
          <w:lang w:val="en-US"/>
        </w:rPr>
        <w:t xml:space="preserve"> </w:t>
      </w:r>
      <w:r w:rsidR="00AE1A50" w:rsidRPr="0011646E">
        <w:rPr>
          <w:i/>
          <w:lang w:val="en-US"/>
        </w:rPr>
        <w:t xml:space="preserve">This </w:t>
      </w:r>
      <w:r w:rsidR="00E50D38" w:rsidRPr="0011646E">
        <w:rPr>
          <w:i/>
          <w:lang w:val="en-US"/>
        </w:rPr>
        <w:t>document</w:t>
      </w:r>
      <w:r w:rsidR="0068524F" w:rsidRPr="0011646E">
        <w:rPr>
          <w:i/>
          <w:lang w:val="en-US"/>
        </w:rPr>
        <w:t xml:space="preserve"> </w:t>
      </w:r>
      <w:r w:rsidR="00AE1A50" w:rsidRPr="0011646E">
        <w:rPr>
          <w:i/>
          <w:lang w:val="en-US"/>
        </w:rPr>
        <w:t>is for information purposes only. Ultranet Organization does not guarantee the accuracy of</w:t>
      </w:r>
      <w:r w:rsidR="00EA0DB1" w:rsidRPr="0011646E">
        <w:rPr>
          <w:i/>
          <w:lang w:val="en-US"/>
        </w:rPr>
        <w:t>,</w:t>
      </w:r>
      <w:r w:rsidR="00AE1A50" w:rsidRPr="0011646E">
        <w:rPr>
          <w:i/>
          <w:lang w:val="en-US"/>
        </w:rPr>
        <w:t xml:space="preserve"> or the conclusions reached in</w:t>
      </w:r>
      <w:r w:rsidR="00EA0DB1" w:rsidRPr="0011646E">
        <w:rPr>
          <w:i/>
          <w:lang w:val="en-US"/>
        </w:rPr>
        <w:t>,</w:t>
      </w:r>
      <w:r w:rsidR="00AE1A50" w:rsidRPr="0011646E">
        <w:rPr>
          <w:i/>
          <w:lang w:val="en-US"/>
        </w:rPr>
        <w:t xml:space="preserve"> this </w:t>
      </w:r>
      <w:r w:rsidR="006F4F6B" w:rsidRPr="0011646E">
        <w:rPr>
          <w:i/>
          <w:lang w:val="en-US"/>
        </w:rPr>
        <w:t>document</w:t>
      </w:r>
      <w:r w:rsidR="00AE1A50" w:rsidRPr="0011646E">
        <w:rPr>
          <w:i/>
          <w:lang w:val="en-US"/>
        </w:rPr>
        <w:t xml:space="preserve">, and this </w:t>
      </w:r>
      <w:r w:rsidR="006F4F6B" w:rsidRPr="0011646E">
        <w:rPr>
          <w:i/>
          <w:lang w:val="en-US"/>
        </w:rPr>
        <w:t>document</w:t>
      </w:r>
      <w:r w:rsidR="00AE1A50" w:rsidRPr="0011646E">
        <w:rPr>
          <w:i/>
          <w:lang w:val="en-US"/>
        </w:rPr>
        <w:t xml:space="preserve"> is provided “as is”. Ultranet Organization does not make</w:t>
      </w:r>
      <w:r w:rsidR="00EA0DB1" w:rsidRPr="0011646E">
        <w:rPr>
          <w:i/>
          <w:lang w:val="en-US"/>
        </w:rPr>
        <w:t>,</w:t>
      </w:r>
      <w:r w:rsidR="00AE1A50" w:rsidRPr="0011646E">
        <w:rPr>
          <w:i/>
          <w:lang w:val="en-US"/>
        </w:rPr>
        <w:t xml:space="preserve"> and expressly disclaims</w:t>
      </w:r>
      <w:r w:rsidR="00EA0DB1" w:rsidRPr="0011646E">
        <w:rPr>
          <w:i/>
          <w:lang w:val="en-US"/>
        </w:rPr>
        <w:t>,</w:t>
      </w:r>
      <w:r w:rsidR="00AE1A50" w:rsidRPr="0011646E">
        <w:rPr>
          <w:i/>
          <w:lang w:val="en-US"/>
        </w:rPr>
        <w:t xml:space="preserve"> all representations and warranties, </w:t>
      </w:r>
      <w:r w:rsidR="00EA0DB1" w:rsidRPr="0011646E">
        <w:rPr>
          <w:i/>
          <w:lang w:val="en-US"/>
        </w:rPr>
        <w:t xml:space="preserve">whether </w:t>
      </w:r>
      <w:r w:rsidR="00AE1A50" w:rsidRPr="0011646E">
        <w:rPr>
          <w:i/>
          <w:lang w:val="en-US"/>
        </w:rPr>
        <w:t>express, implied, statutory or otherwise, whatsoever, including, but not limited to (</w:t>
      </w:r>
      <w:proofErr w:type="spellStart"/>
      <w:r w:rsidR="00AE1A50" w:rsidRPr="0011646E">
        <w:rPr>
          <w:i/>
          <w:lang w:val="en-US"/>
        </w:rPr>
        <w:t>i</w:t>
      </w:r>
      <w:proofErr w:type="spellEnd"/>
      <w:r w:rsidR="00AE1A50" w:rsidRPr="0011646E">
        <w:rPr>
          <w:i/>
          <w:lang w:val="en-US"/>
        </w:rPr>
        <w:t>) warranties of merchantability, fitness for a particular purpose, suitability, usage, title</w:t>
      </w:r>
      <w:r w:rsidR="002C38C1" w:rsidRPr="0011646E">
        <w:rPr>
          <w:i/>
          <w:lang w:val="en-US"/>
        </w:rPr>
        <w:t>,</w:t>
      </w:r>
      <w:r w:rsidR="00AE1A50" w:rsidRPr="0011646E">
        <w:rPr>
          <w:i/>
          <w:lang w:val="en-US"/>
        </w:rPr>
        <w:t xml:space="preserve"> or non</w:t>
      </w:r>
      <w:r w:rsidR="00EA0DB1" w:rsidRPr="0011646E">
        <w:rPr>
          <w:i/>
          <w:lang w:val="en-US"/>
        </w:rPr>
        <w:t>-</w:t>
      </w:r>
      <w:r w:rsidR="00AE1A50" w:rsidRPr="0011646E">
        <w:rPr>
          <w:i/>
          <w:lang w:val="en-US"/>
        </w:rPr>
        <w:t xml:space="preserve">infringement; (ii) that the contents of this </w:t>
      </w:r>
      <w:r w:rsidR="006F4F6B" w:rsidRPr="0011646E">
        <w:rPr>
          <w:i/>
          <w:lang w:val="en-US"/>
        </w:rPr>
        <w:t>document</w:t>
      </w:r>
      <w:r w:rsidR="00AE1A50" w:rsidRPr="0011646E">
        <w:rPr>
          <w:i/>
          <w:lang w:val="en-US"/>
        </w:rPr>
        <w:t xml:space="preserve"> are free from error; and (iii) that such contents will not infringe third-party rights. Ultranet Organization and its affiliates shall have no liability for damages of any kind arising out of the use</w:t>
      </w:r>
      <w:r w:rsidR="00EA0DB1" w:rsidRPr="0011646E">
        <w:rPr>
          <w:i/>
          <w:lang w:val="en-US"/>
        </w:rPr>
        <w:t xml:space="preserve"> of</w:t>
      </w:r>
      <w:r w:rsidR="00AE1A50" w:rsidRPr="0011646E">
        <w:rPr>
          <w:i/>
          <w:lang w:val="en-US"/>
        </w:rPr>
        <w:t xml:space="preserve">, reference to, or reliance on this </w:t>
      </w:r>
      <w:r w:rsidR="006F4F6B" w:rsidRPr="0011646E">
        <w:rPr>
          <w:i/>
          <w:lang w:val="en-US"/>
        </w:rPr>
        <w:t>document</w:t>
      </w:r>
      <w:r w:rsidR="00AE1A50" w:rsidRPr="0011646E">
        <w:rPr>
          <w:i/>
          <w:lang w:val="en-US"/>
        </w:rPr>
        <w:t xml:space="preserve"> or any of the content contained herein, even if advised of the possibility of such damages. In no event will Ultranet Organization or its affiliates be liable to any person or entity for any damages, losses, liabilities, costs</w:t>
      </w:r>
      <w:r w:rsidR="00EA0DB1" w:rsidRPr="0011646E">
        <w:rPr>
          <w:i/>
          <w:lang w:val="en-US"/>
        </w:rPr>
        <w:t>,</w:t>
      </w:r>
      <w:r w:rsidR="00AE1A50" w:rsidRPr="0011646E">
        <w:rPr>
          <w:i/>
          <w:lang w:val="en-US"/>
        </w:rPr>
        <w:t xml:space="preserve"> or expenses of any kind, whether direct or indirect, consequential, compensatory, incidental, actual, exemplary, punitive</w:t>
      </w:r>
      <w:r w:rsidR="00EA0DB1" w:rsidRPr="0011646E">
        <w:rPr>
          <w:i/>
          <w:lang w:val="en-US"/>
        </w:rPr>
        <w:t>,</w:t>
      </w:r>
      <w:r w:rsidR="00AE1A50" w:rsidRPr="0011646E">
        <w:rPr>
          <w:i/>
          <w:lang w:val="en-US"/>
        </w:rPr>
        <w:t xml:space="preserve"> or special for the use of, reference to, or reliance on this </w:t>
      </w:r>
      <w:r w:rsidR="006F4F6B" w:rsidRPr="0011646E">
        <w:rPr>
          <w:i/>
          <w:lang w:val="en-US"/>
        </w:rPr>
        <w:t>document</w:t>
      </w:r>
      <w:r w:rsidR="00AE1A50" w:rsidRPr="0011646E">
        <w:rPr>
          <w:i/>
          <w:lang w:val="en-US"/>
        </w:rPr>
        <w:t xml:space="preserve"> or any of the content contained herein, including, without limitation, any loss of business, revenues, profits, data, use, goodwill</w:t>
      </w:r>
      <w:r w:rsidR="00E00C63" w:rsidRPr="0011646E">
        <w:rPr>
          <w:i/>
          <w:lang w:val="en-US"/>
        </w:rPr>
        <w:t>,</w:t>
      </w:r>
      <w:r w:rsidR="00AE1A50" w:rsidRPr="0011646E">
        <w:rPr>
          <w:i/>
          <w:lang w:val="en-US"/>
        </w:rPr>
        <w:t xml:space="preserve"> or other intangible losses.</w:t>
      </w:r>
      <w:r w:rsidR="00353242" w:rsidRPr="00D770F1">
        <w:rPr>
          <w:lang w:val="en-US"/>
        </w:rPr>
        <w:br w:type="page"/>
      </w:r>
    </w:p>
    <w:bookmarkStart w:id="6" w:name="_Toc70068030" w:displacedByCustomXml="next"/>
    <w:sdt>
      <w:sdtPr>
        <w:rPr>
          <w:sz w:val="22"/>
          <w:szCs w:val="22"/>
          <w:lang w:val="ru-RU"/>
        </w:rPr>
        <w:id w:val="8643518"/>
        <w:docPartObj>
          <w:docPartGallery w:val="Table of Contents"/>
          <w:docPartUnique/>
        </w:docPartObj>
      </w:sdtPr>
      <w:sdtEndPr/>
      <w:sdtContent>
        <w:p w14:paraId="1C4AE763" w14:textId="77777777" w:rsidR="00EF4EB4" w:rsidRPr="00115C47" w:rsidRDefault="00EF4EB4" w:rsidP="00FF016B">
          <w:pPr>
            <w:pStyle w:val="Heading1"/>
          </w:pPr>
          <w:r w:rsidRPr="00115C47">
            <w:t>Contents</w:t>
          </w:r>
          <w:bookmarkEnd w:id="6"/>
        </w:p>
        <w:p w14:paraId="5A28F5BA" w14:textId="489FB6BA" w:rsidR="00FA39BF" w:rsidRDefault="00BF5859">
          <w:pPr>
            <w:pStyle w:val="TOC1"/>
            <w:tabs>
              <w:tab w:val="right" w:leader="dot" w:pos="10790"/>
            </w:tabs>
            <w:rPr>
              <w:rFonts w:asciiTheme="minorHAnsi" w:eastAsiaTheme="minorEastAsia" w:hAnsiTheme="minorHAnsi" w:cstheme="minorBidi"/>
              <w:noProof/>
              <w:color w:val="auto"/>
              <w:lang w:val="en-US" w:eastAsia="en-US"/>
            </w:rPr>
          </w:pPr>
          <w:r w:rsidRPr="00115C47">
            <w:fldChar w:fldCharType="begin"/>
          </w:r>
          <w:r w:rsidR="00EF4EB4" w:rsidRPr="00115C47">
            <w:instrText xml:space="preserve"> TOC \o "1-3" \h \z \u </w:instrText>
          </w:r>
          <w:r w:rsidRPr="00115C47">
            <w:fldChar w:fldCharType="separate"/>
          </w:r>
          <w:hyperlink w:anchor="_Toc70068030" w:history="1">
            <w:r w:rsidR="00FA39BF" w:rsidRPr="005253A8">
              <w:rPr>
                <w:rStyle w:val="Hyperlink"/>
                <w:rFonts w:eastAsiaTheme="majorEastAsia"/>
                <w:noProof/>
              </w:rPr>
              <w:t>Contents</w:t>
            </w:r>
            <w:r w:rsidR="00FA39BF">
              <w:rPr>
                <w:noProof/>
                <w:webHidden/>
              </w:rPr>
              <w:tab/>
            </w:r>
            <w:r w:rsidR="00FA39BF">
              <w:rPr>
                <w:noProof/>
                <w:webHidden/>
              </w:rPr>
              <w:fldChar w:fldCharType="begin"/>
            </w:r>
            <w:r w:rsidR="00FA39BF">
              <w:rPr>
                <w:noProof/>
                <w:webHidden/>
              </w:rPr>
              <w:instrText xml:space="preserve"> PAGEREF _Toc70068030 \h </w:instrText>
            </w:r>
            <w:r w:rsidR="00FA39BF">
              <w:rPr>
                <w:noProof/>
                <w:webHidden/>
              </w:rPr>
            </w:r>
            <w:r w:rsidR="00FA39BF">
              <w:rPr>
                <w:noProof/>
                <w:webHidden/>
              </w:rPr>
              <w:fldChar w:fldCharType="separate"/>
            </w:r>
            <w:r w:rsidR="00FA39BF">
              <w:rPr>
                <w:noProof/>
                <w:webHidden/>
              </w:rPr>
              <w:t>3</w:t>
            </w:r>
            <w:r w:rsidR="00FA39BF">
              <w:rPr>
                <w:noProof/>
                <w:webHidden/>
              </w:rPr>
              <w:fldChar w:fldCharType="end"/>
            </w:r>
          </w:hyperlink>
        </w:p>
        <w:p w14:paraId="7067D71B" w14:textId="2BE2DC95" w:rsidR="00FA39BF" w:rsidRDefault="00531041">
          <w:pPr>
            <w:pStyle w:val="TOC1"/>
            <w:tabs>
              <w:tab w:val="right" w:leader="dot" w:pos="10790"/>
            </w:tabs>
            <w:rPr>
              <w:rFonts w:asciiTheme="minorHAnsi" w:eastAsiaTheme="minorEastAsia" w:hAnsiTheme="minorHAnsi" w:cstheme="minorBidi"/>
              <w:noProof/>
              <w:color w:val="auto"/>
              <w:lang w:val="en-US" w:eastAsia="en-US"/>
            </w:rPr>
          </w:pPr>
          <w:hyperlink w:anchor="_Toc70068031" w:history="1">
            <w:r w:rsidR="00FA39BF" w:rsidRPr="005253A8">
              <w:rPr>
                <w:rStyle w:val="Hyperlink"/>
                <w:rFonts w:eastAsiaTheme="majorEastAsia"/>
                <w:noProof/>
              </w:rPr>
              <w:t>Glossary</w:t>
            </w:r>
            <w:r w:rsidR="00FA39BF">
              <w:rPr>
                <w:noProof/>
                <w:webHidden/>
              </w:rPr>
              <w:tab/>
            </w:r>
            <w:r w:rsidR="00FA39BF">
              <w:rPr>
                <w:noProof/>
                <w:webHidden/>
              </w:rPr>
              <w:fldChar w:fldCharType="begin"/>
            </w:r>
            <w:r w:rsidR="00FA39BF">
              <w:rPr>
                <w:noProof/>
                <w:webHidden/>
              </w:rPr>
              <w:instrText xml:space="preserve"> PAGEREF _Toc70068031 \h </w:instrText>
            </w:r>
            <w:r w:rsidR="00FA39BF">
              <w:rPr>
                <w:noProof/>
                <w:webHidden/>
              </w:rPr>
            </w:r>
            <w:r w:rsidR="00FA39BF">
              <w:rPr>
                <w:noProof/>
                <w:webHidden/>
              </w:rPr>
              <w:fldChar w:fldCharType="separate"/>
            </w:r>
            <w:r w:rsidR="00FA39BF">
              <w:rPr>
                <w:noProof/>
                <w:webHidden/>
              </w:rPr>
              <w:t>4</w:t>
            </w:r>
            <w:r w:rsidR="00FA39BF">
              <w:rPr>
                <w:noProof/>
                <w:webHidden/>
              </w:rPr>
              <w:fldChar w:fldCharType="end"/>
            </w:r>
          </w:hyperlink>
        </w:p>
        <w:p w14:paraId="5AB40E49" w14:textId="3A62F8E8" w:rsidR="00FA39BF" w:rsidRDefault="00531041">
          <w:pPr>
            <w:pStyle w:val="TOC1"/>
            <w:tabs>
              <w:tab w:val="right" w:leader="dot" w:pos="10790"/>
            </w:tabs>
            <w:rPr>
              <w:rFonts w:asciiTheme="minorHAnsi" w:eastAsiaTheme="minorEastAsia" w:hAnsiTheme="minorHAnsi" w:cstheme="minorBidi"/>
              <w:noProof/>
              <w:color w:val="auto"/>
              <w:lang w:val="en-US" w:eastAsia="en-US"/>
            </w:rPr>
          </w:pPr>
          <w:hyperlink w:anchor="_Toc70068032" w:history="1">
            <w:r w:rsidR="00FA39BF" w:rsidRPr="005253A8">
              <w:rPr>
                <w:rStyle w:val="Hyperlink"/>
                <w:rFonts w:eastAsiaTheme="majorEastAsia"/>
                <w:noProof/>
              </w:rPr>
              <w:t>Consensus Algorithm</w:t>
            </w:r>
            <w:r w:rsidR="00FA39BF">
              <w:rPr>
                <w:noProof/>
                <w:webHidden/>
              </w:rPr>
              <w:tab/>
            </w:r>
            <w:r w:rsidR="00FA39BF">
              <w:rPr>
                <w:noProof/>
                <w:webHidden/>
              </w:rPr>
              <w:fldChar w:fldCharType="begin"/>
            </w:r>
            <w:r w:rsidR="00FA39BF">
              <w:rPr>
                <w:noProof/>
                <w:webHidden/>
              </w:rPr>
              <w:instrText xml:space="preserve"> PAGEREF _Toc70068032 \h </w:instrText>
            </w:r>
            <w:r w:rsidR="00FA39BF">
              <w:rPr>
                <w:noProof/>
                <w:webHidden/>
              </w:rPr>
            </w:r>
            <w:r w:rsidR="00FA39BF">
              <w:rPr>
                <w:noProof/>
                <w:webHidden/>
              </w:rPr>
              <w:fldChar w:fldCharType="separate"/>
            </w:r>
            <w:r w:rsidR="00FA39BF">
              <w:rPr>
                <w:noProof/>
                <w:webHidden/>
              </w:rPr>
              <w:t>6</w:t>
            </w:r>
            <w:r w:rsidR="00FA39BF">
              <w:rPr>
                <w:noProof/>
                <w:webHidden/>
              </w:rPr>
              <w:fldChar w:fldCharType="end"/>
            </w:r>
          </w:hyperlink>
        </w:p>
        <w:p w14:paraId="4894DA84" w14:textId="45EA2B63" w:rsidR="00FA39BF" w:rsidRDefault="00531041">
          <w:pPr>
            <w:pStyle w:val="TOC1"/>
            <w:tabs>
              <w:tab w:val="right" w:leader="dot" w:pos="10790"/>
            </w:tabs>
            <w:rPr>
              <w:rFonts w:asciiTheme="minorHAnsi" w:eastAsiaTheme="minorEastAsia" w:hAnsiTheme="minorHAnsi" w:cstheme="minorBidi"/>
              <w:noProof/>
              <w:color w:val="auto"/>
              <w:lang w:val="en-US" w:eastAsia="en-US"/>
            </w:rPr>
          </w:pPr>
          <w:hyperlink w:anchor="_Toc70068033" w:history="1">
            <w:r w:rsidR="00FA39BF" w:rsidRPr="005253A8">
              <w:rPr>
                <w:rStyle w:val="Hyperlink"/>
                <w:rFonts w:eastAsiaTheme="majorEastAsia"/>
                <w:noProof/>
              </w:rPr>
              <w:t>Ultranet Specifics: Emission</w:t>
            </w:r>
            <w:r w:rsidR="00FA39BF">
              <w:rPr>
                <w:noProof/>
                <w:webHidden/>
              </w:rPr>
              <w:tab/>
            </w:r>
            <w:r w:rsidR="00FA39BF">
              <w:rPr>
                <w:noProof/>
                <w:webHidden/>
              </w:rPr>
              <w:fldChar w:fldCharType="begin"/>
            </w:r>
            <w:r w:rsidR="00FA39BF">
              <w:rPr>
                <w:noProof/>
                <w:webHidden/>
              </w:rPr>
              <w:instrText xml:space="preserve"> PAGEREF _Toc70068033 \h </w:instrText>
            </w:r>
            <w:r w:rsidR="00FA39BF">
              <w:rPr>
                <w:noProof/>
                <w:webHidden/>
              </w:rPr>
            </w:r>
            <w:r w:rsidR="00FA39BF">
              <w:rPr>
                <w:noProof/>
                <w:webHidden/>
              </w:rPr>
              <w:fldChar w:fldCharType="separate"/>
            </w:r>
            <w:r w:rsidR="00FA39BF">
              <w:rPr>
                <w:noProof/>
                <w:webHidden/>
              </w:rPr>
              <w:t>10</w:t>
            </w:r>
            <w:r w:rsidR="00FA39BF">
              <w:rPr>
                <w:noProof/>
                <w:webHidden/>
              </w:rPr>
              <w:fldChar w:fldCharType="end"/>
            </w:r>
          </w:hyperlink>
        </w:p>
        <w:p w14:paraId="118FC52F" w14:textId="291FA790" w:rsidR="00FA39BF" w:rsidRDefault="00531041">
          <w:pPr>
            <w:pStyle w:val="TOC1"/>
            <w:tabs>
              <w:tab w:val="right" w:leader="dot" w:pos="10790"/>
            </w:tabs>
            <w:rPr>
              <w:rFonts w:asciiTheme="minorHAnsi" w:eastAsiaTheme="minorEastAsia" w:hAnsiTheme="minorHAnsi" w:cstheme="minorBidi"/>
              <w:noProof/>
              <w:color w:val="auto"/>
              <w:lang w:val="en-US" w:eastAsia="en-US"/>
            </w:rPr>
          </w:pPr>
          <w:hyperlink w:anchor="_Toc70068034" w:history="1">
            <w:r w:rsidR="00FA39BF" w:rsidRPr="005253A8">
              <w:rPr>
                <w:rStyle w:val="Hyperlink"/>
                <w:rFonts w:eastAsiaTheme="majorEastAsia"/>
                <w:noProof/>
              </w:rPr>
              <w:t>Ultranet Specifics: Fees and Costs</w:t>
            </w:r>
            <w:r w:rsidR="00FA39BF">
              <w:rPr>
                <w:noProof/>
                <w:webHidden/>
              </w:rPr>
              <w:tab/>
            </w:r>
            <w:r w:rsidR="00FA39BF">
              <w:rPr>
                <w:noProof/>
                <w:webHidden/>
              </w:rPr>
              <w:fldChar w:fldCharType="begin"/>
            </w:r>
            <w:r w:rsidR="00FA39BF">
              <w:rPr>
                <w:noProof/>
                <w:webHidden/>
              </w:rPr>
              <w:instrText xml:space="preserve"> PAGEREF _Toc70068034 \h </w:instrText>
            </w:r>
            <w:r w:rsidR="00FA39BF">
              <w:rPr>
                <w:noProof/>
                <w:webHidden/>
              </w:rPr>
            </w:r>
            <w:r w:rsidR="00FA39BF">
              <w:rPr>
                <w:noProof/>
                <w:webHidden/>
              </w:rPr>
              <w:fldChar w:fldCharType="separate"/>
            </w:r>
            <w:r w:rsidR="00FA39BF">
              <w:rPr>
                <w:noProof/>
                <w:webHidden/>
              </w:rPr>
              <w:t>11</w:t>
            </w:r>
            <w:r w:rsidR="00FA39BF">
              <w:rPr>
                <w:noProof/>
                <w:webHidden/>
              </w:rPr>
              <w:fldChar w:fldCharType="end"/>
            </w:r>
          </w:hyperlink>
        </w:p>
        <w:p w14:paraId="538C5DA3" w14:textId="4FAB56B2" w:rsidR="00FA39BF" w:rsidRDefault="00531041">
          <w:pPr>
            <w:pStyle w:val="TOC1"/>
            <w:tabs>
              <w:tab w:val="right" w:leader="dot" w:pos="10790"/>
            </w:tabs>
            <w:rPr>
              <w:rFonts w:asciiTheme="minorHAnsi" w:eastAsiaTheme="minorEastAsia" w:hAnsiTheme="minorHAnsi" w:cstheme="minorBidi"/>
              <w:noProof/>
              <w:color w:val="auto"/>
              <w:lang w:val="en-US" w:eastAsia="en-US"/>
            </w:rPr>
          </w:pPr>
          <w:hyperlink w:anchor="_Toc70068035" w:history="1">
            <w:r w:rsidR="00FA39BF" w:rsidRPr="005253A8">
              <w:rPr>
                <w:rStyle w:val="Hyperlink"/>
                <w:rFonts w:eastAsiaTheme="majorEastAsia"/>
                <w:noProof/>
              </w:rPr>
              <w:t>Conclusion</w:t>
            </w:r>
            <w:r w:rsidR="00FA39BF">
              <w:rPr>
                <w:noProof/>
                <w:webHidden/>
              </w:rPr>
              <w:tab/>
            </w:r>
            <w:r w:rsidR="00FA39BF">
              <w:rPr>
                <w:noProof/>
                <w:webHidden/>
              </w:rPr>
              <w:fldChar w:fldCharType="begin"/>
            </w:r>
            <w:r w:rsidR="00FA39BF">
              <w:rPr>
                <w:noProof/>
                <w:webHidden/>
              </w:rPr>
              <w:instrText xml:space="preserve"> PAGEREF _Toc70068035 \h </w:instrText>
            </w:r>
            <w:r w:rsidR="00FA39BF">
              <w:rPr>
                <w:noProof/>
                <w:webHidden/>
              </w:rPr>
            </w:r>
            <w:r w:rsidR="00FA39BF">
              <w:rPr>
                <w:noProof/>
                <w:webHidden/>
              </w:rPr>
              <w:fldChar w:fldCharType="separate"/>
            </w:r>
            <w:r w:rsidR="00FA39BF">
              <w:rPr>
                <w:noProof/>
                <w:webHidden/>
              </w:rPr>
              <w:t>12</w:t>
            </w:r>
            <w:r w:rsidR="00FA39BF">
              <w:rPr>
                <w:noProof/>
                <w:webHidden/>
              </w:rPr>
              <w:fldChar w:fldCharType="end"/>
            </w:r>
          </w:hyperlink>
        </w:p>
        <w:p w14:paraId="5C30A435" w14:textId="5A17B288" w:rsidR="00EF4EB4" w:rsidRDefault="00BF5859" w:rsidP="00380807">
          <w:pPr>
            <w:spacing w:line="312" w:lineRule="auto"/>
          </w:pPr>
          <w:r w:rsidRPr="00115C47">
            <w:fldChar w:fldCharType="end"/>
          </w:r>
        </w:p>
      </w:sdtContent>
    </w:sdt>
    <w:p w14:paraId="51186E61" w14:textId="77777777" w:rsidR="00EF4EB4" w:rsidRDefault="00EF4EB4" w:rsidP="00380807">
      <w:pPr>
        <w:spacing w:after="200" w:line="312" w:lineRule="auto"/>
        <w:rPr>
          <w:sz w:val="40"/>
          <w:szCs w:val="40"/>
          <w:lang w:val="en-US"/>
        </w:rPr>
      </w:pPr>
    </w:p>
    <w:p w14:paraId="314F5302" w14:textId="77777777" w:rsidR="004A32F2" w:rsidRDefault="004A32F2">
      <w:pPr>
        <w:spacing w:after="200"/>
        <w:rPr>
          <w:lang w:val="en-US"/>
        </w:rPr>
      </w:pPr>
      <w:r>
        <w:rPr>
          <w:lang w:val="en-US"/>
        </w:rPr>
        <w:br w:type="page"/>
      </w:r>
    </w:p>
    <w:p w14:paraId="4B30506A" w14:textId="77777777" w:rsidR="004A32F2" w:rsidRPr="00115C47" w:rsidRDefault="004A32F2" w:rsidP="00BE7663">
      <w:pPr>
        <w:pStyle w:val="Heading1"/>
      </w:pPr>
      <w:bookmarkStart w:id="7" w:name="_Toc70068031"/>
      <w:r w:rsidRPr="00115C47">
        <w:lastRenderedPageBreak/>
        <w:t>Glossary</w:t>
      </w:r>
      <w:bookmarkEnd w:id="7"/>
      <w:r w:rsidRPr="00115C47">
        <w:tab/>
      </w:r>
    </w:p>
    <w:p w14:paraId="1AA83892" w14:textId="1FAD41DC" w:rsidR="00253896" w:rsidRDefault="00253896" w:rsidP="000B3FF9">
      <w:pPr>
        <w:rPr>
          <w:lang w:val="en-US"/>
        </w:rPr>
      </w:pPr>
      <w:r w:rsidRPr="006E2F26">
        <w:rPr>
          <w:b/>
          <w:lang w:val="en-US"/>
        </w:rPr>
        <w:t>Account</w:t>
      </w:r>
      <w:r w:rsidRPr="006E2F26">
        <w:rPr>
          <w:lang w:val="en-US"/>
        </w:rPr>
        <w:t xml:space="preserve"> – </w:t>
      </w:r>
      <w:r w:rsidR="00EB2B35">
        <w:rPr>
          <w:lang w:val="en-US"/>
        </w:rPr>
        <w:t xml:space="preserve">a </w:t>
      </w:r>
      <w:r w:rsidRPr="006E2F26">
        <w:rPr>
          <w:lang w:val="en-US"/>
        </w:rPr>
        <w:t>cryptographic</w:t>
      </w:r>
      <w:r w:rsidR="006E2F26">
        <w:rPr>
          <w:lang w:val="en-US"/>
        </w:rPr>
        <w:t xml:space="preserve"> </w:t>
      </w:r>
      <w:r w:rsidRPr="006E2F26">
        <w:rPr>
          <w:lang w:val="en-US"/>
        </w:rPr>
        <w:t xml:space="preserve">RSA public/private key pair </w:t>
      </w:r>
    </w:p>
    <w:p w14:paraId="0078F11A" w14:textId="434165D0" w:rsidR="00253896" w:rsidRPr="006E2F26" w:rsidRDefault="008C1668" w:rsidP="007A0D41">
      <w:pPr>
        <w:ind w:left="709" w:firstLine="11"/>
        <w:rPr>
          <w:lang w:val="en-US"/>
        </w:rPr>
      </w:pPr>
      <w:r w:rsidRPr="006E2F26">
        <w:rPr>
          <w:b/>
          <w:lang w:val="en-US"/>
        </w:rPr>
        <w:t>Member</w:t>
      </w:r>
      <w:r w:rsidR="00253896" w:rsidRPr="006E2F26">
        <w:rPr>
          <w:lang w:val="en-US"/>
        </w:rPr>
        <w:t xml:space="preserve"> – a</w:t>
      </w:r>
      <w:r w:rsidR="007A0D41">
        <w:rPr>
          <w:lang w:val="en-US"/>
        </w:rPr>
        <w:t>n</w:t>
      </w:r>
      <w:r w:rsidR="00253896" w:rsidRPr="006E2F26">
        <w:rPr>
          <w:lang w:val="en-US"/>
        </w:rPr>
        <w:t xml:space="preserve"> </w:t>
      </w:r>
      <w:r w:rsidR="007A0D41">
        <w:rPr>
          <w:lang w:val="en-US"/>
        </w:rPr>
        <w:t>account</w:t>
      </w:r>
      <w:r w:rsidR="00253896" w:rsidRPr="006E2F26">
        <w:rPr>
          <w:lang w:val="en-US"/>
        </w:rPr>
        <w:t xml:space="preserve"> </w:t>
      </w:r>
      <w:r w:rsidR="00EB2B35">
        <w:rPr>
          <w:lang w:val="en-US"/>
        </w:rPr>
        <w:t>who</w:t>
      </w:r>
      <w:r w:rsidR="007A0D41">
        <w:rPr>
          <w:lang w:val="en-US"/>
        </w:rPr>
        <w:t xml:space="preserve"> </w:t>
      </w:r>
      <w:r w:rsidR="007A0D41" w:rsidRPr="006E2F26">
        <w:rPr>
          <w:lang w:val="en-US"/>
        </w:rPr>
        <w:t>declare</w:t>
      </w:r>
      <w:r w:rsidR="007A0D41">
        <w:rPr>
          <w:lang w:val="en-US"/>
        </w:rPr>
        <w:t>d</w:t>
      </w:r>
      <w:r w:rsidR="007A0D41" w:rsidRPr="006E2F26">
        <w:rPr>
          <w:lang w:val="en-US"/>
        </w:rPr>
        <w:t xml:space="preserve"> itself as </w:t>
      </w:r>
      <w:r w:rsidR="007A0D41">
        <w:rPr>
          <w:lang w:val="en-US"/>
        </w:rPr>
        <w:t xml:space="preserve">a </w:t>
      </w:r>
      <w:r w:rsidR="007A0D41" w:rsidRPr="006E2F26">
        <w:rPr>
          <w:lang w:val="en-US"/>
        </w:rPr>
        <w:t xml:space="preserve">potential </w:t>
      </w:r>
      <w:r w:rsidR="007A0D41">
        <w:rPr>
          <w:lang w:val="en-US"/>
        </w:rPr>
        <w:t xml:space="preserve">block issuer </w:t>
      </w:r>
      <w:r w:rsidR="007A0D41" w:rsidRPr="006E2F26">
        <w:rPr>
          <w:lang w:val="en-US"/>
        </w:rPr>
        <w:t>by placing a special transaction</w:t>
      </w:r>
      <w:r w:rsidR="00EB2B35" w:rsidRPr="006E2F26">
        <w:rPr>
          <w:lang w:val="en-US"/>
        </w:rPr>
        <w:t xml:space="preserve"> </w:t>
      </w:r>
      <w:r w:rsidR="007A0D41">
        <w:rPr>
          <w:lang w:val="en-US"/>
        </w:rPr>
        <w:t>and</w:t>
      </w:r>
      <w:r w:rsidR="00A258D5">
        <w:rPr>
          <w:lang w:val="en-US"/>
        </w:rPr>
        <w:t xml:space="preserve"> notif</w:t>
      </w:r>
      <w:r w:rsidR="00E90645">
        <w:rPr>
          <w:lang w:val="en-US"/>
        </w:rPr>
        <w:t>y</w:t>
      </w:r>
      <w:r w:rsidR="00A258D5">
        <w:rPr>
          <w:lang w:val="en-US"/>
        </w:rPr>
        <w:t>i</w:t>
      </w:r>
      <w:r w:rsidR="00466D78">
        <w:rPr>
          <w:lang w:val="en-US"/>
        </w:rPr>
        <w:t>ng</w:t>
      </w:r>
      <w:r w:rsidR="00A258D5">
        <w:rPr>
          <w:lang w:val="en-US"/>
        </w:rPr>
        <w:t xml:space="preserve"> others that </w:t>
      </w:r>
      <w:r w:rsidR="00E90645">
        <w:rPr>
          <w:lang w:val="en-US"/>
        </w:rPr>
        <w:t>it</w:t>
      </w:r>
      <w:r w:rsidR="00A258D5">
        <w:rPr>
          <w:lang w:val="en-US"/>
        </w:rPr>
        <w:t xml:space="preserve"> is online</w:t>
      </w:r>
      <w:r w:rsidR="00612296">
        <w:rPr>
          <w:lang w:val="en-US"/>
        </w:rPr>
        <w:t>. Members are</w:t>
      </w:r>
      <w:r w:rsidR="007A0D41" w:rsidRPr="006E2F26">
        <w:rPr>
          <w:lang w:val="en-US"/>
        </w:rPr>
        <w:t xml:space="preserve"> eligible to generate blocks </w:t>
      </w:r>
      <w:r w:rsidR="00253896" w:rsidRPr="006E2F26">
        <w:rPr>
          <w:lang w:val="en-US"/>
        </w:rPr>
        <w:t xml:space="preserve">and participate in </w:t>
      </w:r>
      <w:r w:rsidR="00EB2B35">
        <w:rPr>
          <w:lang w:val="en-US"/>
        </w:rPr>
        <w:t xml:space="preserve">a </w:t>
      </w:r>
      <w:r w:rsidR="00253896" w:rsidRPr="006E2F26">
        <w:rPr>
          <w:lang w:val="en-US"/>
        </w:rPr>
        <w:t>consensus algorithm</w:t>
      </w:r>
    </w:p>
    <w:p w14:paraId="3AC62EB0" w14:textId="77777777" w:rsidR="00253896" w:rsidRPr="006E2F26" w:rsidRDefault="00253896" w:rsidP="00D925D6">
      <w:pPr>
        <w:ind w:left="709" w:firstLine="11"/>
        <w:rPr>
          <w:lang w:val="en-US"/>
        </w:rPr>
      </w:pPr>
      <w:r w:rsidRPr="006E2F26">
        <w:rPr>
          <w:b/>
          <w:lang w:val="en-US"/>
        </w:rPr>
        <w:t>Block</w:t>
      </w:r>
      <w:r w:rsidRPr="006E2F26">
        <w:rPr>
          <w:lang w:val="en-US"/>
        </w:rPr>
        <w:t xml:space="preserve"> – an element of a round that contains a set of transactions</w:t>
      </w:r>
    </w:p>
    <w:p w14:paraId="5FF9F146" w14:textId="77777777" w:rsidR="00253896" w:rsidRPr="006E2F26" w:rsidRDefault="00253896" w:rsidP="00D925D6">
      <w:pPr>
        <w:ind w:left="709" w:firstLine="11"/>
        <w:rPr>
          <w:lang w:val="en-US"/>
        </w:rPr>
      </w:pPr>
      <w:r w:rsidRPr="006E2F26">
        <w:rPr>
          <w:b/>
          <w:lang w:val="en-US"/>
        </w:rPr>
        <w:t>Transaction</w:t>
      </w:r>
      <w:r w:rsidRPr="006E2F26">
        <w:rPr>
          <w:lang w:val="en-US"/>
        </w:rPr>
        <w:t xml:space="preserve"> – a cryptographically signed data structure that describes some write operation on a database</w:t>
      </w:r>
    </w:p>
    <w:p w14:paraId="12A9FFD8" w14:textId="1771BACD" w:rsidR="00253896" w:rsidRPr="006E2F26" w:rsidRDefault="00253896" w:rsidP="00D925D6">
      <w:pPr>
        <w:ind w:left="709" w:firstLine="11"/>
        <w:rPr>
          <w:lang w:val="en-US"/>
        </w:rPr>
      </w:pPr>
      <w:r w:rsidRPr="006E2F26">
        <w:rPr>
          <w:b/>
          <w:lang w:val="en-US"/>
        </w:rPr>
        <w:t>Round</w:t>
      </w:r>
      <w:r w:rsidRPr="006E2F26">
        <w:rPr>
          <w:lang w:val="en-US"/>
        </w:rPr>
        <w:t xml:space="preserve"> – a set of </w:t>
      </w:r>
      <w:r w:rsidR="00E76C7D" w:rsidRPr="006E2F26">
        <w:rPr>
          <w:lang w:val="en-US"/>
        </w:rPr>
        <w:t>blocks</w:t>
      </w:r>
      <w:r w:rsidR="00EB2B35">
        <w:rPr>
          <w:lang w:val="en-US"/>
        </w:rPr>
        <w:t xml:space="preserve"> that</w:t>
      </w:r>
      <w:r w:rsidR="00E76C7D" w:rsidRPr="006E2F26">
        <w:rPr>
          <w:lang w:val="en-US"/>
        </w:rPr>
        <w:t xml:space="preserve"> are sorted by </w:t>
      </w:r>
      <w:r w:rsidR="00CE70C2">
        <w:rPr>
          <w:lang w:val="en-US"/>
        </w:rPr>
        <w:t>their</w:t>
      </w:r>
      <w:r w:rsidR="00CE70C2" w:rsidRPr="006E2F26">
        <w:rPr>
          <w:lang w:val="en-US"/>
        </w:rPr>
        <w:t xml:space="preserve"> </w:t>
      </w:r>
      <w:r w:rsidR="00E76C7D" w:rsidRPr="006E2F26">
        <w:rPr>
          <w:lang w:val="en-US"/>
        </w:rPr>
        <w:t>hashes</w:t>
      </w:r>
      <w:r w:rsidR="00EB2B35">
        <w:rPr>
          <w:lang w:val="en-US"/>
        </w:rPr>
        <w:t>. E</w:t>
      </w:r>
      <w:r w:rsidR="00E76C7D" w:rsidRPr="006E2F26">
        <w:rPr>
          <w:lang w:val="en-US"/>
        </w:rPr>
        <w:t>ach round</w:t>
      </w:r>
      <w:r w:rsidRPr="006E2F26">
        <w:rPr>
          <w:lang w:val="en-US"/>
        </w:rPr>
        <w:t xml:space="preserve"> has its own sequence index. Each </w:t>
      </w:r>
      <w:r w:rsidR="00313103">
        <w:rPr>
          <w:lang w:val="en-US"/>
        </w:rPr>
        <w:t>member</w:t>
      </w:r>
      <w:r w:rsidRPr="006E2F26">
        <w:rPr>
          <w:lang w:val="en-US"/>
        </w:rPr>
        <w:t xml:space="preserve"> can place only one block per round.</w:t>
      </w:r>
    </w:p>
    <w:p w14:paraId="1EC8CD26" w14:textId="11592E4B" w:rsidR="00253896" w:rsidRPr="006E2F26" w:rsidRDefault="00253896" w:rsidP="00D925D6">
      <w:pPr>
        <w:ind w:left="709" w:firstLine="11"/>
        <w:rPr>
          <w:sz w:val="40"/>
          <w:szCs w:val="40"/>
          <w:lang w:val="en-US"/>
        </w:rPr>
      </w:pPr>
      <w:r w:rsidRPr="006E2F26">
        <w:rPr>
          <w:b/>
          <w:lang w:val="en-US"/>
        </w:rPr>
        <w:t xml:space="preserve">Parent </w:t>
      </w:r>
      <w:r w:rsidR="00EB2B35">
        <w:rPr>
          <w:b/>
          <w:lang w:val="en-US"/>
        </w:rPr>
        <w:t>r</w:t>
      </w:r>
      <w:r w:rsidR="00EB2B35" w:rsidRPr="006E2F26">
        <w:rPr>
          <w:b/>
          <w:lang w:val="en-US"/>
        </w:rPr>
        <w:t>ound</w:t>
      </w:r>
      <w:r w:rsidR="00EB2B35" w:rsidRPr="006E2F26">
        <w:rPr>
          <w:lang w:val="en-US"/>
        </w:rPr>
        <w:t xml:space="preserve"> </w:t>
      </w:r>
      <w:r w:rsidRPr="006E2F26">
        <w:rPr>
          <w:lang w:val="en-US"/>
        </w:rPr>
        <w:t xml:space="preserve">– a round </w:t>
      </w:r>
      <w:r w:rsidR="00791670">
        <w:rPr>
          <w:lang w:val="en-US"/>
        </w:rPr>
        <w:t>R</w:t>
      </w:r>
      <w:r w:rsidR="00791670">
        <w:rPr>
          <w:vertAlign w:val="subscript"/>
          <w:lang w:val="en-US"/>
        </w:rPr>
        <w:t>i</w:t>
      </w:r>
      <w:r w:rsidRPr="006E2F26">
        <w:rPr>
          <w:lang w:val="en-US"/>
        </w:rPr>
        <w:t xml:space="preserve"> is a parent of round </w:t>
      </w:r>
      <w:proofErr w:type="spellStart"/>
      <w:r w:rsidRPr="006E2F26">
        <w:rPr>
          <w:lang w:val="en-US"/>
        </w:rPr>
        <w:t>R</w:t>
      </w:r>
      <w:r w:rsidR="00791670">
        <w:rPr>
          <w:vertAlign w:val="subscript"/>
          <w:lang w:val="en-US"/>
        </w:rPr>
        <w:t>j</w:t>
      </w:r>
      <w:proofErr w:type="spellEnd"/>
      <w:r w:rsidRPr="006E2F26">
        <w:rPr>
          <w:lang w:val="en-US"/>
        </w:rPr>
        <w:t xml:space="preserve"> </w:t>
      </w:r>
      <w:r w:rsidR="00EB2B35">
        <w:rPr>
          <w:vertAlign w:val="subscript"/>
          <w:lang w:val="en-US"/>
        </w:rPr>
        <w:t xml:space="preserve"> </w:t>
      </w:r>
      <w:r w:rsidRPr="006E2F26">
        <w:rPr>
          <w:lang w:val="en-US"/>
        </w:rPr>
        <w:t xml:space="preserve">when </w:t>
      </w:r>
      <w:proofErr w:type="spellStart"/>
      <w:r w:rsidR="00791670">
        <w:rPr>
          <w:lang w:val="en-US"/>
        </w:rPr>
        <w:t>i</w:t>
      </w:r>
      <w:proofErr w:type="spellEnd"/>
      <w:r w:rsidRPr="006E2F26">
        <w:rPr>
          <w:lang w:val="en-US"/>
        </w:rPr>
        <w:t xml:space="preserve"> = </w:t>
      </w:r>
      <w:r w:rsidR="00791670">
        <w:rPr>
          <w:lang w:val="en-US"/>
        </w:rPr>
        <w:t>j</w:t>
      </w:r>
      <w:r w:rsidRPr="006E2F26">
        <w:rPr>
          <w:vertAlign w:val="subscript"/>
          <w:lang w:val="en-US"/>
        </w:rPr>
        <w:t xml:space="preserve"> </w:t>
      </w:r>
      <w:r w:rsidR="00791670">
        <w:rPr>
          <w:vertAlign w:val="subscript"/>
          <w:lang w:val="en-US"/>
        </w:rPr>
        <w:t xml:space="preserve"> </w:t>
      </w:r>
      <w:r w:rsidR="00791670" w:rsidRPr="00791670">
        <w:rPr>
          <w:lang w:val="en-US"/>
        </w:rPr>
        <w:t xml:space="preserve">- </w:t>
      </w:r>
      <w:r w:rsidR="00791670">
        <w:rPr>
          <w:lang w:val="en-US"/>
        </w:rPr>
        <w:t>Pitch</w:t>
      </w:r>
      <w:r w:rsidRPr="006E2F26">
        <w:rPr>
          <w:lang w:val="en-US"/>
        </w:rPr>
        <w:t xml:space="preserve">, where </w:t>
      </w:r>
      <w:r w:rsidR="00791670">
        <w:rPr>
          <w:lang w:val="en-US"/>
        </w:rPr>
        <w:t xml:space="preserve"> Pitch</w:t>
      </w:r>
      <w:r w:rsidRPr="006E2F26">
        <w:rPr>
          <w:lang w:val="en-US"/>
        </w:rPr>
        <w:t xml:space="preserve"> is </w:t>
      </w:r>
      <w:r w:rsidR="003340C3">
        <w:rPr>
          <w:lang w:val="en-US"/>
        </w:rPr>
        <w:t xml:space="preserve">a </w:t>
      </w:r>
      <w:r w:rsidRPr="006E2F26">
        <w:rPr>
          <w:lang w:val="en-US"/>
        </w:rPr>
        <w:t>constant</w:t>
      </w:r>
      <w:r w:rsidR="00881697">
        <w:rPr>
          <w:lang w:val="en-US"/>
        </w:rPr>
        <w:t xml:space="preserve">. </w:t>
      </w:r>
      <w:r w:rsidR="00881697" w:rsidRPr="006E2F26">
        <w:rPr>
          <w:lang w:val="en-US"/>
        </w:rPr>
        <w:t>The rounds in the range [0…</w:t>
      </w:r>
      <w:r w:rsidR="00881697" w:rsidRPr="00791670">
        <w:rPr>
          <w:lang w:val="en-US"/>
        </w:rPr>
        <w:t xml:space="preserve"> </w:t>
      </w:r>
      <w:r w:rsidR="00881697">
        <w:rPr>
          <w:lang w:val="en-US"/>
        </w:rPr>
        <w:t>Pitch</w:t>
      </w:r>
      <w:r w:rsidR="00881697" w:rsidRPr="006E2F26">
        <w:rPr>
          <w:lang w:val="en-US"/>
        </w:rPr>
        <w:t xml:space="preserve">] </w:t>
      </w:r>
      <w:r w:rsidR="00881697">
        <w:rPr>
          <w:lang w:val="en-US"/>
        </w:rPr>
        <w:t xml:space="preserve">are </w:t>
      </w:r>
      <w:r w:rsidR="00881697" w:rsidRPr="006E2F26">
        <w:rPr>
          <w:lang w:val="en-US"/>
        </w:rPr>
        <w:t xml:space="preserve">called </w:t>
      </w:r>
      <w:r w:rsidR="00881697" w:rsidRPr="006E2F26">
        <w:rPr>
          <w:i/>
          <w:lang w:val="en-US"/>
        </w:rPr>
        <w:t>genesis rounds</w:t>
      </w:r>
      <w:r w:rsidR="00881697" w:rsidRPr="006E2F26">
        <w:rPr>
          <w:lang w:val="en-US"/>
        </w:rPr>
        <w:t xml:space="preserve"> and have a parent round reference set to zero.</w:t>
      </w:r>
    </w:p>
    <w:p w14:paraId="1872EFD1" w14:textId="1820D79C" w:rsidR="00253896" w:rsidRPr="006E2F26" w:rsidRDefault="00253896" w:rsidP="00D925D6">
      <w:pPr>
        <w:ind w:left="709" w:firstLine="11"/>
        <w:rPr>
          <w:lang w:val="en-US"/>
        </w:rPr>
      </w:pPr>
      <w:r w:rsidRPr="006E2F26">
        <w:rPr>
          <w:b/>
          <w:lang w:val="en-US"/>
        </w:rPr>
        <w:t>Roundchain</w:t>
      </w:r>
      <w:r w:rsidRPr="006E2F26">
        <w:rPr>
          <w:lang w:val="en-US"/>
        </w:rPr>
        <w:t xml:space="preserve"> – a sequence of rounds where each block </w:t>
      </w:r>
      <w:r w:rsidR="00D85C78">
        <w:rPr>
          <w:lang w:val="en-US"/>
        </w:rPr>
        <w:t>in</w:t>
      </w:r>
      <w:r w:rsidR="00D85C78" w:rsidRPr="006E2F26">
        <w:rPr>
          <w:lang w:val="en-US"/>
        </w:rPr>
        <w:t xml:space="preserve"> </w:t>
      </w:r>
      <w:r w:rsidRPr="006E2F26">
        <w:rPr>
          <w:lang w:val="en-US"/>
        </w:rPr>
        <w:t>each round has a reference to a parent round.</w:t>
      </w:r>
    </w:p>
    <w:p w14:paraId="0C66E392" w14:textId="72A39ED0" w:rsidR="00253896" w:rsidRPr="006E2F26" w:rsidRDefault="00791670" w:rsidP="00D925D6">
      <w:pPr>
        <w:ind w:left="709" w:firstLine="11"/>
        <w:rPr>
          <w:lang w:val="en-US"/>
        </w:rPr>
      </w:pPr>
      <w:r w:rsidRPr="00791670">
        <w:rPr>
          <w:b/>
          <w:lang w:val="en-US"/>
        </w:rPr>
        <w:t>Pitch</w:t>
      </w:r>
      <w:r w:rsidRPr="006E2F26">
        <w:rPr>
          <w:lang w:val="en-US"/>
        </w:rPr>
        <w:t xml:space="preserve"> </w:t>
      </w:r>
      <w:r w:rsidR="00253896" w:rsidRPr="006E2F26">
        <w:rPr>
          <w:lang w:val="en-US"/>
        </w:rPr>
        <w:t>– the number of rounds between a round and its parent round</w:t>
      </w:r>
    </w:p>
    <w:p w14:paraId="623505D2" w14:textId="048D6995" w:rsidR="00253896" w:rsidRPr="006E2F26" w:rsidRDefault="00253896" w:rsidP="00D925D6">
      <w:pPr>
        <w:ind w:left="709" w:firstLine="11"/>
        <w:rPr>
          <w:lang w:val="en-US"/>
        </w:rPr>
      </w:pPr>
      <w:r w:rsidRPr="006E2F26">
        <w:rPr>
          <w:b/>
          <w:lang w:val="en-US"/>
        </w:rPr>
        <w:t>Node</w:t>
      </w:r>
      <w:r w:rsidRPr="006E2F26">
        <w:rPr>
          <w:lang w:val="en-US"/>
        </w:rPr>
        <w:t xml:space="preserve"> – </w:t>
      </w:r>
      <w:r w:rsidR="00EB2B35">
        <w:rPr>
          <w:lang w:val="en-US"/>
        </w:rPr>
        <w:t xml:space="preserve">a </w:t>
      </w:r>
      <w:r w:rsidRPr="006E2F26">
        <w:rPr>
          <w:lang w:val="en-US"/>
        </w:rPr>
        <w:t xml:space="preserve">network </w:t>
      </w:r>
      <w:r w:rsidR="0070282F">
        <w:rPr>
          <w:lang w:val="en-US"/>
        </w:rPr>
        <w:t>computer</w:t>
      </w:r>
      <w:r w:rsidRPr="006E2F26">
        <w:rPr>
          <w:lang w:val="en-US"/>
        </w:rPr>
        <w:t xml:space="preserve"> with </w:t>
      </w:r>
      <w:r w:rsidR="00447C6F" w:rsidRPr="006E2F26">
        <w:rPr>
          <w:lang w:val="en-US"/>
        </w:rPr>
        <w:t>special</w:t>
      </w:r>
      <w:r w:rsidRPr="006E2F26">
        <w:rPr>
          <w:lang w:val="en-US"/>
        </w:rPr>
        <w:t xml:space="preserve"> software that can receive</w:t>
      </w:r>
      <w:r w:rsidR="00447C6F">
        <w:rPr>
          <w:lang w:val="en-US"/>
        </w:rPr>
        <w:t xml:space="preserve"> and</w:t>
      </w:r>
      <w:r w:rsidRPr="006E2F26">
        <w:rPr>
          <w:lang w:val="en-US"/>
        </w:rPr>
        <w:t xml:space="preserve"> </w:t>
      </w:r>
      <w:r w:rsidR="00447C6F" w:rsidRPr="00447C6F">
        <w:rPr>
          <w:lang w:val="en-US"/>
        </w:rPr>
        <w:t>validate</w:t>
      </w:r>
      <w:r w:rsidR="00447C6F">
        <w:rPr>
          <w:lang w:val="en-US"/>
        </w:rPr>
        <w:t xml:space="preserve"> </w:t>
      </w:r>
      <w:r w:rsidRPr="006E2F26">
        <w:rPr>
          <w:lang w:val="en-US"/>
        </w:rPr>
        <w:t>blocks from other nodes</w:t>
      </w:r>
      <w:r w:rsidR="00447C6F">
        <w:rPr>
          <w:lang w:val="en-US"/>
        </w:rPr>
        <w:t xml:space="preserve">, </w:t>
      </w:r>
      <w:r w:rsidR="00304844">
        <w:rPr>
          <w:lang w:val="en-US"/>
        </w:rPr>
        <w:t xml:space="preserve">send </w:t>
      </w:r>
      <w:r w:rsidR="00EB2B35">
        <w:rPr>
          <w:lang w:val="en-US"/>
        </w:rPr>
        <w:t xml:space="preserve">its </w:t>
      </w:r>
      <w:r w:rsidR="00447C6F">
        <w:rPr>
          <w:lang w:val="en-US"/>
        </w:rPr>
        <w:t>own</w:t>
      </w:r>
      <w:r w:rsidR="00D85C78">
        <w:rPr>
          <w:lang w:val="en-US"/>
        </w:rPr>
        <w:t>,</w:t>
      </w:r>
      <w:r w:rsidR="00304844">
        <w:rPr>
          <w:lang w:val="en-US"/>
        </w:rPr>
        <w:t xml:space="preserve"> and</w:t>
      </w:r>
      <w:r w:rsidR="00447C6F">
        <w:rPr>
          <w:lang w:val="en-US"/>
        </w:rPr>
        <w:t xml:space="preserve"> relay</w:t>
      </w:r>
      <w:r w:rsidR="00304844">
        <w:rPr>
          <w:lang w:val="en-US"/>
        </w:rPr>
        <w:t xml:space="preserve"> </w:t>
      </w:r>
      <w:r w:rsidR="00A50742">
        <w:rPr>
          <w:lang w:val="en-US"/>
        </w:rPr>
        <w:t>received blocks</w:t>
      </w:r>
      <w:r w:rsidR="00447C6F">
        <w:rPr>
          <w:lang w:val="en-US"/>
        </w:rPr>
        <w:t xml:space="preserve"> to other nodes </w:t>
      </w:r>
      <w:r w:rsidRPr="006E2F26">
        <w:rPr>
          <w:lang w:val="en-US"/>
        </w:rPr>
        <w:t xml:space="preserve">and participate in </w:t>
      </w:r>
      <w:r w:rsidR="00D85C78">
        <w:rPr>
          <w:lang w:val="en-US"/>
        </w:rPr>
        <w:t xml:space="preserve">the </w:t>
      </w:r>
      <w:r w:rsidR="00313103">
        <w:rPr>
          <w:lang w:val="en-US"/>
        </w:rPr>
        <w:t>MBV</w:t>
      </w:r>
      <w:r w:rsidRPr="006E2F26">
        <w:rPr>
          <w:lang w:val="en-US"/>
        </w:rPr>
        <w:t xml:space="preserve"> consensus algorithm</w:t>
      </w:r>
    </w:p>
    <w:p w14:paraId="272D2275" w14:textId="77777777" w:rsidR="00B85BF1" w:rsidRDefault="00B85BF1" w:rsidP="00B85BF1">
      <w:pPr>
        <w:rPr>
          <w:sz w:val="40"/>
          <w:szCs w:val="40"/>
          <w:lang w:val="en-US"/>
        </w:rPr>
      </w:pPr>
      <w:r>
        <w:rPr>
          <w:lang w:val="en-US"/>
        </w:rPr>
        <w:br w:type="page"/>
      </w:r>
    </w:p>
    <w:p w14:paraId="098F9BD4" w14:textId="77777777" w:rsidR="00945E25" w:rsidRPr="006E2F26" w:rsidRDefault="00945E25" w:rsidP="00945E25">
      <w:pPr>
        <w:pStyle w:val="Caption"/>
        <w:spacing w:after="0"/>
        <w:rPr>
          <w:color w:val="000000"/>
          <w:lang w:val="en-US"/>
        </w:rPr>
      </w:pPr>
      <w:bookmarkStart w:id="8" w:name="h.v0pexjcpx7qp"/>
      <w:bookmarkStart w:id="9" w:name="h.qy6itucpz4oi"/>
      <w:bookmarkEnd w:id="8"/>
      <w:bookmarkEnd w:id="9"/>
      <w:r w:rsidRPr="006E2F26">
        <w:rPr>
          <w:lang w:val="en-US"/>
        </w:rPr>
        <w:lastRenderedPageBreak/>
        <w:t>Figure 1. The chain of block rounds</w:t>
      </w:r>
    </w:p>
    <w:p w14:paraId="6559C5C4" w14:textId="0CD761B4" w:rsidR="00A77B3E" w:rsidRDefault="00626F7B" w:rsidP="0026026F">
      <w:pPr>
        <w:pStyle w:val="NoSpacing"/>
        <w:jc w:val="center"/>
        <w:rPr>
          <w:lang w:val="en-US"/>
        </w:rPr>
      </w:pPr>
      <w:r>
        <w:rPr>
          <w:noProof/>
          <w:lang w:val="en-US" w:eastAsia="en-US"/>
        </w:rPr>
        <mc:AlternateContent>
          <mc:Choice Requires="wpc">
            <w:drawing>
              <wp:inline distT="0" distB="0" distL="0" distR="0" wp14:anchorId="0594640C" wp14:editId="09DF417F">
                <wp:extent cx="6073140" cy="8610600"/>
                <wp:effectExtent l="0" t="0" r="22860" b="0"/>
                <wp:docPr id="1232" name="Canvas 123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80" name="Rectangle 140"/>
                        <wps:cNvSpPr>
                          <a:spLocks noChangeArrowheads="1"/>
                        </wps:cNvSpPr>
                        <wps:spPr bwMode="auto">
                          <a:xfrm>
                            <a:off x="1722120" y="1792605"/>
                            <a:ext cx="3803015" cy="575310"/>
                          </a:xfrm>
                          <a:prstGeom prst="rect">
                            <a:avLst/>
                          </a:prstGeom>
                          <a:solidFill>
                            <a:srgbClr val="B6DDE8">
                              <a:alpha val="37000"/>
                            </a:srgbClr>
                          </a:solidFill>
                          <a:ln w="12700">
                            <a:solidFill>
                              <a:srgbClr val="000000"/>
                            </a:solidFill>
                            <a:miter lim="800000"/>
                            <a:headEnd/>
                            <a:tailEnd/>
                          </a:ln>
                        </wps:spPr>
                        <wps:txbx>
                          <w:txbxContent>
                            <w:p w14:paraId="21B5A983"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81" name="Rectangle 140"/>
                        <wps:cNvSpPr>
                          <a:spLocks noChangeArrowheads="1"/>
                        </wps:cNvSpPr>
                        <wps:spPr bwMode="auto">
                          <a:xfrm>
                            <a:off x="1722120" y="1149350"/>
                            <a:ext cx="3803015" cy="572770"/>
                          </a:xfrm>
                          <a:prstGeom prst="rect">
                            <a:avLst/>
                          </a:prstGeom>
                          <a:solidFill>
                            <a:srgbClr val="B6DDE8">
                              <a:alpha val="37000"/>
                            </a:srgbClr>
                          </a:solidFill>
                          <a:ln w="12700">
                            <a:solidFill>
                              <a:srgbClr val="000000"/>
                            </a:solidFill>
                            <a:miter lim="800000"/>
                            <a:headEnd/>
                            <a:tailEnd/>
                          </a:ln>
                        </wps:spPr>
                        <wps:txbx>
                          <w:txbxContent>
                            <w:p w14:paraId="702EC032"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82" name="Rectangle 140"/>
                        <wps:cNvSpPr>
                          <a:spLocks noChangeArrowheads="1"/>
                        </wps:cNvSpPr>
                        <wps:spPr bwMode="auto">
                          <a:xfrm>
                            <a:off x="1722120" y="2439670"/>
                            <a:ext cx="3803015" cy="574040"/>
                          </a:xfrm>
                          <a:prstGeom prst="rect">
                            <a:avLst/>
                          </a:prstGeom>
                          <a:solidFill>
                            <a:srgbClr val="B6DDE8">
                              <a:alpha val="37000"/>
                            </a:srgbClr>
                          </a:solidFill>
                          <a:ln w="12700">
                            <a:solidFill>
                              <a:srgbClr val="000000"/>
                            </a:solidFill>
                            <a:miter lim="800000"/>
                            <a:headEnd/>
                            <a:tailEnd/>
                          </a:ln>
                        </wps:spPr>
                        <wps:txbx>
                          <w:txbxContent>
                            <w:p w14:paraId="54A70E9E"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83" name="Rectangle 140"/>
                        <wps:cNvSpPr>
                          <a:spLocks noChangeArrowheads="1"/>
                        </wps:cNvSpPr>
                        <wps:spPr bwMode="auto">
                          <a:xfrm>
                            <a:off x="1864360" y="361315"/>
                            <a:ext cx="288290" cy="284480"/>
                          </a:xfrm>
                          <a:prstGeom prst="rect">
                            <a:avLst/>
                          </a:prstGeom>
                          <a:solidFill>
                            <a:schemeClr val="accent5">
                              <a:lumMod val="40000"/>
                              <a:lumOff val="60000"/>
                            </a:schemeClr>
                          </a:solidFill>
                          <a:ln w="12700">
                            <a:solidFill>
                              <a:srgbClr val="000000"/>
                            </a:solidFill>
                            <a:miter lim="800000"/>
                            <a:headEnd/>
                            <a:tailEnd/>
                          </a:ln>
                        </wps:spPr>
                        <wps:txbx>
                          <w:txbxContent>
                            <w:p w14:paraId="21412635" w14:textId="77777777" w:rsidR="00C84A0A" w:rsidRPr="00471ED1" w:rsidRDefault="00C84A0A" w:rsidP="00CD0287">
                              <w:pPr>
                                <w:pStyle w:val="Drawing"/>
                              </w:pPr>
                              <w:r>
                                <w:t>A</w:t>
                              </w:r>
                            </w:p>
                          </w:txbxContent>
                        </wps:txbx>
                        <wps:bodyPr rot="0" vert="horz" wrap="square" lIns="91440" tIns="45720" rIns="91440" bIns="45720" anchor="ctr" anchorCtr="0" upright="1">
                          <a:noAutofit/>
                        </wps:bodyPr>
                      </wps:wsp>
                      <wps:wsp>
                        <wps:cNvPr id="1384" name="Rectangle 140"/>
                        <wps:cNvSpPr>
                          <a:spLocks noChangeArrowheads="1"/>
                        </wps:cNvSpPr>
                        <wps:spPr bwMode="auto">
                          <a:xfrm>
                            <a:off x="2511425" y="358775"/>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11D91A3D" w14:textId="77777777" w:rsidR="00C84A0A" w:rsidRPr="006E2F26" w:rsidRDefault="00C84A0A" w:rsidP="00CD0287">
                              <w:pPr>
                                <w:pStyle w:val="Drawing"/>
                              </w:pPr>
                              <w:r w:rsidRPr="006E2F26">
                                <w:t>B</w:t>
                              </w:r>
                            </w:p>
                          </w:txbxContent>
                        </wps:txbx>
                        <wps:bodyPr rot="0" vert="horz" wrap="square" lIns="91440" tIns="45720" rIns="91440" bIns="45720" anchor="ctr" anchorCtr="0" upright="1">
                          <a:noAutofit/>
                        </wps:bodyPr>
                      </wps:wsp>
                      <wps:wsp>
                        <wps:cNvPr id="1385" name="Text Box 9"/>
                        <wps:cNvSpPr txBox="1">
                          <a:spLocks noChangeArrowheads="1"/>
                        </wps:cNvSpPr>
                        <wps:spPr bwMode="auto">
                          <a:xfrm>
                            <a:off x="1004570" y="358775"/>
                            <a:ext cx="717550" cy="287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DF6CCF" w14:textId="1F141839" w:rsidR="00C84A0A" w:rsidRPr="006E2F26" w:rsidRDefault="00C84A0A" w:rsidP="00CD0287">
                              <w:pPr>
                                <w:pStyle w:val="Drawing"/>
                              </w:pPr>
                              <w:r>
                                <w:t>Members</w:t>
                              </w:r>
                            </w:p>
                          </w:txbxContent>
                        </wps:txbx>
                        <wps:bodyPr rot="0" vert="horz" wrap="square" lIns="91440" tIns="45720" rIns="91440" bIns="45720" anchor="ctr" anchorCtr="0" upright="1">
                          <a:noAutofit/>
                        </wps:bodyPr>
                      </wps:wsp>
                      <wps:wsp>
                        <wps:cNvPr id="1386" name="Rectangle 140"/>
                        <wps:cNvSpPr>
                          <a:spLocks noChangeArrowheads="1"/>
                        </wps:cNvSpPr>
                        <wps:spPr bwMode="auto">
                          <a:xfrm>
                            <a:off x="3157220" y="358775"/>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158D65CC" w14:textId="77777777" w:rsidR="00C84A0A" w:rsidRPr="006E2F26" w:rsidRDefault="00C84A0A" w:rsidP="00CD0287">
                              <w:pPr>
                                <w:pStyle w:val="Drawing"/>
                              </w:pPr>
                              <w:r w:rsidRPr="006E2F26">
                                <w:t>C</w:t>
                              </w:r>
                            </w:p>
                          </w:txbxContent>
                        </wps:txbx>
                        <wps:bodyPr rot="0" vert="horz" wrap="square" lIns="91440" tIns="45720" rIns="91440" bIns="45720" anchor="ctr" anchorCtr="0" upright="1">
                          <a:noAutofit/>
                        </wps:bodyPr>
                      </wps:wsp>
                      <wps:wsp>
                        <wps:cNvPr id="1387" name="Rectangle 140"/>
                        <wps:cNvSpPr>
                          <a:spLocks noChangeArrowheads="1"/>
                        </wps:cNvSpPr>
                        <wps:spPr bwMode="auto">
                          <a:xfrm>
                            <a:off x="3803015" y="361315"/>
                            <a:ext cx="288290" cy="284480"/>
                          </a:xfrm>
                          <a:prstGeom prst="rect">
                            <a:avLst/>
                          </a:prstGeom>
                          <a:solidFill>
                            <a:schemeClr val="accent5">
                              <a:lumMod val="40000"/>
                              <a:lumOff val="60000"/>
                            </a:schemeClr>
                          </a:solidFill>
                          <a:ln w="12700">
                            <a:solidFill>
                              <a:srgbClr val="000000"/>
                            </a:solidFill>
                            <a:miter lim="800000"/>
                            <a:headEnd/>
                            <a:tailEnd/>
                          </a:ln>
                        </wps:spPr>
                        <wps:txbx>
                          <w:txbxContent>
                            <w:p w14:paraId="1080AC3D" w14:textId="77777777" w:rsidR="00C84A0A" w:rsidRPr="006E2F26" w:rsidRDefault="00C84A0A" w:rsidP="00CD0287">
                              <w:pPr>
                                <w:pStyle w:val="Drawing"/>
                              </w:pPr>
                              <w:r w:rsidRPr="006E2F26">
                                <w:t>D</w:t>
                              </w:r>
                            </w:p>
                          </w:txbxContent>
                        </wps:txbx>
                        <wps:bodyPr rot="0" vert="horz" wrap="square" lIns="91440" tIns="45720" rIns="91440" bIns="45720" anchor="ctr" anchorCtr="0" upright="1">
                          <a:noAutofit/>
                        </wps:bodyPr>
                      </wps:wsp>
                      <wps:wsp>
                        <wps:cNvPr id="1388" name="Rectangle 140"/>
                        <wps:cNvSpPr>
                          <a:spLocks noChangeArrowheads="1"/>
                        </wps:cNvSpPr>
                        <wps:spPr bwMode="auto">
                          <a:xfrm>
                            <a:off x="4448810" y="358775"/>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7657F906" w14:textId="77777777" w:rsidR="00C84A0A" w:rsidRPr="006E2F26" w:rsidRDefault="00C84A0A" w:rsidP="00CD0287">
                              <w:pPr>
                                <w:pStyle w:val="Drawing"/>
                              </w:pPr>
                              <w:r w:rsidRPr="006E2F26">
                                <w:t>E</w:t>
                              </w:r>
                            </w:p>
                          </w:txbxContent>
                        </wps:txbx>
                        <wps:bodyPr rot="0" vert="horz" wrap="square" lIns="91440" tIns="45720" rIns="91440" bIns="45720" anchor="ctr" anchorCtr="0" upright="1">
                          <a:noAutofit/>
                        </wps:bodyPr>
                      </wps:wsp>
                      <wps:wsp>
                        <wps:cNvPr id="1389" name="Rectangle 140"/>
                        <wps:cNvSpPr>
                          <a:spLocks noChangeArrowheads="1"/>
                        </wps:cNvSpPr>
                        <wps:spPr bwMode="auto">
                          <a:xfrm>
                            <a:off x="5094605" y="358775"/>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238CD7DA" w14:textId="77777777" w:rsidR="00C84A0A" w:rsidRPr="006E2F26" w:rsidRDefault="00C84A0A" w:rsidP="00CD0287">
                              <w:pPr>
                                <w:pStyle w:val="Drawing"/>
                              </w:pPr>
                              <w:r w:rsidRPr="006E2F26">
                                <w:t>F</w:t>
                              </w:r>
                            </w:p>
                          </w:txbxContent>
                        </wps:txbx>
                        <wps:bodyPr rot="0" vert="horz" wrap="square" lIns="91440" tIns="45720" rIns="91440" bIns="45720" anchor="ctr" anchorCtr="0" upright="1">
                          <a:noAutofit/>
                        </wps:bodyPr>
                      </wps:wsp>
                      <wps:wsp>
                        <wps:cNvPr id="1390" name="Rectangle 140"/>
                        <wps:cNvSpPr>
                          <a:spLocks noChangeArrowheads="1"/>
                        </wps:cNvSpPr>
                        <wps:spPr bwMode="auto">
                          <a:xfrm>
                            <a:off x="1865630" y="1292860"/>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0632D2A6"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91" name="Rectangle 140"/>
                        <wps:cNvSpPr>
                          <a:spLocks noChangeArrowheads="1"/>
                        </wps:cNvSpPr>
                        <wps:spPr bwMode="auto">
                          <a:xfrm>
                            <a:off x="5093335" y="1292860"/>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1C661566"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92" name="Rectangle 140"/>
                        <wps:cNvSpPr>
                          <a:spLocks noChangeArrowheads="1"/>
                        </wps:cNvSpPr>
                        <wps:spPr bwMode="auto">
                          <a:xfrm>
                            <a:off x="1865630" y="193865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746BCD42"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93" name="Rectangle 140"/>
                        <wps:cNvSpPr>
                          <a:spLocks noChangeArrowheads="1"/>
                        </wps:cNvSpPr>
                        <wps:spPr bwMode="auto">
                          <a:xfrm>
                            <a:off x="2511425" y="1938655"/>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4ACEF8BC"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94" name="Rectangle 140"/>
                        <wps:cNvSpPr>
                          <a:spLocks noChangeArrowheads="1"/>
                        </wps:cNvSpPr>
                        <wps:spPr bwMode="auto">
                          <a:xfrm>
                            <a:off x="3803015" y="129286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1F11B1EF"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95" name="Rectangle 140"/>
                        <wps:cNvSpPr>
                          <a:spLocks noChangeArrowheads="1"/>
                        </wps:cNvSpPr>
                        <wps:spPr bwMode="auto">
                          <a:xfrm>
                            <a:off x="4447540" y="1937385"/>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37E07A99"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96" name="Rectangle 140"/>
                        <wps:cNvSpPr>
                          <a:spLocks noChangeArrowheads="1"/>
                        </wps:cNvSpPr>
                        <wps:spPr bwMode="auto">
                          <a:xfrm>
                            <a:off x="3157220" y="258445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637B6283"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97" name="Rectangle 140"/>
                        <wps:cNvSpPr>
                          <a:spLocks noChangeArrowheads="1"/>
                        </wps:cNvSpPr>
                        <wps:spPr bwMode="auto">
                          <a:xfrm>
                            <a:off x="4447540" y="2580640"/>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1D5F80DB"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98" name="Rectangle 140"/>
                        <wps:cNvSpPr>
                          <a:spLocks noChangeArrowheads="1"/>
                        </wps:cNvSpPr>
                        <wps:spPr bwMode="auto">
                          <a:xfrm>
                            <a:off x="1865630" y="3158490"/>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4D977E87"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99" name="Rectangle 140"/>
                        <wps:cNvSpPr>
                          <a:spLocks noChangeArrowheads="1"/>
                        </wps:cNvSpPr>
                        <wps:spPr bwMode="auto">
                          <a:xfrm>
                            <a:off x="3157220" y="315849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25F1D877"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400" name="Rectangle 140"/>
                        <wps:cNvSpPr>
                          <a:spLocks noChangeArrowheads="1"/>
                        </wps:cNvSpPr>
                        <wps:spPr bwMode="auto">
                          <a:xfrm>
                            <a:off x="3803015" y="3158490"/>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7E3FA09C"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401" name="Rectangle 140"/>
                        <wps:cNvSpPr>
                          <a:spLocks noChangeArrowheads="1"/>
                        </wps:cNvSpPr>
                        <wps:spPr bwMode="auto">
                          <a:xfrm>
                            <a:off x="1865630" y="444881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56DC6192"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402" name="Rectangle 140"/>
                        <wps:cNvSpPr>
                          <a:spLocks noChangeArrowheads="1"/>
                        </wps:cNvSpPr>
                        <wps:spPr bwMode="auto">
                          <a:xfrm>
                            <a:off x="2511425" y="444881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635DEC4C"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403" name="AutoShape 27"/>
                        <wps:cNvCnPr>
                          <a:cxnSpLocks noChangeShapeType="1"/>
                          <a:stCxn id="1380" idx="2"/>
                          <a:endCxn id="1380" idx="0"/>
                        </wps:cNvCnPr>
                        <wps:spPr bwMode="auto">
                          <a:xfrm>
                            <a:off x="3300730" y="645795"/>
                            <a:ext cx="635" cy="193865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4" name="AutoShape 28"/>
                        <wps:cNvCnPr>
                          <a:cxnSpLocks noChangeShapeType="1"/>
                          <a:stCxn id="1380" idx="2"/>
                          <a:endCxn id="1380" idx="0"/>
                        </wps:cNvCnPr>
                        <wps:spPr bwMode="auto">
                          <a:xfrm>
                            <a:off x="4592320" y="645795"/>
                            <a:ext cx="635" cy="64579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5" name="AutoShape 29"/>
                        <wps:cNvCnPr>
                          <a:cxnSpLocks noChangeShapeType="1"/>
                          <a:stCxn id="1380" idx="2"/>
                          <a:endCxn id="1380" idx="0"/>
                        </wps:cNvCnPr>
                        <wps:spPr bwMode="auto">
                          <a:xfrm flipH="1">
                            <a:off x="5237480" y="645795"/>
                            <a:ext cx="635" cy="64706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6" name="AutoShape 30"/>
                        <wps:cNvCnPr>
                          <a:cxnSpLocks noChangeShapeType="1"/>
                          <a:stCxn id="1380" idx="2"/>
                          <a:endCxn id="1380" idx="0"/>
                        </wps:cNvCnPr>
                        <wps:spPr bwMode="auto">
                          <a:xfrm flipH="1">
                            <a:off x="3945890" y="5384165"/>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7" name="AutoShape 31"/>
                        <wps:cNvCnPr>
                          <a:cxnSpLocks noChangeShapeType="1"/>
                          <a:stCxn id="1380" idx="2"/>
                          <a:endCxn id="1380" idx="0"/>
                        </wps:cNvCnPr>
                        <wps:spPr bwMode="auto">
                          <a:xfrm>
                            <a:off x="3946525" y="2225675"/>
                            <a:ext cx="635" cy="93281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32"/>
                        <wps:cNvCnPr>
                          <a:cxnSpLocks noChangeShapeType="1"/>
                          <a:stCxn id="1380" idx="2"/>
                          <a:endCxn id="1380" idx="0"/>
                        </wps:cNvCnPr>
                        <wps:spPr bwMode="auto">
                          <a:xfrm flipH="1">
                            <a:off x="2009140" y="3445510"/>
                            <a:ext cx="635"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AutoShape 33"/>
                        <wps:cNvCnPr>
                          <a:cxnSpLocks noChangeShapeType="1"/>
                          <a:stCxn id="1380" idx="2"/>
                          <a:endCxn id="1380" idx="0"/>
                        </wps:cNvCnPr>
                        <wps:spPr bwMode="auto">
                          <a:xfrm>
                            <a:off x="2655570" y="2872740"/>
                            <a:ext cx="635" cy="9302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AutoShape 34"/>
                        <wps:cNvCnPr>
                          <a:cxnSpLocks noChangeShapeType="1"/>
                          <a:stCxn id="1380" idx="2"/>
                          <a:endCxn id="1380" idx="0"/>
                        </wps:cNvCnPr>
                        <wps:spPr bwMode="auto">
                          <a:xfrm>
                            <a:off x="4591685" y="2225675"/>
                            <a:ext cx="635" cy="35496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AutoShape 35"/>
                        <wps:cNvCnPr>
                          <a:cxnSpLocks noChangeShapeType="1"/>
                          <a:stCxn id="1380" idx="2"/>
                          <a:endCxn id="1380" idx="0"/>
                        </wps:cNvCnPr>
                        <wps:spPr bwMode="auto">
                          <a:xfrm>
                            <a:off x="3300730" y="4735830"/>
                            <a:ext cx="635" cy="1651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AutoShape 36"/>
                        <wps:cNvCnPr>
                          <a:cxnSpLocks noChangeShapeType="1"/>
                          <a:stCxn id="1380" idx="2"/>
                          <a:endCxn id="1380" idx="0"/>
                        </wps:cNvCnPr>
                        <wps:spPr bwMode="auto">
                          <a:xfrm>
                            <a:off x="5238750" y="344551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Text Box 37"/>
                        <wps:cNvSpPr txBox="1">
                          <a:spLocks noChangeArrowheads="1"/>
                        </wps:cNvSpPr>
                        <wps:spPr bwMode="auto">
                          <a:xfrm>
                            <a:off x="215265" y="1290320"/>
                            <a:ext cx="50228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0BE9F" w14:textId="77777777" w:rsidR="00C84A0A" w:rsidRPr="000B3FF9" w:rsidRDefault="00C84A0A" w:rsidP="00CD0287">
                              <w:pPr>
                                <w:pStyle w:val="Drawing"/>
                                <w:jc w:val="left"/>
                              </w:pPr>
                              <w:r w:rsidRPr="000B3FF9">
                                <w:t>R</w:t>
                              </w:r>
                              <w:r w:rsidRPr="00FA0AD4">
                                <w:rPr>
                                  <w:vertAlign w:val="subscript"/>
                                </w:rPr>
                                <w:t>i</w:t>
                              </w:r>
                            </w:p>
                          </w:txbxContent>
                        </wps:txbx>
                        <wps:bodyPr rot="0" vert="horz" wrap="square" lIns="91440" tIns="45720" rIns="91440" bIns="45720" anchor="ctr" anchorCtr="0" upright="1">
                          <a:noAutofit/>
                        </wps:bodyPr>
                      </wps:wsp>
                      <wps:wsp>
                        <wps:cNvPr id="102" name="Text Box 38"/>
                        <wps:cNvSpPr txBox="1">
                          <a:spLocks noChangeArrowheads="1"/>
                        </wps:cNvSpPr>
                        <wps:spPr bwMode="auto">
                          <a:xfrm>
                            <a:off x="215265" y="1936115"/>
                            <a:ext cx="50228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5BB29" w14:textId="77777777" w:rsidR="00C84A0A" w:rsidRPr="00C209EA" w:rsidRDefault="00C84A0A" w:rsidP="00CD0287">
                              <w:pPr>
                                <w:pStyle w:val="Drawing"/>
                                <w:jc w:val="left"/>
                                <w:rPr>
                                  <w:vertAlign w:val="subscript"/>
                                </w:rPr>
                              </w:pPr>
                              <w:r w:rsidRPr="006E2F26">
                                <w:t>R</w:t>
                              </w:r>
                              <w:r>
                                <w:rPr>
                                  <w:vertAlign w:val="subscript"/>
                                </w:rPr>
                                <w:t>i+1</w:t>
                              </w:r>
                            </w:p>
                          </w:txbxContent>
                        </wps:txbx>
                        <wps:bodyPr rot="0" vert="horz" wrap="square" lIns="91440" tIns="45720" rIns="91440" bIns="45720" anchor="ctr" anchorCtr="0" upright="1">
                          <a:noAutofit/>
                        </wps:bodyPr>
                      </wps:wsp>
                      <wps:wsp>
                        <wps:cNvPr id="103" name="Text Box 39"/>
                        <wps:cNvSpPr txBox="1">
                          <a:spLocks noChangeArrowheads="1"/>
                        </wps:cNvSpPr>
                        <wps:spPr bwMode="auto">
                          <a:xfrm>
                            <a:off x="215265" y="2581910"/>
                            <a:ext cx="502285"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69157" w14:textId="77777777" w:rsidR="00C84A0A" w:rsidRPr="00C209EA" w:rsidRDefault="00C84A0A" w:rsidP="00CD0287">
                              <w:pPr>
                                <w:pStyle w:val="Drawing"/>
                                <w:jc w:val="left"/>
                                <w:rPr>
                                  <w:vertAlign w:val="subscript"/>
                                </w:rPr>
                              </w:pPr>
                              <w:r w:rsidRPr="006E2F26">
                                <w:t>R</w:t>
                              </w:r>
                              <w:r w:rsidRPr="00C209EA">
                                <w:rPr>
                                  <w:vertAlign w:val="subscript"/>
                                </w:rPr>
                                <w:t>i+2</w:t>
                              </w:r>
                            </w:p>
                          </w:txbxContent>
                        </wps:txbx>
                        <wps:bodyPr rot="0" vert="horz" wrap="square" lIns="91440" tIns="45720" rIns="91440" bIns="45720" anchor="ctr" anchorCtr="0" upright="1">
                          <a:noAutofit/>
                        </wps:bodyPr>
                      </wps:wsp>
                      <wps:wsp>
                        <wps:cNvPr id="104" name="Text Box 40"/>
                        <wps:cNvSpPr txBox="1">
                          <a:spLocks noChangeArrowheads="1"/>
                        </wps:cNvSpPr>
                        <wps:spPr bwMode="auto">
                          <a:xfrm>
                            <a:off x="215265" y="3158490"/>
                            <a:ext cx="50228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CEB47" w14:textId="77777777" w:rsidR="00C84A0A" w:rsidRPr="006E2F26" w:rsidRDefault="00C84A0A" w:rsidP="00CD0287">
                              <w:pPr>
                                <w:pStyle w:val="Drawing"/>
                                <w:jc w:val="left"/>
                              </w:pPr>
                              <w:r w:rsidRPr="006E2F26">
                                <w:t>R</w:t>
                              </w:r>
                              <w:r w:rsidRPr="00C209EA">
                                <w:rPr>
                                  <w:vertAlign w:val="subscript"/>
                                </w:rPr>
                                <w:t>i+3</w:t>
                              </w:r>
                            </w:p>
                          </w:txbxContent>
                        </wps:txbx>
                        <wps:bodyPr rot="0" vert="horz" wrap="square" lIns="91440" tIns="45720" rIns="91440" bIns="45720" anchor="ctr" anchorCtr="0" upright="1">
                          <a:noAutofit/>
                        </wps:bodyPr>
                      </wps:wsp>
                      <wps:wsp>
                        <wps:cNvPr id="105" name="Text Box 41"/>
                        <wps:cNvSpPr txBox="1">
                          <a:spLocks noChangeArrowheads="1"/>
                        </wps:cNvSpPr>
                        <wps:spPr bwMode="auto">
                          <a:xfrm>
                            <a:off x="215265" y="3803015"/>
                            <a:ext cx="502285"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929D3" w14:textId="77777777" w:rsidR="00C84A0A" w:rsidRPr="006E2F26" w:rsidRDefault="00C84A0A" w:rsidP="00CD0287">
                              <w:pPr>
                                <w:pStyle w:val="Drawing"/>
                                <w:jc w:val="left"/>
                              </w:pPr>
                              <w:r w:rsidRPr="006E2F26">
                                <w:t>R</w:t>
                              </w:r>
                              <w:r>
                                <w:rPr>
                                  <w:vertAlign w:val="subscript"/>
                                </w:rPr>
                                <w:t>i+4</w:t>
                              </w:r>
                            </w:p>
                          </w:txbxContent>
                        </wps:txbx>
                        <wps:bodyPr rot="0" vert="horz" wrap="square" lIns="91440" tIns="45720" rIns="91440" bIns="45720" anchor="ctr" anchorCtr="0" upright="1">
                          <a:noAutofit/>
                        </wps:bodyPr>
                      </wps:wsp>
                      <wps:wsp>
                        <wps:cNvPr id="106" name="Text Box 42"/>
                        <wps:cNvSpPr txBox="1">
                          <a:spLocks noChangeArrowheads="1"/>
                        </wps:cNvSpPr>
                        <wps:spPr bwMode="auto">
                          <a:xfrm>
                            <a:off x="215265" y="4448810"/>
                            <a:ext cx="50228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F4274" w14:textId="77777777" w:rsidR="00C84A0A" w:rsidRPr="00C209EA" w:rsidRDefault="00C84A0A" w:rsidP="00CD0287">
                              <w:pPr>
                                <w:pStyle w:val="Drawing"/>
                                <w:jc w:val="left"/>
                                <w:rPr>
                                  <w:vertAlign w:val="subscript"/>
                                </w:rPr>
                              </w:pPr>
                              <w:r w:rsidRPr="006E2F26">
                                <w:t>R</w:t>
                              </w:r>
                              <w:r w:rsidRPr="00C209EA">
                                <w:rPr>
                                  <w:vertAlign w:val="subscript"/>
                                </w:rPr>
                                <w:t>i+5</w:t>
                              </w:r>
                            </w:p>
                          </w:txbxContent>
                        </wps:txbx>
                        <wps:bodyPr rot="0" vert="horz" wrap="square" lIns="91440" tIns="45720" rIns="91440" bIns="45720" anchor="ctr" anchorCtr="0" upright="1">
                          <a:noAutofit/>
                        </wps:bodyPr>
                      </wps:wsp>
                      <wps:wsp>
                        <wps:cNvPr id="107" name="AutoShape 43"/>
                        <wps:cNvCnPr>
                          <a:cxnSpLocks noChangeShapeType="1"/>
                          <a:stCxn id="1380" idx="2"/>
                          <a:endCxn id="1380" idx="0"/>
                        </wps:cNvCnPr>
                        <wps:spPr bwMode="auto">
                          <a:xfrm>
                            <a:off x="3300730" y="344678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Rectangle 140"/>
                        <wps:cNvSpPr>
                          <a:spLocks noChangeArrowheads="1"/>
                        </wps:cNvSpPr>
                        <wps:spPr bwMode="auto">
                          <a:xfrm>
                            <a:off x="5094605" y="1936115"/>
                            <a:ext cx="288290" cy="28956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0A0C77D2" w14:textId="77777777" w:rsidR="00C84A0A" w:rsidRPr="00A93A7A" w:rsidRDefault="00C84A0A" w:rsidP="00626F7B">
                              <w:pPr>
                                <w:rPr>
                                  <w:szCs w:val="18"/>
                                </w:rPr>
                              </w:pPr>
                            </w:p>
                          </w:txbxContent>
                        </wps:txbx>
                        <wps:bodyPr rot="0" vert="horz" wrap="square" lIns="91440" tIns="45720" rIns="91440" bIns="45720" anchor="ctr" anchorCtr="0" upright="1">
                          <a:noAutofit/>
                        </wps:bodyPr>
                      </wps:wsp>
                      <wps:wsp>
                        <wps:cNvPr id="109" name="AutoShape 45"/>
                        <wps:cNvCnPr>
                          <a:cxnSpLocks noChangeShapeType="1"/>
                          <a:stCxn id="1380" idx="2"/>
                          <a:endCxn id="1380" idx="0"/>
                        </wps:cNvCnPr>
                        <wps:spPr bwMode="auto">
                          <a:xfrm>
                            <a:off x="5237480" y="1581150"/>
                            <a:ext cx="1270" cy="35496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Rectangle 140"/>
                        <wps:cNvSpPr>
                          <a:spLocks noChangeArrowheads="1"/>
                        </wps:cNvSpPr>
                        <wps:spPr bwMode="auto">
                          <a:xfrm>
                            <a:off x="5094605" y="2581910"/>
                            <a:ext cx="288290" cy="28956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A4792D8"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11" name="Rectangle 140"/>
                        <wps:cNvSpPr>
                          <a:spLocks noChangeArrowheads="1"/>
                        </wps:cNvSpPr>
                        <wps:spPr bwMode="auto">
                          <a:xfrm>
                            <a:off x="5094605" y="3155950"/>
                            <a:ext cx="288290" cy="28956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D8E8048"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12" name="Rectangle 140"/>
                        <wps:cNvSpPr>
                          <a:spLocks noChangeArrowheads="1"/>
                        </wps:cNvSpPr>
                        <wps:spPr bwMode="auto">
                          <a:xfrm>
                            <a:off x="2511425" y="2584450"/>
                            <a:ext cx="288290" cy="28829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34AA56C2"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13" name="Rectangle 140"/>
                        <wps:cNvSpPr>
                          <a:spLocks noChangeArrowheads="1"/>
                        </wps:cNvSpPr>
                        <wps:spPr bwMode="auto">
                          <a:xfrm>
                            <a:off x="3803015" y="1937385"/>
                            <a:ext cx="287020" cy="28829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7601E954"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14" name="Rectangle 140"/>
                        <wps:cNvSpPr>
                          <a:spLocks noChangeArrowheads="1"/>
                        </wps:cNvSpPr>
                        <wps:spPr bwMode="auto">
                          <a:xfrm>
                            <a:off x="1864360" y="3803015"/>
                            <a:ext cx="289560" cy="28702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28032A98"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15" name="Rectangle 140"/>
                        <wps:cNvSpPr>
                          <a:spLocks noChangeArrowheads="1"/>
                        </wps:cNvSpPr>
                        <wps:spPr bwMode="auto">
                          <a:xfrm>
                            <a:off x="2511425" y="3803015"/>
                            <a:ext cx="288290" cy="28702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54F4C42F"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16" name="Rectangle 140"/>
                        <wps:cNvSpPr>
                          <a:spLocks noChangeArrowheads="1"/>
                        </wps:cNvSpPr>
                        <wps:spPr bwMode="auto">
                          <a:xfrm>
                            <a:off x="3157220" y="3803015"/>
                            <a:ext cx="287020" cy="28702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0BDB66E5"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17" name="Rectangle 140"/>
                        <wps:cNvSpPr>
                          <a:spLocks noChangeArrowheads="1"/>
                        </wps:cNvSpPr>
                        <wps:spPr bwMode="auto">
                          <a:xfrm>
                            <a:off x="3157220" y="444754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5C917731"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18" name="Rectangle 140"/>
                        <wps:cNvSpPr>
                          <a:spLocks noChangeArrowheads="1"/>
                        </wps:cNvSpPr>
                        <wps:spPr bwMode="auto">
                          <a:xfrm>
                            <a:off x="3803015" y="4447540"/>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5036BA31"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19" name="Rectangle 140"/>
                        <wps:cNvSpPr>
                          <a:spLocks noChangeArrowheads="1"/>
                        </wps:cNvSpPr>
                        <wps:spPr bwMode="auto">
                          <a:xfrm>
                            <a:off x="4448810" y="4447540"/>
                            <a:ext cx="288290" cy="28702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1C30180B"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20" name="Rectangle 140"/>
                        <wps:cNvSpPr>
                          <a:spLocks noChangeArrowheads="1"/>
                        </wps:cNvSpPr>
                        <wps:spPr bwMode="auto">
                          <a:xfrm>
                            <a:off x="5094605" y="3801745"/>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1B81E695"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21" name="AutoShape 57"/>
                        <wps:cNvCnPr>
                          <a:cxnSpLocks noChangeShapeType="1"/>
                          <a:stCxn id="1380" idx="2"/>
                          <a:endCxn id="1380" idx="0"/>
                        </wps:cNvCnPr>
                        <wps:spPr bwMode="auto">
                          <a:xfrm>
                            <a:off x="5238750" y="2225675"/>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AutoShape 58"/>
                        <wps:cNvCnPr>
                          <a:cxnSpLocks noChangeShapeType="1"/>
                          <a:stCxn id="1380" idx="2"/>
                          <a:endCxn id="1380" idx="0"/>
                        </wps:cNvCnPr>
                        <wps:spPr bwMode="auto">
                          <a:xfrm>
                            <a:off x="5238750" y="2871470"/>
                            <a:ext cx="635" cy="28448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Rectangle 140"/>
                        <wps:cNvSpPr>
                          <a:spLocks noChangeArrowheads="1"/>
                        </wps:cNvSpPr>
                        <wps:spPr bwMode="auto">
                          <a:xfrm>
                            <a:off x="1864360" y="509714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434BB1A3"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24" name="Rectangle 140"/>
                        <wps:cNvSpPr>
                          <a:spLocks noChangeArrowheads="1"/>
                        </wps:cNvSpPr>
                        <wps:spPr bwMode="auto">
                          <a:xfrm>
                            <a:off x="2510155" y="509714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4669F854"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25" name="Rectangle 140"/>
                        <wps:cNvSpPr>
                          <a:spLocks noChangeArrowheads="1"/>
                        </wps:cNvSpPr>
                        <wps:spPr bwMode="auto">
                          <a:xfrm>
                            <a:off x="4448810" y="509714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46E7E0DE"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26" name="Rectangle 140"/>
                        <wps:cNvSpPr>
                          <a:spLocks noChangeArrowheads="1"/>
                        </wps:cNvSpPr>
                        <wps:spPr bwMode="auto">
                          <a:xfrm>
                            <a:off x="4448810" y="5742940"/>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5235F6E3"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27" name="Rectangle 140"/>
                        <wps:cNvSpPr>
                          <a:spLocks noChangeArrowheads="1"/>
                        </wps:cNvSpPr>
                        <wps:spPr bwMode="auto">
                          <a:xfrm>
                            <a:off x="1864360" y="638746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6056A83E"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40" name="Rectangle 140"/>
                        <wps:cNvSpPr>
                          <a:spLocks noChangeArrowheads="1"/>
                        </wps:cNvSpPr>
                        <wps:spPr bwMode="auto">
                          <a:xfrm>
                            <a:off x="3157220" y="638746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35279413"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41" name="Rectangle 140"/>
                        <wps:cNvSpPr>
                          <a:spLocks noChangeArrowheads="1"/>
                        </wps:cNvSpPr>
                        <wps:spPr bwMode="auto">
                          <a:xfrm>
                            <a:off x="3803015" y="638746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226CC20C"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42" name="AutoShape 66"/>
                        <wps:cNvCnPr>
                          <a:cxnSpLocks noChangeShapeType="1"/>
                          <a:stCxn id="1380" idx="2"/>
                          <a:endCxn id="1380" idx="0"/>
                        </wps:cNvCnPr>
                        <wps:spPr bwMode="auto">
                          <a:xfrm>
                            <a:off x="3945890" y="6028690"/>
                            <a:ext cx="1270"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3" name="AutoShape 67"/>
                        <wps:cNvCnPr>
                          <a:cxnSpLocks noChangeShapeType="1"/>
                          <a:stCxn id="1380" idx="2"/>
                          <a:endCxn id="1380" idx="0"/>
                        </wps:cNvCnPr>
                        <wps:spPr bwMode="auto">
                          <a:xfrm>
                            <a:off x="2008505" y="6674485"/>
                            <a:ext cx="635"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4" name="AutoShape 68"/>
                        <wps:cNvCnPr>
                          <a:cxnSpLocks noChangeShapeType="1"/>
                          <a:stCxn id="1380" idx="2"/>
                          <a:endCxn id="1380" idx="0"/>
                        </wps:cNvCnPr>
                        <wps:spPr bwMode="auto">
                          <a:xfrm>
                            <a:off x="2653030" y="6029960"/>
                            <a:ext cx="1270" cy="10033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5" name="AutoShape 69"/>
                        <wps:cNvCnPr>
                          <a:cxnSpLocks noChangeShapeType="1"/>
                          <a:stCxn id="1380" idx="2"/>
                          <a:endCxn id="1380" idx="0"/>
                        </wps:cNvCnPr>
                        <wps:spPr bwMode="auto">
                          <a:xfrm>
                            <a:off x="4592955" y="5384165"/>
                            <a:ext cx="635"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6" name="AutoShape 70"/>
                        <wps:cNvCnPr>
                          <a:cxnSpLocks noChangeShapeType="1"/>
                          <a:stCxn id="1380" idx="2"/>
                        </wps:cNvCnPr>
                        <wps:spPr bwMode="auto">
                          <a:xfrm>
                            <a:off x="4592955" y="6029960"/>
                            <a:ext cx="635" cy="171704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7" name="AutoShape 71"/>
                        <wps:cNvCnPr>
                          <a:cxnSpLocks noChangeShapeType="1"/>
                          <a:stCxn id="1380" idx="2"/>
                          <a:endCxn id="1380" idx="0"/>
                        </wps:cNvCnPr>
                        <wps:spPr bwMode="auto">
                          <a:xfrm>
                            <a:off x="5238750" y="6673215"/>
                            <a:ext cx="635"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8" name="AutoShape 72"/>
                        <wps:cNvCnPr>
                          <a:cxnSpLocks noChangeShapeType="1"/>
                          <a:stCxn id="1380" idx="2"/>
                          <a:endCxn id="1380" idx="0"/>
                        </wps:cNvCnPr>
                        <wps:spPr bwMode="auto">
                          <a:xfrm>
                            <a:off x="3301365" y="6674485"/>
                            <a:ext cx="635"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AutoShape 73"/>
                        <wps:cNvCnPr>
                          <a:cxnSpLocks noChangeShapeType="1"/>
                          <a:stCxn id="1380" idx="2"/>
                        </wps:cNvCnPr>
                        <wps:spPr bwMode="auto">
                          <a:xfrm>
                            <a:off x="3947160" y="6674485"/>
                            <a:ext cx="635" cy="107251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0" name="Rectangle 140"/>
                        <wps:cNvSpPr>
                          <a:spLocks noChangeArrowheads="1"/>
                        </wps:cNvSpPr>
                        <wps:spPr bwMode="auto">
                          <a:xfrm>
                            <a:off x="5094605" y="6386195"/>
                            <a:ext cx="288290" cy="28702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27289592"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51" name="Rectangle 140"/>
                        <wps:cNvSpPr>
                          <a:spLocks noChangeArrowheads="1"/>
                        </wps:cNvSpPr>
                        <wps:spPr bwMode="auto">
                          <a:xfrm>
                            <a:off x="1864360" y="5742940"/>
                            <a:ext cx="288290" cy="28702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7C1E313D"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52" name="Rectangle 140"/>
                        <wps:cNvSpPr>
                          <a:spLocks noChangeArrowheads="1"/>
                        </wps:cNvSpPr>
                        <wps:spPr bwMode="auto">
                          <a:xfrm>
                            <a:off x="2508885" y="5742940"/>
                            <a:ext cx="288290" cy="28702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06262824"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53" name="Rectangle 140"/>
                        <wps:cNvSpPr>
                          <a:spLocks noChangeArrowheads="1"/>
                        </wps:cNvSpPr>
                        <wps:spPr bwMode="auto">
                          <a:xfrm>
                            <a:off x="3803015" y="5097145"/>
                            <a:ext cx="288290" cy="28702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7A48FC28"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54" name="Rectangle 140"/>
                        <wps:cNvSpPr>
                          <a:spLocks noChangeArrowheads="1"/>
                        </wps:cNvSpPr>
                        <wps:spPr bwMode="auto">
                          <a:xfrm>
                            <a:off x="3801745" y="5741670"/>
                            <a:ext cx="288290" cy="28702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2B11D789"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55" name="Rectangle 140"/>
                        <wps:cNvSpPr>
                          <a:spLocks noChangeArrowheads="1"/>
                        </wps:cNvSpPr>
                        <wps:spPr bwMode="auto">
                          <a:xfrm>
                            <a:off x="1864360" y="7033260"/>
                            <a:ext cx="288290" cy="28702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501F6194"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56" name="Rectangle 140"/>
                        <wps:cNvSpPr>
                          <a:spLocks noChangeArrowheads="1"/>
                        </wps:cNvSpPr>
                        <wps:spPr bwMode="auto">
                          <a:xfrm>
                            <a:off x="2510155" y="7033260"/>
                            <a:ext cx="288290" cy="28702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1A47B595"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57" name="Rectangle 140"/>
                        <wps:cNvSpPr>
                          <a:spLocks noChangeArrowheads="1"/>
                        </wps:cNvSpPr>
                        <wps:spPr bwMode="auto">
                          <a:xfrm>
                            <a:off x="3157220" y="7033260"/>
                            <a:ext cx="288290" cy="28702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476B58C4"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58" name="Rectangle 140"/>
                        <wps:cNvSpPr>
                          <a:spLocks noChangeArrowheads="1"/>
                        </wps:cNvSpPr>
                        <wps:spPr bwMode="auto">
                          <a:xfrm>
                            <a:off x="5094605" y="7031990"/>
                            <a:ext cx="288290" cy="285750"/>
                          </a:xfrm>
                          <a:prstGeom prst="rect">
                            <a:avLst/>
                          </a:prstGeom>
                          <a:solidFill>
                            <a:schemeClr val="accent3">
                              <a:lumMod val="40000"/>
                              <a:lumOff val="60000"/>
                            </a:schemeClr>
                          </a:solidFill>
                          <a:ln w="12700">
                            <a:solidFill>
                              <a:srgbClr val="000000"/>
                            </a:solidFill>
                            <a:miter lim="800000"/>
                            <a:headEnd/>
                            <a:tailEnd/>
                          </a:ln>
                        </wps:spPr>
                        <wps:txbx>
                          <w:txbxContent>
                            <w:p w14:paraId="38E4A720"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59" name="AutoShape 83"/>
                        <wps:cNvCnPr>
                          <a:cxnSpLocks noChangeShapeType="1"/>
                          <a:stCxn id="1380" idx="2"/>
                          <a:endCxn id="1380" idx="0"/>
                        </wps:cNvCnPr>
                        <wps:spPr bwMode="auto">
                          <a:xfrm>
                            <a:off x="5238750" y="4090035"/>
                            <a:ext cx="635" cy="229616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 name="AutoShape 84"/>
                        <wps:cNvCnPr>
                          <a:cxnSpLocks noChangeShapeType="1"/>
                          <a:stCxn id="1380" idx="2"/>
                          <a:endCxn id="1380" idx="0"/>
                        </wps:cNvCnPr>
                        <wps:spPr bwMode="auto">
                          <a:xfrm rot="5400000">
                            <a:off x="1543685" y="2691765"/>
                            <a:ext cx="93281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AutoShape 85"/>
                        <wps:cNvCnPr>
                          <a:cxnSpLocks noChangeShapeType="1"/>
                          <a:stCxn id="1380" idx="2"/>
                          <a:endCxn id="1380" idx="0"/>
                        </wps:cNvCnPr>
                        <wps:spPr bwMode="auto">
                          <a:xfrm rot="16200000" flipH="1">
                            <a:off x="1685290" y="969010"/>
                            <a:ext cx="647065" cy="1270"/>
                          </a:xfrm>
                          <a:prstGeom prst="bentConnector3">
                            <a:avLst>
                              <a:gd name="adj1" fmla="val 49949"/>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62" name="Text Box 86"/>
                        <wps:cNvSpPr txBox="1">
                          <a:spLocks noChangeArrowheads="1"/>
                        </wps:cNvSpPr>
                        <wps:spPr bwMode="auto">
                          <a:xfrm>
                            <a:off x="215265" y="5097145"/>
                            <a:ext cx="50228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5B4D6" w14:textId="77777777" w:rsidR="00C84A0A" w:rsidRPr="006E2F26" w:rsidRDefault="00C84A0A" w:rsidP="00CD0287">
                              <w:pPr>
                                <w:pStyle w:val="Drawing"/>
                                <w:jc w:val="left"/>
                              </w:pPr>
                              <w:r w:rsidRPr="006E2F26">
                                <w:t>R</w:t>
                              </w:r>
                              <w:r w:rsidRPr="00C209EA">
                                <w:rPr>
                                  <w:vertAlign w:val="subscript"/>
                                </w:rPr>
                                <w:t>i+6</w:t>
                              </w:r>
                            </w:p>
                          </w:txbxContent>
                        </wps:txbx>
                        <wps:bodyPr rot="0" vert="horz" wrap="square" lIns="91440" tIns="45720" rIns="91440" bIns="45720" anchor="ctr" anchorCtr="0" upright="1">
                          <a:noAutofit/>
                        </wps:bodyPr>
                      </wps:wsp>
                      <wps:wsp>
                        <wps:cNvPr id="663" name="Text Box 87"/>
                        <wps:cNvSpPr txBox="1">
                          <a:spLocks noChangeArrowheads="1"/>
                        </wps:cNvSpPr>
                        <wps:spPr bwMode="auto">
                          <a:xfrm>
                            <a:off x="215265" y="5742940"/>
                            <a:ext cx="502285"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1C92C" w14:textId="77777777" w:rsidR="00C84A0A" w:rsidRPr="006E2F26" w:rsidRDefault="00C84A0A" w:rsidP="00CD0287">
                              <w:pPr>
                                <w:pStyle w:val="Drawing"/>
                                <w:jc w:val="left"/>
                              </w:pPr>
                              <w:r w:rsidRPr="006E2F26">
                                <w:t>R</w:t>
                              </w:r>
                              <w:r w:rsidRPr="00C209EA">
                                <w:rPr>
                                  <w:vertAlign w:val="subscript"/>
                                </w:rPr>
                                <w:t>i+7</w:t>
                              </w:r>
                            </w:p>
                          </w:txbxContent>
                        </wps:txbx>
                        <wps:bodyPr rot="0" vert="horz" wrap="square" lIns="91440" tIns="45720" rIns="91440" bIns="45720" anchor="ctr" anchorCtr="0" upright="1">
                          <a:noAutofit/>
                        </wps:bodyPr>
                      </wps:wsp>
                      <wps:wsp>
                        <wps:cNvPr id="664" name="Text Box 88"/>
                        <wps:cNvSpPr txBox="1">
                          <a:spLocks noChangeArrowheads="1"/>
                        </wps:cNvSpPr>
                        <wps:spPr bwMode="auto">
                          <a:xfrm>
                            <a:off x="215265" y="6386195"/>
                            <a:ext cx="502285"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005AD" w14:textId="77777777" w:rsidR="00C84A0A" w:rsidRPr="006E2F26" w:rsidRDefault="00C84A0A" w:rsidP="00CD0287">
                              <w:pPr>
                                <w:pStyle w:val="Drawing"/>
                                <w:jc w:val="left"/>
                              </w:pPr>
                              <w:r w:rsidRPr="006E2F26">
                                <w:t>R</w:t>
                              </w:r>
                              <w:r w:rsidRPr="00C209EA">
                                <w:rPr>
                                  <w:vertAlign w:val="subscript"/>
                                </w:rPr>
                                <w:t>i+8</w:t>
                              </w:r>
                            </w:p>
                          </w:txbxContent>
                        </wps:txbx>
                        <wps:bodyPr rot="0" vert="horz" wrap="square" lIns="91440" tIns="45720" rIns="91440" bIns="45720" anchor="ctr" anchorCtr="0" upright="1">
                          <a:noAutofit/>
                        </wps:bodyPr>
                      </wps:wsp>
                      <wps:wsp>
                        <wps:cNvPr id="665" name="Text Box 89"/>
                        <wps:cNvSpPr txBox="1">
                          <a:spLocks noChangeArrowheads="1"/>
                        </wps:cNvSpPr>
                        <wps:spPr bwMode="auto">
                          <a:xfrm>
                            <a:off x="215265" y="7031990"/>
                            <a:ext cx="502285"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24EF0" w14:textId="77777777" w:rsidR="00C84A0A" w:rsidRPr="006E2F26" w:rsidRDefault="00C84A0A" w:rsidP="00CD0287">
                              <w:pPr>
                                <w:pStyle w:val="Drawing"/>
                                <w:jc w:val="left"/>
                              </w:pPr>
                              <w:r w:rsidRPr="006E2F26">
                                <w:t>R</w:t>
                              </w:r>
                              <w:r w:rsidRPr="00C209EA">
                                <w:rPr>
                                  <w:vertAlign w:val="subscript"/>
                                </w:rPr>
                                <w:t>i+9</w:t>
                              </w:r>
                            </w:p>
                          </w:txbxContent>
                        </wps:txbx>
                        <wps:bodyPr rot="0" vert="horz" wrap="square" lIns="91440" tIns="45720" rIns="91440" bIns="45720" anchor="ctr" anchorCtr="0" upright="1">
                          <a:noAutofit/>
                        </wps:bodyPr>
                      </wps:wsp>
                      <wps:wsp>
                        <wps:cNvPr id="667" name="AutoShape 90"/>
                        <wps:cNvCnPr>
                          <a:cxnSpLocks noChangeShapeType="1"/>
                          <a:stCxn id="1380" idx="2"/>
                          <a:endCxn id="1380" idx="0"/>
                        </wps:cNvCnPr>
                        <wps:spPr bwMode="auto">
                          <a:xfrm>
                            <a:off x="2009140" y="4090035"/>
                            <a:ext cx="635"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AutoShape 91"/>
                        <wps:cNvCnPr>
                          <a:cxnSpLocks noChangeShapeType="1"/>
                          <a:stCxn id="1380" idx="2"/>
                          <a:endCxn id="1380" idx="0"/>
                        </wps:cNvCnPr>
                        <wps:spPr bwMode="auto">
                          <a:xfrm>
                            <a:off x="3300730" y="4090035"/>
                            <a:ext cx="635"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9" name="AutoShape 92"/>
                        <wps:cNvCnPr>
                          <a:cxnSpLocks noChangeShapeType="1"/>
                          <a:stCxn id="1380" idx="2"/>
                          <a:endCxn id="1380" idx="0"/>
                        </wps:cNvCnPr>
                        <wps:spPr bwMode="auto">
                          <a:xfrm flipH="1">
                            <a:off x="2008505" y="4737100"/>
                            <a:ext cx="635" cy="36004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0" name="AutoShape 93"/>
                        <wps:cNvCnPr>
                          <a:cxnSpLocks noChangeShapeType="1"/>
                          <a:stCxn id="1380" idx="2"/>
                          <a:endCxn id="1380" idx="0"/>
                        </wps:cNvCnPr>
                        <wps:spPr bwMode="auto">
                          <a:xfrm>
                            <a:off x="4591685" y="2868930"/>
                            <a:ext cx="1270" cy="157861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AutoShape 94"/>
                        <wps:cNvCnPr>
                          <a:cxnSpLocks noChangeShapeType="1"/>
                          <a:stCxn id="1380" idx="2"/>
                          <a:endCxn id="1380" idx="0"/>
                        </wps:cNvCnPr>
                        <wps:spPr bwMode="auto">
                          <a:xfrm flipH="1">
                            <a:off x="2654935" y="4090035"/>
                            <a:ext cx="635"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2" name="AutoShape 95"/>
                        <wps:cNvCnPr>
                          <a:cxnSpLocks noChangeShapeType="1"/>
                          <a:stCxn id="1380" idx="2"/>
                          <a:endCxn id="1380" idx="0"/>
                        </wps:cNvCnPr>
                        <wps:spPr bwMode="auto">
                          <a:xfrm>
                            <a:off x="3946525" y="158115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3" name="AutoShape 96"/>
                        <wps:cNvCnPr>
                          <a:cxnSpLocks noChangeShapeType="1"/>
                          <a:stCxn id="1380" idx="2"/>
                          <a:endCxn id="1380" idx="0"/>
                        </wps:cNvCnPr>
                        <wps:spPr bwMode="auto">
                          <a:xfrm>
                            <a:off x="2008505" y="5384165"/>
                            <a:ext cx="635"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4" name="AutoShape 97"/>
                        <wps:cNvCnPr>
                          <a:cxnSpLocks noChangeShapeType="1"/>
                          <a:stCxn id="1380" idx="2"/>
                          <a:endCxn id="1380" idx="0"/>
                        </wps:cNvCnPr>
                        <wps:spPr bwMode="auto">
                          <a:xfrm>
                            <a:off x="2008505" y="6029960"/>
                            <a:ext cx="635"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5" name="AutoShape 98"/>
                        <wps:cNvCnPr>
                          <a:cxnSpLocks noChangeShapeType="1"/>
                          <a:stCxn id="1380" idx="2"/>
                          <a:endCxn id="1380" idx="0"/>
                        </wps:cNvCnPr>
                        <wps:spPr bwMode="auto">
                          <a:xfrm flipH="1">
                            <a:off x="2654300" y="4737100"/>
                            <a:ext cx="635" cy="36004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 name="AutoShape 99"/>
                        <wps:cNvCnPr>
                          <a:cxnSpLocks noChangeShapeType="1"/>
                          <a:stCxn id="1380" idx="2"/>
                          <a:endCxn id="1380" idx="0"/>
                        </wps:cNvCnPr>
                        <wps:spPr bwMode="auto">
                          <a:xfrm flipH="1">
                            <a:off x="2653030" y="5384165"/>
                            <a:ext cx="1270"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AutoShape 100"/>
                        <wps:cNvCnPr>
                          <a:cxnSpLocks noChangeShapeType="1"/>
                        </wps:cNvCnPr>
                        <wps:spPr bwMode="auto">
                          <a:xfrm>
                            <a:off x="2004695" y="7317740"/>
                            <a:ext cx="3810" cy="42926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8" name="AutoShape 101"/>
                        <wps:cNvCnPr>
                          <a:cxnSpLocks noChangeShapeType="1"/>
                        </wps:cNvCnPr>
                        <wps:spPr bwMode="auto">
                          <a:xfrm flipH="1">
                            <a:off x="2648585" y="7317740"/>
                            <a:ext cx="1905" cy="42926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9" name="AutoShape 102"/>
                        <wps:cNvCnPr>
                          <a:cxnSpLocks noChangeShapeType="1"/>
                        </wps:cNvCnPr>
                        <wps:spPr bwMode="auto">
                          <a:xfrm>
                            <a:off x="3302000" y="7317740"/>
                            <a:ext cx="635" cy="42926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AutoShape 103"/>
                        <wps:cNvCnPr>
                          <a:cxnSpLocks noChangeShapeType="1"/>
                          <a:stCxn id="1380" idx="2"/>
                          <a:endCxn id="1380" idx="0"/>
                        </wps:cNvCnPr>
                        <wps:spPr bwMode="auto">
                          <a:xfrm>
                            <a:off x="3947160" y="3445510"/>
                            <a:ext cx="635" cy="100203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04"/>
                        <wps:cNvSpPr txBox="1">
                          <a:spLocks noChangeArrowheads="1"/>
                        </wps:cNvSpPr>
                        <wps:spPr bwMode="auto">
                          <a:xfrm>
                            <a:off x="49530" y="861060"/>
                            <a:ext cx="668020" cy="287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620E63" w14:textId="77777777" w:rsidR="00C84A0A" w:rsidRPr="006E2F26" w:rsidRDefault="00C84A0A" w:rsidP="00BE247B">
                              <w:pPr>
                                <w:pStyle w:val="Drawing"/>
                              </w:pPr>
                              <w:r w:rsidRPr="00BE247B">
                                <w:t>Rounds</w:t>
                              </w:r>
                            </w:p>
                          </w:txbxContent>
                        </wps:txbx>
                        <wps:bodyPr rot="0" vert="horz" wrap="square" lIns="91440" tIns="45720" rIns="91440" bIns="45720" anchor="ctr" anchorCtr="0" upright="1">
                          <a:noAutofit/>
                        </wps:bodyPr>
                      </wps:wsp>
                      <wps:wsp>
                        <wps:cNvPr id="682" name="AutoShape 105"/>
                        <wps:cNvCnPr>
                          <a:cxnSpLocks noChangeShapeType="1"/>
                        </wps:cNvCnPr>
                        <wps:spPr bwMode="auto">
                          <a:xfrm>
                            <a:off x="5239385" y="7320280"/>
                            <a:ext cx="635" cy="42926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3" name="AutoShape 106"/>
                        <wps:cNvCnPr>
                          <a:cxnSpLocks noChangeShapeType="1"/>
                          <a:stCxn id="1380" idx="2"/>
                          <a:endCxn id="1380" idx="0"/>
                        </wps:cNvCnPr>
                        <wps:spPr bwMode="auto">
                          <a:xfrm>
                            <a:off x="2654935" y="645795"/>
                            <a:ext cx="635" cy="129286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4" name="AutoShape 107"/>
                        <wps:cNvCnPr>
                          <a:cxnSpLocks noChangeShapeType="1"/>
                          <a:stCxn id="1380" idx="2"/>
                          <a:endCxn id="1380" idx="0"/>
                        </wps:cNvCnPr>
                        <wps:spPr bwMode="auto">
                          <a:xfrm>
                            <a:off x="2009775" y="1581150"/>
                            <a:ext cx="635"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5" name="AutoShape 108"/>
                        <wps:cNvCnPr>
                          <a:cxnSpLocks noChangeShapeType="1"/>
                          <a:stCxn id="1380" idx="2"/>
                          <a:endCxn id="1380" idx="0"/>
                        </wps:cNvCnPr>
                        <wps:spPr bwMode="auto">
                          <a:xfrm>
                            <a:off x="2654935" y="2226945"/>
                            <a:ext cx="635"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6" name="Text Box 109"/>
                        <wps:cNvSpPr txBox="1">
                          <a:spLocks noChangeArrowheads="1"/>
                        </wps:cNvSpPr>
                        <wps:spPr bwMode="auto">
                          <a:xfrm>
                            <a:off x="2153921" y="8180070"/>
                            <a:ext cx="105918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AEEA0" w14:textId="77777777" w:rsidR="00C84A0A" w:rsidRPr="00D17D7A" w:rsidRDefault="00C84A0A" w:rsidP="00CD0287">
                              <w:pPr>
                                <w:pStyle w:val="Drawing"/>
                                <w:jc w:val="left"/>
                              </w:pPr>
                              <w:r w:rsidRPr="003F6426">
                                <w:t>-</w:t>
                              </w:r>
                              <w:r>
                                <w:t xml:space="preserve"> Normal Block</w:t>
                              </w:r>
                            </w:p>
                          </w:txbxContent>
                        </wps:txbx>
                        <wps:bodyPr rot="0" vert="horz" wrap="square" lIns="91440" tIns="45720" rIns="91440" bIns="45720" anchor="ctr" anchorCtr="0" upright="1">
                          <a:noAutofit/>
                        </wps:bodyPr>
                      </wps:wsp>
                      <wps:wsp>
                        <wps:cNvPr id="687" name="Rectangle 140"/>
                        <wps:cNvSpPr>
                          <a:spLocks noChangeArrowheads="1"/>
                        </wps:cNvSpPr>
                        <wps:spPr bwMode="auto">
                          <a:xfrm>
                            <a:off x="1865630" y="8180070"/>
                            <a:ext cx="287020" cy="287020"/>
                          </a:xfrm>
                          <a:prstGeom prst="rect">
                            <a:avLst/>
                          </a:prstGeom>
                          <a:solidFill>
                            <a:schemeClr val="accent3">
                              <a:lumMod val="40000"/>
                              <a:lumOff val="60000"/>
                            </a:schemeClr>
                          </a:solidFill>
                          <a:ln w="12700">
                            <a:solidFill>
                              <a:srgbClr val="000000"/>
                            </a:solidFill>
                            <a:miter lim="800000"/>
                            <a:headEnd/>
                            <a:tailEnd/>
                          </a:ln>
                        </wps:spPr>
                        <wps:txbx>
                          <w:txbxContent>
                            <w:p w14:paraId="6D0FC63A"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88" name="Rectangle 140"/>
                        <wps:cNvSpPr>
                          <a:spLocks noChangeArrowheads="1"/>
                        </wps:cNvSpPr>
                        <wps:spPr bwMode="auto">
                          <a:xfrm>
                            <a:off x="3731260" y="8180070"/>
                            <a:ext cx="287020" cy="28702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26628522"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89" name="Text Box 112"/>
                        <wps:cNvSpPr txBox="1">
                          <a:spLocks noChangeArrowheads="1"/>
                        </wps:cNvSpPr>
                        <wps:spPr bwMode="auto">
                          <a:xfrm>
                            <a:off x="4018280" y="8180070"/>
                            <a:ext cx="715645"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801F8" w14:textId="77777777" w:rsidR="00C84A0A" w:rsidRPr="00D17D7A" w:rsidRDefault="00C84A0A" w:rsidP="00CD0287">
                              <w:pPr>
                                <w:pStyle w:val="Drawing"/>
                                <w:jc w:val="left"/>
                              </w:pPr>
                              <w:r w:rsidRPr="00D17D7A">
                                <w:t>-</w:t>
                              </w:r>
                              <w:r>
                                <w:t xml:space="preserve"> </w:t>
                              </w:r>
                              <w:r w:rsidRPr="00D17D7A">
                                <w:t>Vote</w:t>
                              </w:r>
                            </w:p>
                          </w:txbxContent>
                        </wps:txbx>
                        <wps:bodyPr rot="0" vert="horz" wrap="square" lIns="91440" tIns="45720" rIns="91440" bIns="45720" anchor="ctr" anchorCtr="0" upright="1">
                          <a:noAutofit/>
                        </wps:bodyPr>
                      </wps:wsp>
                      <wps:wsp>
                        <wps:cNvPr id="690" name="AutoShape 113"/>
                        <wps:cNvCnPr>
                          <a:cxnSpLocks noChangeShapeType="1"/>
                          <a:stCxn id="1380" idx="2"/>
                          <a:endCxn id="1380" idx="0"/>
                        </wps:cNvCnPr>
                        <wps:spPr bwMode="auto">
                          <a:xfrm>
                            <a:off x="4592955" y="4734560"/>
                            <a:ext cx="635" cy="36258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1" name="AutoShape 114"/>
                        <wps:cNvCnPr>
                          <a:cxnSpLocks noChangeShapeType="1"/>
                          <a:stCxn id="1380" idx="2"/>
                          <a:endCxn id="1380" idx="0"/>
                        </wps:cNvCnPr>
                        <wps:spPr bwMode="auto">
                          <a:xfrm>
                            <a:off x="3947160" y="4734560"/>
                            <a:ext cx="635" cy="36258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2" name="AutoShape 115"/>
                        <wps:cNvCnPr>
                          <a:cxnSpLocks noChangeShapeType="1"/>
                          <a:stCxn id="1380" idx="2"/>
                          <a:endCxn id="1380" idx="0"/>
                        </wps:cNvCnPr>
                        <wps:spPr bwMode="auto">
                          <a:xfrm flipH="1">
                            <a:off x="3946525" y="645795"/>
                            <a:ext cx="635" cy="64706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Freeform 116"/>
                        <wps:cNvSpPr>
                          <a:spLocks/>
                        </wps:cNvSpPr>
                        <wps:spPr bwMode="auto">
                          <a:xfrm>
                            <a:off x="1230630" y="795655"/>
                            <a:ext cx="4842510" cy="65405"/>
                          </a:xfrm>
                          <a:custGeom>
                            <a:avLst/>
                            <a:gdLst>
                              <a:gd name="T0" fmla="*/ 0 w 8548"/>
                              <a:gd name="T1" fmla="*/ 100 h 320"/>
                              <a:gd name="T2" fmla="*/ 863 w 8548"/>
                              <a:gd name="T3" fmla="*/ 307 h 320"/>
                              <a:gd name="T4" fmla="*/ 1936 w 8548"/>
                              <a:gd name="T5" fmla="*/ 69 h 320"/>
                              <a:gd name="T6" fmla="*/ 2763 w 8548"/>
                              <a:gd name="T7" fmla="*/ 313 h 320"/>
                              <a:gd name="T8" fmla="*/ 3955 w 8548"/>
                              <a:gd name="T9" fmla="*/ 25 h 320"/>
                              <a:gd name="T10" fmla="*/ 5240 w 8548"/>
                              <a:gd name="T11" fmla="*/ 163 h 320"/>
                              <a:gd name="T12" fmla="*/ 6306 w 8548"/>
                              <a:gd name="T13" fmla="*/ 38 h 320"/>
                              <a:gd name="T14" fmla="*/ 7500 w 8548"/>
                              <a:gd name="T15" fmla="*/ 213 h 320"/>
                              <a:gd name="T16" fmla="*/ 8548 w 8548"/>
                              <a:gd name="T17" fmla="*/ 3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548" h="320">
                                <a:moveTo>
                                  <a:pt x="0" y="100"/>
                                </a:moveTo>
                                <a:cubicBezTo>
                                  <a:pt x="270" y="206"/>
                                  <a:pt x="540" y="312"/>
                                  <a:pt x="863" y="307"/>
                                </a:cubicBezTo>
                                <a:cubicBezTo>
                                  <a:pt x="1186" y="302"/>
                                  <a:pt x="1619" y="68"/>
                                  <a:pt x="1936" y="69"/>
                                </a:cubicBezTo>
                                <a:cubicBezTo>
                                  <a:pt x="2253" y="70"/>
                                  <a:pt x="2427" y="320"/>
                                  <a:pt x="2763" y="313"/>
                                </a:cubicBezTo>
                                <a:cubicBezTo>
                                  <a:pt x="3099" y="306"/>
                                  <a:pt x="3542" y="50"/>
                                  <a:pt x="3955" y="25"/>
                                </a:cubicBezTo>
                                <a:cubicBezTo>
                                  <a:pt x="4368" y="0"/>
                                  <a:pt x="4848" y="161"/>
                                  <a:pt x="5240" y="163"/>
                                </a:cubicBezTo>
                                <a:cubicBezTo>
                                  <a:pt x="5632" y="165"/>
                                  <a:pt x="5929" y="30"/>
                                  <a:pt x="6306" y="38"/>
                                </a:cubicBezTo>
                                <a:cubicBezTo>
                                  <a:pt x="6683" y="46"/>
                                  <a:pt x="7126" y="213"/>
                                  <a:pt x="7500" y="213"/>
                                </a:cubicBezTo>
                                <a:cubicBezTo>
                                  <a:pt x="7874" y="213"/>
                                  <a:pt x="8373" y="67"/>
                                  <a:pt x="8548" y="38"/>
                                </a:cubicBezTo>
                              </a:path>
                            </a:pathLst>
                          </a:custGeom>
                          <a:noFill/>
                          <a:ln w="762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AutoShape 117"/>
                        <wps:cNvCnPr>
                          <a:cxnSpLocks noChangeShapeType="1"/>
                          <a:stCxn id="1380" idx="2"/>
                          <a:endCxn id="1380" idx="0"/>
                        </wps:cNvCnPr>
                        <wps:spPr bwMode="auto">
                          <a:xfrm>
                            <a:off x="3300730" y="2872740"/>
                            <a:ext cx="635" cy="2857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5" name="AutoShape 118"/>
                        <wps:cNvCnPr>
                          <a:cxnSpLocks noChangeShapeType="1"/>
                          <a:endCxn id="1380" idx="1"/>
                        </wps:cNvCnPr>
                        <wps:spPr bwMode="auto">
                          <a:xfrm flipV="1">
                            <a:off x="2224405" y="5886450"/>
                            <a:ext cx="284480" cy="28511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6" name="AutoShape 119"/>
                        <wps:cNvCnPr>
                          <a:cxnSpLocks noChangeShapeType="1"/>
                          <a:endCxn id="1380" idx="1"/>
                        </wps:cNvCnPr>
                        <wps:spPr bwMode="auto">
                          <a:xfrm flipV="1">
                            <a:off x="3515995" y="5885180"/>
                            <a:ext cx="285750" cy="2857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7" name="AutoShape 120"/>
                        <wps:cNvCnPr>
                          <a:cxnSpLocks noChangeShapeType="1"/>
                          <a:endCxn id="1380" idx="1"/>
                        </wps:cNvCnPr>
                        <wps:spPr bwMode="auto">
                          <a:xfrm flipV="1">
                            <a:off x="4161790" y="5886450"/>
                            <a:ext cx="287020" cy="28448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8" name="AutoShape 121"/>
                        <wps:cNvCnPr>
                          <a:cxnSpLocks noChangeShapeType="1"/>
                          <a:stCxn id="1380" idx="1"/>
                        </wps:cNvCnPr>
                        <wps:spPr bwMode="auto">
                          <a:xfrm flipH="1" flipV="1">
                            <a:off x="1449070" y="1435100"/>
                            <a:ext cx="27305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9" name="AutoShape 122"/>
                        <wps:cNvCnPr>
                          <a:cxnSpLocks noChangeShapeType="1"/>
                        </wps:cNvCnPr>
                        <wps:spPr bwMode="auto">
                          <a:xfrm>
                            <a:off x="1435100" y="1435735"/>
                            <a:ext cx="635" cy="473519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0" name="AutoShape 123"/>
                        <wps:cNvCnPr>
                          <a:cxnSpLocks noChangeShapeType="1"/>
                        </wps:cNvCnPr>
                        <wps:spPr bwMode="auto">
                          <a:xfrm>
                            <a:off x="1435100" y="6170930"/>
                            <a:ext cx="272669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1" name="AutoShape 124"/>
                        <wps:cNvCnPr>
                          <a:cxnSpLocks noChangeShapeType="1"/>
                          <a:endCxn id="1380" idx="1"/>
                        </wps:cNvCnPr>
                        <wps:spPr bwMode="auto">
                          <a:xfrm flipV="1">
                            <a:off x="1578610" y="5886450"/>
                            <a:ext cx="285750" cy="28448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2" name="AutoShape 125"/>
                        <wps:cNvCnPr>
                          <a:cxnSpLocks noChangeShapeType="1"/>
                          <a:stCxn id="1380" idx="1"/>
                        </wps:cNvCnPr>
                        <wps:spPr bwMode="auto">
                          <a:xfrm flipH="1">
                            <a:off x="1291590" y="2080260"/>
                            <a:ext cx="43053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3" name="AutoShape 126"/>
                        <wps:cNvCnPr>
                          <a:cxnSpLocks noChangeShapeType="1"/>
                        </wps:cNvCnPr>
                        <wps:spPr bwMode="auto">
                          <a:xfrm>
                            <a:off x="1291590" y="2080895"/>
                            <a:ext cx="635" cy="473519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6" name="AutoShape 127"/>
                        <wps:cNvCnPr>
                          <a:cxnSpLocks noChangeShapeType="1"/>
                        </wps:cNvCnPr>
                        <wps:spPr bwMode="auto">
                          <a:xfrm>
                            <a:off x="1291590" y="6816725"/>
                            <a:ext cx="351599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7" name="AutoShape 128"/>
                        <wps:cNvCnPr>
                          <a:cxnSpLocks noChangeShapeType="1"/>
                        </wps:cNvCnPr>
                        <wps:spPr bwMode="auto">
                          <a:xfrm flipV="1">
                            <a:off x="4807585" y="6529705"/>
                            <a:ext cx="287020" cy="28638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8" name="AutoShape 129"/>
                        <wps:cNvCnPr>
                          <a:cxnSpLocks noChangeShapeType="1"/>
                        </wps:cNvCnPr>
                        <wps:spPr bwMode="auto">
                          <a:xfrm flipV="1">
                            <a:off x="3515995" y="6529705"/>
                            <a:ext cx="287020" cy="28638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9" name="AutoShape 130"/>
                        <wps:cNvCnPr>
                          <a:cxnSpLocks noChangeShapeType="1"/>
                        </wps:cNvCnPr>
                        <wps:spPr bwMode="auto">
                          <a:xfrm flipV="1">
                            <a:off x="2870200" y="6530340"/>
                            <a:ext cx="287020" cy="28702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0" name="AutoShape 131"/>
                        <wps:cNvCnPr>
                          <a:cxnSpLocks noChangeShapeType="1"/>
                          <a:endCxn id="1380" idx="1"/>
                        </wps:cNvCnPr>
                        <wps:spPr bwMode="auto">
                          <a:xfrm flipV="1">
                            <a:off x="1578610" y="6530975"/>
                            <a:ext cx="285750" cy="28511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1" name="AutoShape 132"/>
                        <wps:cNvCnPr>
                          <a:cxnSpLocks noChangeShapeType="1"/>
                        </wps:cNvCnPr>
                        <wps:spPr bwMode="auto">
                          <a:xfrm flipV="1">
                            <a:off x="1148080" y="7461885"/>
                            <a:ext cx="365950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2" name="AutoShape 133"/>
                        <wps:cNvCnPr>
                          <a:cxnSpLocks noChangeShapeType="1"/>
                        </wps:cNvCnPr>
                        <wps:spPr bwMode="auto">
                          <a:xfrm flipV="1">
                            <a:off x="4807585" y="7176135"/>
                            <a:ext cx="285750" cy="2857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3" name="AutoShape 134"/>
                        <wps:cNvCnPr>
                          <a:cxnSpLocks noChangeShapeType="1"/>
                        </wps:cNvCnPr>
                        <wps:spPr bwMode="auto">
                          <a:xfrm flipV="1">
                            <a:off x="2870200" y="7175500"/>
                            <a:ext cx="287020" cy="28638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4" name="AutoShape 135"/>
                        <wps:cNvCnPr>
                          <a:cxnSpLocks noChangeShapeType="1"/>
                        </wps:cNvCnPr>
                        <wps:spPr bwMode="auto">
                          <a:xfrm flipV="1">
                            <a:off x="2224405" y="7175500"/>
                            <a:ext cx="284480" cy="28638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5" name="AutoShape 136"/>
                        <wps:cNvCnPr>
                          <a:cxnSpLocks noChangeShapeType="1"/>
                        </wps:cNvCnPr>
                        <wps:spPr bwMode="auto">
                          <a:xfrm flipV="1">
                            <a:off x="1578610" y="7175500"/>
                            <a:ext cx="285750" cy="28638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6" name="AutoShape 137"/>
                        <wps:cNvCnPr>
                          <a:cxnSpLocks noChangeShapeType="1"/>
                          <a:stCxn id="1380" idx="1"/>
                        </wps:cNvCnPr>
                        <wps:spPr bwMode="auto">
                          <a:xfrm flipH="1">
                            <a:off x="1148080" y="2726690"/>
                            <a:ext cx="57404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7" name="AutoShape 138"/>
                        <wps:cNvCnPr>
                          <a:cxnSpLocks noChangeShapeType="1"/>
                        </wps:cNvCnPr>
                        <wps:spPr bwMode="auto">
                          <a:xfrm>
                            <a:off x="1148080" y="2727325"/>
                            <a:ext cx="635" cy="473456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8" name="Rectangle 140"/>
                        <wps:cNvSpPr>
                          <a:spLocks noChangeArrowheads="1"/>
                        </wps:cNvSpPr>
                        <wps:spPr bwMode="auto">
                          <a:xfrm>
                            <a:off x="4448810" y="1291590"/>
                            <a:ext cx="288290" cy="28956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10DCAF0B"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229" name="AutoShape 140"/>
                        <wps:cNvCnPr>
                          <a:cxnSpLocks noChangeShapeType="1"/>
                          <a:stCxn id="1380" idx="2"/>
                          <a:endCxn id="1380" idx="0"/>
                        </wps:cNvCnPr>
                        <wps:spPr bwMode="auto">
                          <a:xfrm flipH="1">
                            <a:off x="4591685" y="1581150"/>
                            <a:ext cx="1270"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0" name="AutoShape 141"/>
                        <wps:cNvCnPr>
                          <a:cxnSpLocks noChangeShapeType="1"/>
                        </wps:cNvCnPr>
                        <wps:spPr bwMode="auto">
                          <a:xfrm>
                            <a:off x="5812155" y="4378325"/>
                            <a:ext cx="635" cy="71882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1" name="Text Box 142"/>
                        <wps:cNvSpPr txBox="1">
                          <a:spLocks noChangeArrowheads="1"/>
                        </wps:cNvSpPr>
                        <wps:spPr bwMode="auto">
                          <a:xfrm>
                            <a:off x="5454650" y="4378325"/>
                            <a:ext cx="357505" cy="718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C7499" w14:textId="77777777" w:rsidR="00C84A0A" w:rsidRPr="00C209EA" w:rsidRDefault="00C84A0A" w:rsidP="00CD0287">
                              <w:pPr>
                                <w:pStyle w:val="Drawing"/>
                                <w:rPr>
                                  <w:vertAlign w:val="subscript"/>
                                </w:rPr>
                              </w:pPr>
                              <w:r>
                                <w:t>Time</w:t>
                              </w:r>
                            </w:p>
                          </w:txbxContent>
                        </wps:txbx>
                        <wps:bodyPr rot="0" vert="vert270" wrap="square" lIns="91440" tIns="45720" rIns="91440" bIns="45720" anchor="ctr" anchorCtr="0" upright="1">
                          <a:noAutofit/>
                        </wps:bodyPr>
                      </wps:wsp>
                    </wpc:wpc>
                  </a:graphicData>
                </a:graphic>
              </wp:inline>
            </w:drawing>
          </mc:Choice>
          <mc:Fallback>
            <w:pict>
              <v:group w14:anchorId="0594640C" id="Canvas 1232" o:spid="_x0000_s1026" editas="canvas" style="width:478.2pt;height:678pt;mso-position-horizontal-relative:char;mso-position-vertical-relative:line" coordsize="60731,86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31;height:86106;visibility:visible;mso-wrap-style:square">
                  <v:fill o:detectmouseclick="t"/>
                  <v:path o:connecttype="none"/>
                </v:shape>
                <v:rect id="Rectangle 140" o:spid="_x0000_s1028" style="position:absolute;left:17221;top:17926;width:38030;height:5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" fillcolor="#b6dde8" strokeweight="1pt">
                  <v:fill opacity="24158f"/>
                  <v:textbox>
                    <w:txbxContent>
                      <w:p w14:paraId="21B5A983" w14:textId="77777777" w:rsidR="00C84A0A" w:rsidRPr="006E2F26" w:rsidRDefault="00C84A0A" w:rsidP="00626F7B">
                        <w:pPr>
                          <w:jc w:val="center"/>
                          <w:rPr>
                            <w:sz w:val="18"/>
                            <w:szCs w:val="18"/>
                            <w:lang w:val="en-US"/>
                          </w:rPr>
                        </w:pPr>
                      </w:p>
                    </w:txbxContent>
                  </v:textbox>
                </v:rect>
                <v:rect id="Rectangle 140" o:spid="_x0000_s1029" style="position:absolute;left:17221;top:11493;width:38030;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" fillcolor="#b6dde8" strokeweight="1pt">
                  <v:fill opacity="24158f"/>
                  <v:textbox>
                    <w:txbxContent>
                      <w:p w14:paraId="702EC032" w14:textId="77777777" w:rsidR="00C84A0A" w:rsidRPr="006E2F26" w:rsidRDefault="00C84A0A" w:rsidP="00626F7B">
                        <w:pPr>
                          <w:jc w:val="center"/>
                          <w:rPr>
                            <w:sz w:val="18"/>
                            <w:szCs w:val="18"/>
                            <w:lang w:val="en-US"/>
                          </w:rPr>
                        </w:pPr>
                      </w:p>
                    </w:txbxContent>
                  </v:textbox>
                </v:rect>
                <v:rect id="Rectangle 140" o:spid="_x0000_s1030" style="position:absolute;left:17221;top:24396;width:38030;height:5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" fillcolor="#b6dde8" strokeweight="1pt">
                  <v:fill opacity="24158f"/>
                  <v:textbox>
                    <w:txbxContent>
                      <w:p w14:paraId="54A70E9E" w14:textId="77777777" w:rsidR="00C84A0A" w:rsidRPr="006E2F26" w:rsidRDefault="00C84A0A" w:rsidP="00626F7B">
                        <w:pPr>
                          <w:jc w:val="center"/>
                          <w:rPr>
                            <w:sz w:val="18"/>
                            <w:szCs w:val="18"/>
                            <w:lang w:val="en-US"/>
                          </w:rPr>
                        </w:pPr>
                      </w:p>
                    </w:txbxContent>
                  </v:textbox>
                </v:rect>
                <v:rect id="Rectangle 140" o:spid="_x0000_s1031" style="position:absolute;left:18643;top:3613;width:2883;height:2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" fillcolor="#b6dde8 [1304]" strokeweight="1pt">
                  <v:textbox>
                    <w:txbxContent>
                      <w:p w14:paraId="21412635" w14:textId="77777777" w:rsidR="00C84A0A" w:rsidRPr="00471ED1" w:rsidRDefault="00C84A0A" w:rsidP="00CD0287">
                        <w:pPr>
                          <w:pStyle w:val="Drawing"/>
                        </w:pPr>
                        <w:r>
                          <w:t>A</w:t>
                        </w:r>
                      </w:p>
                    </w:txbxContent>
                  </v:textbox>
                </v:rect>
                <v:rect id="Rectangle 140" o:spid="_x0000_s1032" style="position:absolute;left:25114;top:3587;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" fillcolor="#b6dde8 [1304]" strokeweight="1pt">
                  <v:textbox>
                    <w:txbxContent>
                      <w:p w14:paraId="11D91A3D" w14:textId="77777777" w:rsidR="00C84A0A" w:rsidRPr="006E2F26" w:rsidRDefault="00C84A0A" w:rsidP="00CD0287">
                        <w:pPr>
                          <w:pStyle w:val="Drawing"/>
                        </w:pPr>
                        <w:r w:rsidRPr="006E2F26">
                          <w:t>B</w:t>
                        </w:r>
                      </w:p>
                    </w:txbxContent>
                  </v:textbox>
                </v:rect>
                <v:shapetype id="_x0000_t202" coordsize="21600,21600" o:spt="202" path="m,l,21600r21600,l21600,xe">
                  <v:stroke joinstyle="miter"/>
                  <v:path gradientshapeok="t" o:connecttype="rect"/>
                </v:shapetype>
                <v:shape id="Text Box 9" o:spid="_x0000_s1033" type="#_x0000_t202" style="position:absolute;left:10045;top:3587;width:7176;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" stroked="f">
                  <v:textbox>
                    <w:txbxContent>
                      <w:p w14:paraId="60DF6CCF" w14:textId="1F141839" w:rsidR="00C84A0A" w:rsidRPr="006E2F26" w:rsidRDefault="00C84A0A" w:rsidP="00CD0287">
                        <w:pPr>
                          <w:pStyle w:val="Drawing"/>
                        </w:pPr>
                        <w:r>
                          <w:t>Members</w:t>
                        </w:r>
                      </w:p>
                    </w:txbxContent>
                  </v:textbox>
                </v:shape>
                <v:rect id="Rectangle 140" o:spid="_x0000_s1034" style="position:absolute;left:31572;top:3587;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" fillcolor="#b6dde8 [1304]" strokeweight="1pt">
                  <v:textbox>
                    <w:txbxContent>
                      <w:p w14:paraId="158D65CC" w14:textId="77777777" w:rsidR="00C84A0A" w:rsidRPr="006E2F26" w:rsidRDefault="00C84A0A" w:rsidP="00CD0287">
                        <w:pPr>
                          <w:pStyle w:val="Drawing"/>
                        </w:pPr>
                        <w:r w:rsidRPr="006E2F26">
                          <w:t>C</w:t>
                        </w:r>
                      </w:p>
                    </w:txbxContent>
                  </v:textbox>
                </v:rect>
                <v:rect id="Rectangle 140" o:spid="_x0000_s1035" style="position:absolute;left:38030;top:3613;width:2883;height:2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" fillcolor="#b6dde8 [1304]" strokeweight="1pt">
                  <v:textbox>
                    <w:txbxContent>
                      <w:p w14:paraId="1080AC3D" w14:textId="77777777" w:rsidR="00C84A0A" w:rsidRPr="006E2F26" w:rsidRDefault="00C84A0A" w:rsidP="00CD0287">
                        <w:pPr>
                          <w:pStyle w:val="Drawing"/>
                        </w:pPr>
                        <w:r w:rsidRPr="006E2F26">
                          <w:t>D</w:t>
                        </w:r>
                      </w:p>
                    </w:txbxContent>
                  </v:textbox>
                </v:rect>
                <v:rect id="Rectangle 140" o:spid="_x0000_s1036" style="position:absolute;left:44488;top:3587;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" fillcolor="#b6dde8 [1304]" strokeweight="1pt">
                  <v:textbox>
                    <w:txbxContent>
                      <w:p w14:paraId="7657F906" w14:textId="77777777" w:rsidR="00C84A0A" w:rsidRPr="006E2F26" w:rsidRDefault="00C84A0A" w:rsidP="00CD0287">
                        <w:pPr>
                          <w:pStyle w:val="Drawing"/>
                        </w:pPr>
                        <w:r w:rsidRPr="006E2F26">
                          <w:t>E</w:t>
                        </w:r>
                      </w:p>
                    </w:txbxContent>
                  </v:textbox>
                </v:rect>
                <v:rect id="Rectangle 140" o:spid="_x0000_s1037" style="position:absolute;left:50946;top:3587;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" fillcolor="#b6dde8 [1304]" strokeweight="1pt">
                  <v:textbox>
                    <w:txbxContent>
                      <w:p w14:paraId="238CD7DA" w14:textId="77777777" w:rsidR="00C84A0A" w:rsidRPr="006E2F26" w:rsidRDefault="00C84A0A" w:rsidP="00CD0287">
                        <w:pPr>
                          <w:pStyle w:val="Drawing"/>
                        </w:pPr>
                        <w:r w:rsidRPr="006E2F26">
                          <w:t>F</w:t>
                        </w:r>
                      </w:p>
                    </w:txbxContent>
                  </v:textbox>
                </v:rect>
                <v:rect id="Rectangle 140" o:spid="_x0000_s1038" style="position:absolute;left:18656;top:12928;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" fillcolor="#d6e3bc [1302]" strokeweight="1pt">
                  <v:textbox>
                    <w:txbxContent>
                      <w:p w14:paraId="0632D2A6" w14:textId="77777777" w:rsidR="00C84A0A" w:rsidRPr="006E2F26" w:rsidRDefault="00C84A0A" w:rsidP="00626F7B">
                        <w:pPr>
                          <w:jc w:val="center"/>
                          <w:rPr>
                            <w:sz w:val="18"/>
                            <w:szCs w:val="18"/>
                            <w:lang w:val="en-US"/>
                          </w:rPr>
                        </w:pPr>
                      </w:p>
                    </w:txbxContent>
                  </v:textbox>
                </v:rect>
                <v:rect id="Rectangle 140" o:spid="_x0000_s1039" style="position:absolute;left:50933;top:12928;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" fillcolor="#d6e3bc [1302]" strokeweight="1pt">
                  <v:textbox>
                    <w:txbxContent>
                      <w:p w14:paraId="1C661566" w14:textId="77777777" w:rsidR="00C84A0A" w:rsidRPr="006E2F26" w:rsidRDefault="00C84A0A" w:rsidP="00626F7B">
                        <w:pPr>
                          <w:jc w:val="center"/>
                          <w:rPr>
                            <w:sz w:val="18"/>
                            <w:szCs w:val="18"/>
                            <w:lang w:val="en-US"/>
                          </w:rPr>
                        </w:pPr>
                      </w:p>
                    </w:txbxContent>
                  </v:textbox>
                </v:rect>
                <v:rect id="Rectangle 140" o:spid="_x0000_s1040" style="position:absolute;left:18656;top:19386;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" fillcolor="#d6e3bc [1302]" strokeweight="1pt">
                  <v:textbox>
                    <w:txbxContent>
                      <w:p w14:paraId="746BCD42" w14:textId="77777777" w:rsidR="00C84A0A" w:rsidRPr="006E2F26" w:rsidRDefault="00C84A0A" w:rsidP="00626F7B">
                        <w:pPr>
                          <w:jc w:val="center"/>
                          <w:rPr>
                            <w:sz w:val="18"/>
                            <w:szCs w:val="18"/>
                            <w:lang w:val="en-US"/>
                          </w:rPr>
                        </w:pPr>
                      </w:p>
                    </w:txbxContent>
                  </v:textbox>
                </v:rect>
                <v:rect id="Rectangle 140" o:spid="_x0000_s1041" style="position:absolute;left:25114;top:19386;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" fillcolor="#d6e3bc [1302]" strokeweight="1pt">
                  <v:textbox>
                    <w:txbxContent>
                      <w:p w14:paraId="4ACEF8BC" w14:textId="77777777" w:rsidR="00C84A0A" w:rsidRPr="006E2F26" w:rsidRDefault="00C84A0A" w:rsidP="00626F7B">
                        <w:pPr>
                          <w:jc w:val="center"/>
                          <w:rPr>
                            <w:sz w:val="18"/>
                            <w:szCs w:val="18"/>
                            <w:lang w:val="en-US"/>
                          </w:rPr>
                        </w:pPr>
                      </w:p>
                    </w:txbxContent>
                  </v:textbox>
                </v:rect>
                <v:rect id="Rectangle 140" o:spid="_x0000_s1042" style="position:absolute;left:38030;top:12928;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" fillcolor="#d6e3bc [1302]" strokeweight="1pt">
                  <v:textbox>
                    <w:txbxContent>
                      <w:p w14:paraId="1F11B1EF" w14:textId="77777777" w:rsidR="00C84A0A" w:rsidRPr="006E2F26" w:rsidRDefault="00C84A0A" w:rsidP="00626F7B">
                        <w:pPr>
                          <w:jc w:val="center"/>
                          <w:rPr>
                            <w:sz w:val="18"/>
                            <w:szCs w:val="18"/>
                            <w:lang w:val="en-US"/>
                          </w:rPr>
                        </w:pPr>
                      </w:p>
                    </w:txbxContent>
                  </v:textbox>
                </v:rect>
                <v:rect id="Rectangle 140" o:spid="_x0000_s1043" style="position:absolute;left:44475;top:19373;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" fillcolor="#d6e3bc [1302]" strokeweight="1pt">
                  <v:textbox>
                    <w:txbxContent>
                      <w:p w14:paraId="37E07A99" w14:textId="77777777" w:rsidR="00C84A0A" w:rsidRPr="006E2F26" w:rsidRDefault="00C84A0A" w:rsidP="00626F7B">
                        <w:pPr>
                          <w:jc w:val="center"/>
                          <w:rPr>
                            <w:sz w:val="18"/>
                            <w:szCs w:val="18"/>
                            <w:lang w:val="en-US"/>
                          </w:rPr>
                        </w:pPr>
                      </w:p>
                    </w:txbxContent>
                  </v:textbox>
                </v:rect>
                <v:rect id="Rectangle 140" o:spid="_x0000_s1044" style="position:absolute;left:31572;top:25844;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" fillcolor="#d6e3bc [1302]" strokeweight="1pt">
                  <v:textbox>
                    <w:txbxContent>
                      <w:p w14:paraId="637B6283" w14:textId="77777777" w:rsidR="00C84A0A" w:rsidRPr="006E2F26" w:rsidRDefault="00C84A0A" w:rsidP="00626F7B">
                        <w:pPr>
                          <w:jc w:val="center"/>
                          <w:rPr>
                            <w:sz w:val="18"/>
                            <w:szCs w:val="18"/>
                            <w:lang w:val="en-US"/>
                          </w:rPr>
                        </w:pPr>
                      </w:p>
                    </w:txbxContent>
                  </v:textbox>
                </v:rect>
                <v:rect id="Rectangle 140" o:spid="_x0000_s1045" style="position:absolute;left:44475;top:25806;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" fillcolor="#d6e3bc [1302]" strokeweight="1pt">
                  <v:textbox>
                    <w:txbxContent>
                      <w:p w14:paraId="1D5F80DB" w14:textId="77777777" w:rsidR="00C84A0A" w:rsidRPr="006E2F26" w:rsidRDefault="00C84A0A" w:rsidP="00626F7B">
                        <w:pPr>
                          <w:jc w:val="center"/>
                          <w:rPr>
                            <w:sz w:val="18"/>
                            <w:szCs w:val="18"/>
                            <w:lang w:val="en-US"/>
                          </w:rPr>
                        </w:pPr>
                      </w:p>
                    </w:txbxContent>
                  </v:textbox>
                </v:rect>
                <v:rect id="Rectangle 140" o:spid="_x0000_s1046" style="position:absolute;left:18656;top:31584;width:2883;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" fillcolor="#d6e3bc [1302]" strokeweight="1pt">
                  <v:textbox>
                    <w:txbxContent>
                      <w:p w14:paraId="4D977E87" w14:textId="77777777" w:rsidR="00C84A0A" w:rsidRPr="006E2F26" w:rsidRDefault="00C84A0A" w:rsidP="00626F7B">
                        <w:pPr>
                          <w:jc w:val="center"/>
                          <w:rPr>
                            <w:sz w:val="18"/>
                            <w:szCs w:val="18"/>
                            <w:lang w:val="en-US"/>
                          </w:rPr>
                        </w:pPr>
                      </w:p>
                    </w:txbxContent>
                  </v:textbox>
                </v:rect>
                <v:rect id="Rectangle 140" o:spid="_x0000_s1047" style="position:absolute;left:31572;top:31584;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" fillcolor="#d6e3bc [1302]" strokeweight="1pt">
                  <v:textbox>
                    <w:txbxContent>
                      <w:p w14:paraId="25F1D877" w14:textId="77777777" w:rsidR="00C84A0A" w:rsidRPr="006E2F26" w:rsidRDefault="00C84A0A" w:rsidP="00626F7B">
                        <w:pPr>
                          <w:jc w:val="center"/>
                          <w:rPr>
                            <w:sz w:val="18"/>
                            <w:szCs w:val="18"/>
                            <w:lang w:val="en-US"/>
                          </w:rPr>
                        </w:pPr>
                      </w:p>
                    </w:txbxContent>
                  </v:textbox>
                </v:rect>
                <v:rect id="Rectangle 140" o:spid="_x0000_s1048" style="position:absolute;left:38030;top:31584;width:2883;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" fillcolor="#d6e3bc [1302]" strokeweight="1pt">
                  <v:textbox>
                    <w:txbxContent>
                      <w:p w14:paraId="7E3FA09C" w14:textId="77777777" w:rsidR="00C84A0A" w:rsidRPr="006E2F26" w:rsidRDefault="00C84A0A" w:rsidP="00626F7B">
                        <w:pPr>
                          <w:jc w:val="center"/>
                          <w:rPr>
                            <w:sz w:val="18"/>
                            <w:szCs w:val="18"/>
                            <w:lang w:val="en-US"/>
                          </w:rPr>
                        </w:pPr>
                      </w:p>
                    </w:txbxContent>
                  </v:textbox>
                </v:rect>
                <v:rect id="Rectangle 140" o:spid="_x0000_s1049" style="position:absolute;left:18656;top:44488;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" fillcolor="#d6e3bc [1302]" strokeweight="1pt">
                  <v:textbox>
                    <w:txbxContent>
                      <w:p w14:paraId="56DC6192" w14:textId="77777777" w:rsidR="00C84A0A" w:rsidRPr="006E2F26" w:rsidRDefault="00C84A0A" w:rsidP="00626F7B">
                        <w:pPr>
                          <w:jc w:val="center"/>
                          <w:rPr>
                            <w:sz w:val="18"/>
                            <w:szCs w:val="18"/>
                            <w:lang w:val="en-US"/>
                          </w:rPr>
                        </w:pPr>
                      </w:p>
                    </w:txbxContent>
                  </v:textbox>
                </v:rect>
                <v:rect id="Rectangle 140" o:spid="_x0000_s1050" style="position:absolute;left:25114;top:44488;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" fillcolor="#d6e3bc [1302]" strokeweight="1pt">
                  <v:textbox>
                    <w:txbxContent>
                      <w:p w14:paraId="635DEC4C" w14:textId="77777777" w:rsidR="00C84A0A" w:rsidRPr="006E2F26" w:rsidRDefault="00C84A0A" w:rsidP="00626F7B">
                        <w:pPr>
                          <w:jc w:val="center"/>
                          <w:rPr>
                            <w:sz w:val="18"/>
                            <w:szCs w:val="18"/>
                            <w:lang w:val="en-US"/>
                          </w:rPr>
                        </w:pPr>
                      </w:p>
                    </w:txbxContent>
                  </v:textbox>
                </v:rect>
                <v:shapetype id="_x0000_t32" coordsize="21600,21600" o:spt="32" o:oned="t" path="m,l21600,21600e" filled="f">
                  <v:path arrowok="t" fillok="f" o:connecttype="none"/>
                  <o:lock v:ext="edit" shapetype="t"/>
                </v:shapetype>
                <v:shape id="AutoShape 27" o:spid="_x0000_s1051" type="#_x0000_t32" style="position:absolute;left:33007;top:6457;width:6;height:193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" strokeweight="1pt">
                  <v:stroke endarrow="block"/>
                </v:shape>
                <v:shape id="AutoShape 28" o:spid="_x0000_s1052" type="#_x0000_t32" style="position:absolute;left:45923;top:6457;width:6;height:6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" strokeweight="1pt">
                  <v:stroke endarrow="block"/>
                </v:shape>
                <v:shape id="AutoShape 29" o:spid="_x0000_s1053" type="#_x0000_t32" style="position:absolute;left:52374;top:6457;width:7;height:6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" strokeweight="1pt">
                  <v:stroke endarrow="block"/>
                </v:shape>
                <v:shape id="AutoShape 30" o:spid="_x0000_s1054" type="#_x0000_t32" style="position:absolute;left:39458;top:53841;width:13;height:3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" strokeweight="1pt">
                  <v:stroke endarrow="block"/>
                </v:shape>
                <v:shape id="AutoShape 31" o:spid="_x0000_s1055" type="#_x0000_t32" style="position:absolute;left:39465;top:22256;width:6;height:93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" strokeweight="1pt">
                  <v:stroke endarrow="block"/>
                </v:shape>
                <v:shape id="AutoShape 32" o:spid="_x0000_s1056" type="#_x0000_t32" style="position:absolute;left:20091;top:34455;width:6;height:3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" strokeweight="1pt">
                  <v:stroke endarrow="block"/>
                </v:shape>
                <v:shape id="AutoShape 33" o:spid="_x0000_s1057" type="#_x0000_t32" style="position:absolute;left:26555;top:28727;width:7;height:9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" strokeweight="1pt">
                  <v:stroke endarrow="block"/>
                </v:shape>
                <v:shape id="AutoShape 34" o:spid="_x0000_s1058" type="#_x0000_t32" style="position:absolute;left:45916;top:22256;width:7;height:3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" strokeweight="1pt">
                  <v:stroke endarrow="block"/>
                </v:shape>
                <v:shape id="AutoShape 35" o:spid="_x0000_s1059" type="#_x0000_t32" style="position:absolute;left:33007;top:47358;width:6;height:165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" strokeweight="1pt">
                  <v:stroke endarrow="block"/>
                </v:shape>
                <v:shape id="AutoShape 36" o:spid="_x0000_s1060" type="#_x0000_t32" style="position:absolute;left:52387;top:34455;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" strokeweight="1pt">
                  <v:stroke endarrow="block"/>
                </v:shape>
                <v:shape id="Text Box 37" o:spid="_x0000_s1061" type="#_x0000_t202" style="position:absolute;left:2152;top:12903;width:5023;height:2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" filled="f" stroked="f">
                  <v:textbox>
                    <w:txbxContent>
                      <w:p w14:paraId="7F10BE9F" w14:textId="77777777" w:rsidR="00C84A0A" w:rsidRPr="000B3FF9" w:rsidRDefault="00C84A0A" w:rsidP="00CD0287">
                        <w:pPr>
                          <w:pStyle w:val="Drawing"/>
                          <w:jc w:val="left"/>
                        </w:pPr>
                        <w:r w:rsidRPr="000B3FF9">
                          <w:t>R</w:t>
                        </w:r>
                        <w:r w:rsidRPr="00FA0AD4">
                          <w:rPr>
                            <w:vertAlign w:val="subscript"/>
                          </w:rPr>
                          <w:t>i</w:t>
                        </w:r>
                      </w:p>
                    </w:txbxContent>
                  </v:textbox>
                </v:shape>
                <v:shape id="Text Box 38" o:spid="_x0000_s1062" type="#_x0000_t202" style="position:absolute;left:2152;top:19361;width:5023;height:2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" filled="f" stroked="f">
                  <v:textbox>
                    <w:txbxContent>
                      <w:p w14:paraId="52A5BB29" w14:textId="77777777" w:rsidR="00C84A0A" w:rsidRPr="00C209EA" w:rsidRDefault="00C84A0A" w:rsidP="00CD0287">
                        <w:pPr>
                          <w:pStyle w:val="Drawing"/>
                          <w:jc w:val="left"/>
                          <w:rPr>
                            <w:vertAlign w:val="subscript"/>
                          </w:rPr>
                        </w:pPr>
                        <w:r w:rsidRPr="006E2F26">
                          <w:t>R</w:t>
                        </w:r>
                        <w:r>
                          <w:rPr>
                            <w:vertAlign w:val="subscript"/>
                          </w:rPr>
                          <w:t>i+1</w:t>
                        </w:r>
                      </w:p>
                    </w:txbxContent>
                  </v:textbox>
                </v:shape>
                <v:shape id="Text Box 39" o:spid="_x0000_s1063" type="#_x0000_t202" style="position:absolute;left:2152;top:25819;width:502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" filled="f" stroked="f">
                  <v:textbox>
                    <w:txbxContent>
                      <w:p w14:paraId="0A369157" w14:textId="77777777" w:rsidR="00C84A0A" w:rsidRPr="00C209EA" w:rsidRDefault="00C84A0A" w:rsidP="00CD0287">
                        <w:pPr>
                          <w:pStyle w:val="Drawing"/>
                          <w:jc w:val="left"/>
                          <w:rPr>
                            <w:vertAlign w:val="subscript"/>
                          </w:rPr>
                        </w:pPr>
                        <w:r w:rsidRPr="006E2F26">
                          <w:t>R</w:t>
                        </w:r>
                        <w:r w:rsidRPr="00C209EA">
                          <w:rPr>
                            <w:vertAlign w:val="subscript"/>
                          </w:rPr>
                          <w:t>i+2</w:t>
                        </w:r>
                      </w:p>
                    </w:txbxContent>
                  </v:textbox>
                </v:shape>
                <v:shape id="Text Box 40" o:spid="_x0000_s1064" type="#_x0000_t202" style="position:absolute;left:2152;top:31584;width:502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" filled="f" stroked="f">
                  <v:textbox>
                    <w:txbxContent>
                      <w:p w14:paraId="40CCEB47" w14:textId="77777777" w:rsidR="00C84A0A" w:rsidRPr="006E2F26" w:rsidRDefault="00C84A0A" w:rsidP="00CD0287">
                        <w:pPr>
                          <w:pStyle w:val="Drawing"/>
                          <w:jc w:val="left"/>
                        </w:pPr>
                        <w:r w:rsidRPr="006E2F26">
                          <w:t>R</w:t>
                        </w:r>
                        <w:r w:rsidRPr="00C209EA">
                          <w:rPr>
                            <w:vertAlign w:val="subscript"/>
                          </w:rPr>
                          <w:t>i+3</w:t>
                        </w:r>
                      </w:p>
                    </w:txbxContent>
                  </v:textbox>
                </v:shape>
                <v:shape id="Text Box 41" o:spid="_x0000_s1065" type="#_x0000_t202" style="position:absolute;left:2152;top:38030;width:502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" filled="f" stroked="f">
                  <v:textbox>
                    <w:txbxContent>
                      <w:p w14:paraId="6E2929D3" w14:textId="77777777" w:rsidR="00C84A0A" w:rsidRPr="006E2F26" w:rsidRDefault="00C84A0A" w:rsidP="00CD0287">
                        <w:pPr>
                          <w:pStyle w:val="Drawing"/>
                          <w:jc w:val="left"/>
                        </w:pPr>
                        <w:r w:rsidRPr="006E2F26">
                          <w:t>R</w:t>
                        </w:r>
                        <w:r>
                          <w:rPr>
                            <w:vertAlign w:val="subscript"/>
                          </w:rPr>
                          <w:t>i+4</w:t>
                        </w:r>
                      </w:p>
                    </w:txbxContent>
                  </v:textbox>
                </v:shape>
                <v:shape id="Text Box 42" o:spid="_x0000_s1066" type="#_x0000_t202" style="position:absolute;left:2152;top:44488;width:502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" filled="f" stroked="f">
                  <v:textbox>
                    <w:txbxContent>
                      <w:p w14:paraId="0EEF4274" w14:textId="77777777" w:rsidR="00C84A0A" w:rsidRPr="00C209EA" w:rsidRDefault="00C84A0A" w:rsidP="00CD0287">
                        <w:pPr>
                          <w:pStyle w:val="Drawing"/>
                          <w:jc w:val="left"/>
                          <w:rPr>
                            <w:vertAlign w:val="subscript"/>
                          </w:rPr>
                        </w:pPr>
                        <w:r w:rsidRPr="006E2F26">
                          <w:t>R</w:t>
                        </w:r>
                        <w:r w:rsidRPr="00C209EA">
                          <w:rPr>
                            <w:vertAlign w:val="subscript"/>
                          </w:rPr>
                          <w:t>i+5</w:t>
                        </w:r>
                      </w:p>
                    </w:txbxContent>
                  </v:textbox>
                </v:shape>
                <v:shape id="AutoShape 43" o:spid="_x0000_s1067" type="#_x0000_t32" style="position:absolute;left:33007;top:34467;width:6;height:3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" strokeweight="1pt">
                  <v:stroke endarrow="block"/>
                </v:shape>
                <v:rect id="Rectangle 140" o:spid="_x0000_s1068" style="position:absolute;left:50946;top:19361;width:2882;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" filled="f" fillcolor="#d6e3bc [1302]" strokeweight="1pt">
                  <v:stroke dashstyle="dash"/>
                  <v:textbox>
                    <w:txbxContent>
                      <w:p w14:paraId="0A0C77D2" w14:textId="77777777" w:rsidR="00C84A0A" w:rsidRPr="00A93A7A" w:rsidRDefault="00C84A0A" w:rsidP="00626F7B">
                        <w:pPr>
                          <w:rPr>
                            <w:szCs w:val="18"/>
                          </w:rPr>
                        </w:pPr>
                      </w:p>
                    </w:txbxContent>
                  </v:textbox>
                </v:rect>
                <v:shape id="AutoShape 45" o:spid="_x0000_s1069" type="#_x0000_t32" style="position:absolute;left:52374;top:15811;width:13;height:3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" strokeweight="1pt">
                  <v:stroke endarrow="block"/>
                </v:shape>
                <v:rect id="Rectangle 140" o:spid="_x0000_s1070" style="position:absolute;left:50946;top:25819;width:2882;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" filled="f" fillcolor="#d6e3bc [1302]" strokeweight="1pt">
                  <v:stroke dashstyle="dash"/>
                  <v:textbox>
                    <w:txbxContent>
                      <w:p w14:paraId="6A4792D8" w14:textId="77777777" w:rsidR="00C84A0A" w:rsidRPr="006E2F26" w:rsidRDefault="00C84A0A" w:rsidP="00626F7B">
                        <w:pPr>
                          <w:jc w:val="center"/>
                          <w:rPr>
                            <w:sz w:val="18"/>
                            <w:szCs w:val="18"/>
                            <w:lang w:val="en-US"/>
                          </w:rPr>
                        </w:pPr>
                      </w:p>
                    </w:txbxContent>
                  </v:textbox>
                </v:rect>
                <v:rect id="Rectangle 140" o:spid="_x0000_s1071" style="position:absolute;left:50946;top:31559;width:288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" filled="f" fillcolor="#d6e3bc [1302]" strokeweight="1pt">
                  <v:stroke dashstyle="dash"/>
                  <v:textbox>
                    <w:txbxContent>
                      <w:p w14:paraId="6D8E8048" w14:textId="77777777" w:rsidR="00C84A0A" w:rsidRPr="006E2F26" w:rsidRDefault="00C84A0A" w:rsidP="00626F7B">
                        <w:pPr>
                          <w:jc w:val="center"/>
                          <w:rPr>
                            <w:sz w:val="18"/>
                            <w:szCs w:val="18"/>
                            <w:lang w:val="en-US"/>
                          </w:rPr>
                        </w:pPr>
                      </w:p>
                    </w:txbxContent>
                  </v:textbox>
                </v:rect>
                <v:rect id="Rectangle 140" o:spid="_x0000_s1072" style="position:absolute;left:25114;top:25844;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" filled="f" fillcolor="#d6e3bc [1302]" strokeweight="1pt">
                  <v:stroke dashstyle="dash"/>
                  <v:textbox>
                    <w:txbxContent>
                      <w:p w14:paraId="34AA56C2" w14:textId="77777777" w:rsidR="00C84A0A" w:rsidRPr="006E2F26" w:rsidRDefault="00C84A0A" w:rsidP="00626F7B">
                        <w:pPr>
                          <w:jc w:val="center"/>
                          <w:rPr>
                            <w:sz w:val="18"/>
                            <w:szCs w:val="18"/>
                            <w:lang w:val="en-US"/>
                          </w:rPr>
                        </w:pPr>
                      </w:p>
                    </w:txbxContent>
                  </v:textbox>
                </v:rect>
                <v:rect id="Rectangle 140" o:spid="_x0000_s1073" style="position:absolute;left:38030;top:19373;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" filled="f" fillcolor="#d6e3bc [1302]" strokeweight="1pt">
                  <v:stroke dashstyle="dash"/>
                  <v:textbox>
                    <w:txbxContent>
                      <w:p w14:paraId="7601E954" w14:textId="77777777" w:rsidR="00C84A0A" w:rsidRPr="006E2F26" w:rsidRDefault="00C84A0A" w:rsidP="00626F7B">
                        <w:pPr>
                          <w:jc w:val="center"/>
                          <w:rPr>
                            <w:sz w:val="18"/>
                            <w:szCs w:val="18"/>
                            <w:lang w:val="en-US"/>
                          </w:rPr>
                        </w:pPr>
                      </w:p>
                    </w:txbxContent>
                  </v:textbox>
                </v:rect>
                <v:rect id="Rectangle 140" o:spid="_x0000_s1074" style="position:absolute;left:18643;top:38030;width:2896;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" filled="f" fillcolor="#d6e3bc [1302]" strokeweight="1pt">
                  <v:stroke dashstyle="dash"/>
                  <v:textbox>
                    <w:txbxContent>
                      <w:p w14:paraId="28032A98" w14:textId="77777777" w:rsidR="00C84A0A" w:rsidRPr="006E2F26" w:rsidRDefault="00C84A0A" w:rsidP="00626F7B">
                        <w:pPr>
                          <w:jc w:val="center"/>
                          <w:rPr>
                            <w:sz w:val="18"/>
                            <w:szCs w:val="18"/>
                            <w:lang w:val="en-US"/>
                          </w:rPr>
                        </w:pPr>
                      </w:p>
                    </w:txbxContent>
                  </v:textbox>
                </v:rect>
                <v:rect id="Rectangle 140" o:spid="_x0000_s1075" style="position:absolute;left:25114;top:38030;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" filled="f" fillcolor="#d6e3bc [1302]" strokeweight="1pt">
                  <v:stroke dashstyle="dash"/>
                  <v:textbox>
                    <w:txbxContent>
                      <w:p w14:paraId="54F4C42F" w14:textId="77777777" w:rsidR="00C84A0A" w:rsidRPr="006E2F26" w:rsidRDefault="00C84A0A" w:rsidP="00626F7B">
                        <w:pPr>
                          <w:jc w:val="center"/>
                          <w:rPr>
                            <w:sz w:val="18"/>
                            <w:szCs w:val="18"/>
                            <w:lang w:val="en-US"/>
                          </w:rPr>
                        </w:pPr>
                      </w:p>
                    </w:txbxContent>
                  </v:textbox>
                </v:rect>
                <v:rect id="Rectangle 140" o:spid="_x0000_s1076" style="position:absolute;left:31572;top:38030;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" filled="f" fillcolor="#d6e3bc [1302]" strokeweight="1pt">
                  <v:stroke dashstyle="dash"/>
                  <v:textbox>
                    <w:txbxContent>
                      <w:p w14:paraId="0BDB66E5" w14:textId="77777777" w:rsidR="00C84A0A" w:rsidRPr="006E2F26" w:rsidRDefault="00C84A0A" w:rsidP="00626F7B">
                        <w:pPr>
                          <w:jc w:val="center"/>
                          <w:rPr>
                            <w:sz w:val="18"/>
                            <w:szCs w:val="18"/>
                            <w:lang w:val="en-US"/>
                          </w:rPr>
                        </w:pPr>
                      </w:p>
                    </w:txbxContent>
                  </v:textbox>
                </v:rect>
                <v:rect id="Rectangle 140" o:spid="_x0000_s1077" style="position:absolute;left:31572;top:44475;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" fillcolor="#d6e3bc [1302]" strokeweight="1pt">
                  <v:textbox>
                    <w:txbxContent>
                      <w:p w14:paraId="5C917731" w14:textId="77777777" w:rsidR="00C84A0A" w:rsidRPr="006E2F26" w:rsidRDefault="00C84A0A" w:rsidP="00626F7B">
                        <w:pPr>
                          <w:jc w:val="center"/>
                          <w:rPr>
                            <w:sz w:val="18"/>
                            <w:szCs w:val="18"/>
                            <w:lang w:val="en-US"/>
                          </w:rPr>
                        </w:pPr>
                      </w:p>
                    </w:txbxContent>
                  </v:textbox>
                </v:rect>
                <v:rect id="Rectangle 140" o:spid="_x0000_s1078" style="position:absolute;left:38030;top:44475;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" fillcolor="#d6e3bc [1302]" strokeweight="1pt">
                  <v:textbox>
                    <w:txbxContent>
                      <w:p w14:paraId="5036BA31" w14:textId="77777777" w:rsidR="00C84A0A" w:rsidRPr="006E2F26" w:rsidRDefault="00C84A0A" w:rsidP="00626F7B">
                        <w:pPr>
                          <w:jc w:val="center"/>
                          <w:rPr>
                            <w:sz w:val="18"/>
                            <w:szCs w:val="18"/>
                            <w:lang w:val="en-US"/>
                          </w:rPr>
                        </w:pPr>
                      </w:p>
                    </w:txbxContent>
                  </v:textbox>
                </v:rect>
                <v:rect id="Rectangle 140" o:spid="_x0000_s1079" style="position:absolute;left:44488;top:44475;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" filled="f" fillcolor="#d6e3bc [1302]" strokeweight="1pt">
                  <v:stroke dashstyle="dash"/>
                  <v:textbox>
                    <w:txbxContent>
                      <w:p w14:paraId="1C30180B" w14:textId="77777777" w:rsidR="00C84A0A" w:rsidRPr="006E2F26" w:rsidRDefault="00C84A0A" w:rsidP="00626F7B">
                        <w:pPr>
                          <w:jc w:val="center"/>
                          <w:rPr>
                            <w:sz w:val="18"/>
                            <w:szCs w:val="18"/>
                            <w:lang w:val="en-US"/>
                          </w:rPr>
                        </w:pPr>
                      </w:p>
                    </w:txbxContent>
                  </v:textbox>
                </v:rect>
                <v:rect id="Rectangle 140" o:spid="_x0000_s1080" style="position:absolute;left:50946;top:38017;width:288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" fillcolor="#d6e3bc [1302]" strokeweight="1pt">
                  <v:textbox>
                    <w:txbxContent>
                      <w:p w14:paraId="1B81E695" w14:textId="77777777" w:rsidR="00C84A0A" w:rsidRPr="006E2F26" w:rsidRDefault="00C84A0A" w:rsidP="00626F7B">
                        <w:pPr>
                          <w:jc w:val="center"/>
                          <w:rPr>
                            <w:sz w:val="18"/>
                            <w:szCs w:val="18"/>
                            <w:lang w:val="en-US"/>
                          </w:rPr>
                        </w:pPr>
                      </w:p>
                    </w:txbxContent>
                  </v:textbox>
                </v:rect>
                <v:shape id="AutoShape 57" o:spid="_x0000_s1081" type="#_x0000_t32" style="position:absolute;left:52387;top:22256;width:6;height:3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" strokeweight="1pt">
                  <v:stroke endarrow="block"/>
                </v:shape>
                <v:shape id="AutoShape 58" o:spid="_x0000_s1082" type="#_x0000_t32" style="position:absolute;left:52387;top:28714;width:6;height:2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" strokeweight="1pt">
                  <v:stroke endarrow="block"/>
                </v:shape>
                <v:rect id="Rectangle 140" o:spid="_x0000_s1083" style="position:absolute;left:18643;top:50971;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" fillcolor="#d6e3bc [1302]" strokeweight="1pt">
                  <v:textbox>
                    <w:txbxContent>
                      <w:p w14:paraId="434BB1A3" w14:textId="77777777" w:rsidR="00C84A0A" w:rsidRPr="006E2F26" w:rsidRDefault="00C84A0A" w:rsidP="00626F7B">
                        <w:pPr>
                          <w:jc w:val="center"/>
                          <w:rPr>
                            <w:sz w:val="18"/>
                            <w:szCs w:val="18"/>
                            <w:lang w:val="en-US"/>
                          </w:rPr>
                        </w:pPr>
                      </w:p>
                    </w:txbxContent>
                  </v:textbox>
                </v:rect>
                <v:rect id="Rectangle 140" o:spid="_x0000_s1084" style="position:absolute;left:25101;top:50971;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" fillcolor="#d6e3bc [1302]" strokeweight="1pt">
                  <v:textbox>
                    <w:txbxContent>
                      <w:p w14:paraId="4669F854" w14:textId="77777777" w:rsidR="00C84A0A" w:rsidRPr="006E2F26" w:rsidRDefault="00C84A0A" w:rsidP="00626F7B">
                        <w:pPr>
                          <w:jc w:val="center"/>
                          <w:rPr>
                            <w:sz w:val="18"/>
                            <w:szCs w:val="18"/>
                            <w:lang w:val="en-US"/>
                          </w:rPr>
                        </w:pPr>
                      </w:p>
                    </w:txbxContent>
                  </v:textbox>
                </v:rect>
                <v:rect id="Rectangle 140" o:spid="_x0000_s1085" style="position:absolute;left:44488;top:50971;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" fillcolor="#d6e3bc [1302]" strokeweight="1pt">
                  <v:textbox>
                    <w:txbxContent>
                      <w:p w14:paraId="46E7E0DE" w14:textId="77777777" w:rsidR="00C84A0A" w:rsidRPr="006E2F26" w:rsidRDefault="00C84A0A" w:rsidP="00626F7B">
                        <w:pPr>
                          <w:jc w:val="center"/>
                          <w:rPr>
                            <w:sz w:val="18"/>
                            <w:szCs w:val="18"/>
                            <w:lang w:val="en-US"/>
                          </w:rPr>
                        </w:pPr>
                      </w:p>
                    </w:txbxContent>
                  </v:textbox>
                </v:rect>
                <v:rect id="Rectangle 140" o:spid="_x0000_s1086" style="position:absolute;left:44488;top:57429;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" fillcolor="#d6e3bc [1302]" strokeweight="1pt">
                  <v:textbox>
                    <w:txbxContent>
                      <w:p w14:paraId="5235F6E3" w14:textId="77777777" w:rsidR="00C84A0A" w:rsidRPr="006E2F26" w:rsidRDefault="00C84A0A" w:rsidP="00626F7B">
                        <w:pPr>
                          <w:jc w:val="center"/>
                          <w:rPr>
                            <w:sz w:val="18"/>
                            <w:szCs w:val="18"/>
                            <w:lang w:val="en-US"/>
                          </w:rPr>
                        </w:pPr>
                      </w:p>
                    </w:txbxContent>
                  </v:textbox>
                </v:rect>
                <v:rect id="Rectangle 140" o:spid="_x0000_s1087" style="position:absolute;left:18643;top:63874;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" fillcolor="#d6e3bc [1302]" strokeweight="1pt">
                  <v:textbox>
                    <w:txbxContent>
                      <w:p w14:paraId="6056A83E" w14:textId="77777777" w:rsidR="00C84A0A" w:rsidRPr="006E2F26" w:rsidRDefault="00C84A0A" w:rsidP="00626F7B">
                        <w:pPr>
                          <w:jc w:val="center"/>
                          <w:rPr>
                            <w:sz w:val="18"/>
                            <w:szCs w:val="18"/>
                            <w:lang w:val="en-US"/>
                          </w:rPr>
                        </w:pPr>
                      </w:p>
                    </w:txbxContent>
                  </v:textbox>
                </v:rect>
                <v:rect id="Rectangle 140" o:spid="_x0000_s1088" style="position:absolute;left:31572;top:63874;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" fillcolor="#d6e3bc [1302]" strokeweight="1pt">
                  <v:textbox>
                    <w:txbxContent>
                      <w:p w14:paraId="35279413" w14:textId="77777777" w:rsidR="00C84A0A" w:rsidRPr="006E2F26" w:rsidRDefault="00C84A0A" w:rsidP="00626F7B">
                        <w:pPr>
                          <w:jc w:val="center"/>
                          <w:rPr>
                            <w:sz w:val="18"/>
                            <w:szCs w:val="18"/>
                            <w:lang w:val="en-US"/>
                          </w:rPr>
                        </w:pPr>
                      </w:p>
                    </w:txbxContent>
                  </v:textbox>
                </v:rect>
                <v:rect id="Rectangle 140" o:spid="_x0000_s1089" style="position:absolute;left:38030;top:63874;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" fillcolor="#d6e3bc [1302]" strokeweight="1pt">
                  <v:textbox>
                    <w:txbxContent>
                      <w:p w14:paraId="226CC20C" w14:textId="77777777" w:rsidR="00C84A0A" w:rsidRPr="006E2F26" w:rsidRDefault="00C84A0A" w:rsidP="00626F7B">
                        <w:pPr>
                          <w:jc w:val="center"/>
                          <w:rPr>
                            <w:sz w:val="18"/>
                            <w:szCs w:val="18"/>
                            <w:lang w:val="en-US"/>
                          </w:rPr>
                        </w:pPr>
                      </w:p>
                    </w:txbxContent>
                  </v:textbox>
                </v:rect>
                <v:shape id="AutoShape 66" o:spid="_x0000_s1090" type="#_x0000_t32" style="position:absolute;left:39458;top:60286;width:13;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" strokeweight="1pt">
                  <v:stroke endarrow="block"/>
                </v:shape>
                <v:shape id="AutoShape 67" o:spid="_x0000_s1091" type="#_x0000_t32" style="position:absolute;left:20085;top:66744;width:6;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" strokeweight="1pt">
                  <v:stroke endarrow="block"/>
                </v:shape>
                <v:shape id="AutoShape 68" o:spid="_x0000_s1092" type="#_x0000_t32" style="position:absolute;left:26530;top:60299;width:13;height:100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" strokeweight="1pt">
                  <v:stroke endarrow="block"/>
                </v:shape>
                <v:shape id="AutoShape 69" o:spid="_x0000_s1093" type="#_x0000_t32" style="position:absolute;left:45929;top:53841;width:6;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" strokeweight="1pt">
                  <v:stroke endarrow="block"/>
                </v:shape>
                <v:shape id="AutoShape 70" o:spid="_x0000_s1094" type="#_x0000_t32" style="position:absolute;left:45929;top:60299;width:6;height:171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" strokeweight="1pt">
                  <v:stroke endarrow="block"/>
                </v:shape>
                <v:shape id="AutoShape 71" o:spid="_x0000_s1095" type="#_x0000_t32" style="position:absolute;left:52387;top:66732;width:6;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" strokeweight="1pt">
                  <v:stroke endarrow="block"/>
                </v:shape>
                <v:shape id="AutoShape 72" o:spid="_x0000_s1096" type="#_x0000_t32" style="position:absolute;left:33013;top:66744;width:7;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" strokeweight="1pt">
                  <v:stroke endarrow="block"/>
                </v:shape>
                <v:shape id="AutoShape 73" o:spid="_x0000_s1097" type="#_x0000_t32" style="position:absolute;left:39471;top:66744;width:6;height:10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" strokeweight="1pt">
                  <v:stroke endarrow="block"/>
                </v:shape>
                <v:rect id="Rectangle 140" o:spid="_x0000_s1098" style="position:absolute;left:50946;top:63861;width:2882;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" filled="f" fillcolor="#d6e3bc [1302]" strokeweight="1pt">
                  <v:stroke dashstyle="dash"/>
                  <v:textbox>
                    <w:txbxContent>
                      <w:p w14:paraId="27289592" w14:textId="77777777" w:rsidR="00C84A0A" w:rsidRPr="006E2F26" w:rsidRDefault="00C84A0A" w:rsidP="00626F7B">
                        <w:pPr>
                          <w:jc w:val="center"/>
                          <w:rPr>
                            <w:sz w:val="18"/>
                            <w:szCs w:val="18"/>
                            <w:lang w:val="en-US"/>
                          </w:rPr>
                        </w:pPr>
                      </w:p>
                    </w:txbxContent>
                  </v:textbox>
                </v:rect>
                <v:rect id="Rectangle 140" o:spid="_x0000_s1099" style="position:absolute;left:18643;top:57429;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" filled="f" fillcolor="#d6e3bc [1302]" strokeweight="1pt">
                  <v:stroke dashstyle="dash"/>
                  <v:textbox>
                    <w:txbxContent>
                      <w:p w14:paraId="7C1E313D" w14:textId="77777777" w:rsidR="00C84A0A" w:rsidRPr="006E2F26" w:rsidRDefault="00C84A0A" w:rsidP="00626F7B">
                        <w:pPr>
                          <w:jc w:val="center"/>
                          <w:rPr>
                            <w:sz w:val="18"/>
                            <w:szCs w:val="18"/>
                            <w:lang w:val="en-US"/>
                          </w:rPr>
                        </w:pPr>
                      </w:p>
                    </w:txbxContent>
                  </v:textbox>
                </v:rect>
                <v:rect id="Rectangle 140" o:spid="_x0000_s1100" style="position:absolute;left:25088;top:57429;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" filled="f" fillcolor="#d6e3bc [1302]" strokeweight="1pt">
                  <v:stroke dashstyle="dash"/>
                  <v:textbox>
                    <w:txbxContent>
                      <w:p w14:paraId="06262824" w14:textId="77777777" w:rsidR="00C84A0A" w:rsidRPr="006E2F26" w:rsidRDefault="00C84A0A" w:rsidP="00626F7B">
                        <w:pPr>
                          <w:jc w:val="center"/>
                          <w:rPr>
                            <w:sz w:val="18"/>
                            <w:szCs w:val="18"/>
                            <w:lang w:val="en-US"/>
                          </w:rPr>
                        </w:pPr>
                      </w:p>
                    </w:txbxContent>
                  </v:textbox>
                </v:rect>
                <v:rect id="Rectangle 140" o:spid="_x0000_s1101" style="position:absolute;left:38030;top:50971;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" filled="f" fillcolor="#d6e3bc [1302]" strokeweight="1pt">
                  <v:stroke dashstyle="dash"/>
                  <v:textbox>
                    <w:txbxContent>
                      <w:p w14:paraId="7A48FC28" w14:textId="77777777" w:rsidR="00C84A0A" w:rsidRPr="006E2F26" w:rsidRDefault="00C84A0A" w:rsidP="00626F7B">
                        <w:pPr>
                          <w:jc w:val="center"/>
                          <w:rPr>
                            <w:sz w:val="18"/>
                            <w:szCs w:val="18"/>
                            <w:lang w:val="en-US"/>
                          </w:rPr>
                        </w:pPr>
                      </w:p>
                    </w:txbxContent>
                  </v:textbox>
                </v:rect>
                <v:rect id="Rectangle 140" o:spid="_x0000_s1102" style="position:absolute;left:38017;top:57416;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" filled="f" fillcolor="#d6e3bc [1302]" strokeweight="1pt">
                  <v:stroke dashstyle="dash"/>
                  <v:textbox>
                    <w:txbxContent>
                      <w:p w14:paraId="2B11D789" w14:textId="77777777" w:rsidR="00C84A0A" w:rsidRPr="006E2F26" w:rsidRDefault="00C84A0A" w:rsidP="00626F7B">
                        <w:pPr>
                          <w:jc w:val="center"/>
                          <w:rPr>
                            <w:sz w:val="18"/>
                            <w:szCs w:val="18"/>
                            <w:lang w:val="en-US"/>
                          </w:rPr>
                        </w:pPr>
                      </w:p>
                    </w:txbxContent>
                  </v:textbox>
                </v:rect>
                <v:rect id="Rectangle 140" o:spid="_x0000_s1103" style="position:absolute;left:18643;top:70332;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" filled="f" fillcolor="#d6e3bc [1302]" strokeweight="1pt">
                  <v:stroke dashstyle="dash"/>
                  <v:textbox>
                    <w:txbxContent>
                      <w:p w14:paraId="501F6194" w14:textId="77777777" w:rsidR="00C84A0A" w:rsidRPr="006E2F26" w:rsidRDefault="00C84A0A" w:rsidP="00626F7B">
                        <w:pPr>
                          <w:jc w:val="center"/>
                          <w:rPr>
                            <w:sz w:val="18"/>
                            <w:szCs w:val="18"/>
                            <w:lang w:val="en-US"/>
                          </w:rPr>
                        </w:pPr>
                      </w:p>
                    </w:txbxContent>
                  </v:textbox>
                </v:rect>
                <v:rect id="Rectangle 140" o:spid="_x0000_s1104" style="position:absolute;left:25101;top:70332;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" filled="f" fillcolor="#d6e3bc [1302]" strokeweight="1pt">
                  <v:stroke dashstyle="dash"/>
                  <v:textbox>
                    <w:txbxContent>
                      <w:p w14:paraId="1A47B595" w14:textId="77777777" w:rsidR="00C84A0A" w:rsidRPr="006E2F26" w:rsidRDefault="00C84A0A" w:rsidP="00626F7B">
                        <w:pPr>
                          <w:jc w:val="center"/>
                          <w:rPr>
                            <w:sz w:val="18"/>
                            <w:szCs w:val="18"/>
                            <w:lang w:val="en-US"/>
                          </w:rPr>
                        </w:pPr>
                      </w:p>
                    </w:txbxContent>
                  </v:textbox>
                </v:rect>
                <v:rect id="Rectangle 140" o:spid="_x0000_s1105" style="position:absolute;left:31572;top:70332;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" filled="f" fillcolor="#d6e3bc [1302]" strokeweight="1pt">
                  <v:stroke dashstyle="dash"/>
                  <v:textbox>
                    <w:txbxContent>
                      <w:p w14:paraId="476B58C4" w14:textId="77777777" w:rsidR="00C84A0A" w:rsidRPr="006E2F26" w:rsidRDefault="00C84A0A" w:rsidP="00626F7B">
                        <w:pPr>
                          <w:jc w:val="center"/>
                          <w:rPr>
                            <w:sz w:val="18"/>
                            <w:szCs w:val="18"/>
                            <w:lang w:val="en-US"/>
                          </w:rPr>
                        </w:pPr>
                      </w:p>
                    </w:txbxContent>
                  </v:textbox>
                </v:rect>
                <v:rect id="Rectangle 140" o:spid="_x0000_s1106" style="position:absolute;left:50946;top:70319;width:2882;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" fillcolor="#d6e3bc [1302]" strokeweight="1pt">
                  <v:textbox>
                    <w:txbxContent>
                      <w:p w14:paraId="38E4A720" w14:textId="77777777" w:rsidR="00C84A0A" w:rsidRPr="006E2F26" w:rsidRDefault="00C84A0A" w:rsidP="00626F7B">
                        <w:pPr>
                          <w:jc w:val="center"/>
                          <w:rPr>
                            <w:sz w:val="18"/>
                            <w:szCs w:val="18"/>
                            <w:lang w:val="en-US"/>
                          </w:rPr>
                        </w:pPr>
                      </w:p>
                    </w:txbxContent>
                  </v:textbox>
                </v:rect>
                <v:shape id="AutoShape 83" o:spid="_x0000_s1107" type="#_x0000_t32" style="position:absolute;left:52387;top:40900;width:6;height:229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" strokeweight="1pt">
                  <v:stroke endarrow="block"/>
                </v:shape>
                <v:shape id="AutoShape 84" o:spid="_x0000_s1108" type="#_x0000_t32" style="position:absolute;left:15437;top:26916;width:9328;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" strokeweight="1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5" o:spid="_x0000_s1109" type="#_x0000_t34" style="position:absolute;left:16853;top:9689;width:6470;height: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" adj="10789" strokeweight="1pt">
                  <v:stroke endarrow="block"/>
                </v:shape>
                <v:shape id="Text Box 86" o:spid="_x0000_s1110" type="#_x0000_t202" style="position:absolute;left:2152;top:50971;width:5023;height:2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" filled="f" stroked="f">
                  <v:textbox>
                    <w:txbxContent>
                      <w:p w14:paraId="2305B4D6" w14:textId="77777777" w:rsidR="00C84A0A" w:rsidRPr="006E2F26" w:rsidRDefault="00C84A0A" w:rsidP="00CD0287">
                        <w:pPr>
                          <w:pStyle w:val="Drawing"/>
                          <w:jc w:val="left"/>
                        </w:pPr>
                        <w:r w:rsidRPr="006E2F26">
                          <w:t>R</w:t>
                        </w:r>
                        <w:r w:rsidRPr="00C209EA">
                          <w:rPr>
                            <w:vertAlign w:val="subscript"/>
                          </w:rPr>
                          <w:t>i+6</w:t>
                        </w:r>
                      </w:p>
                    </w:txbxContent>
                  </v:textbox>
                </v:shape>
                <v:shape id="Text Box 87" o:spid="_x0000_s1111" type="#_x0000_t202" style="position:absolute;left:2152;top:57429;width:502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" filled="f" stroked="f">
                  <v:textbox>
                    <w:txbxContent>
                      <w:p w14:paraId="2281C92C" w14:textId="77777777" w:rsidR="00C84A0A" w:rsidRPr="006E2F26" w:rsidRDefault="00C84A0A" w:rsidP="00CD0287">
                        <w:pPr>
                          <w:pStyle w:val="Drawing"/>
                          <w:jc w:val="left"/>
                        </w:pPr>
                        <w:r w:rsidRPr="006E2F26">
                          <w:t>R</w:t>
                        </w:r>
                        <w:r w:rsidRPr="00C209EA">
                          <w:rPr>
                            <w:vertAlign w:val="subscript"/>
                          </w:rPr>
                          <w:t>i+7</w:t>
                        </w:r>
                      </w:p>
                    </w:txbxContent>
                  </v:textbox>
                </v:shape>
                <v:shape id="Text Box 88" o:spid="_x0000_s1112" type="#_x0000_t202" style="position:absolute;left:2152;top:63861;width:502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" filled="f" stroked="f">
                  <v:textbox>
                    <w:txbxContent>
                      <w:p w14:paraId="2F8005AD" w14:textId="77777777" w:rsidR="00C84A0A" w:rsidRPr="006E2F26" w:rsidRDefault="00C84A0A" w:rsidP="00CD0287">
                        <w:pPr>
                          <w:pStyle w:val="Drawing"/>
                          <w:jc w:val="left"/>
                        </w:pPr>
                        <w:r w:rsidRPr="006E2F26">
                          <w:t>R</w:t>
                        </w:r>
                        <w:r w:rsidRPr="00C209EA">
                          <w:rPr>
                            <w:vertAlign w:val="subscript"/>
                          </w:rPr>
                          <w:t>i+8</w:t>
                        </w:r>
                      </w:p>
                    </w:txbxContent>
                  </v:textbox>
                </v:shape>
                <v:shape id="Text Box 89" o:spid="_x0000_s1113" type="#_x0000_t202" style="position:absolute;left:2152;top:70319;width:5023;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" filled="f" stroked="f">
                  <v:textbox>
                    <w:txbxContent>
                      <w:p w14:paraId="43A24EF0" w14:textId="77777777" w:rsidR="00C84A0A" w:rsidRPr="006E2F26" w:rsidRDefault="00C84A0A" w:rsidP="00CD0287">
                        <w:pPr>
                          <w:pStyle w:val="Drawing"/>
                          <w:jc w:val="left"/>
                        </w:pPr>
                        <w:r w:rsidRPr="006E2F26">
                          <w:t>R</w:t>
                        </w:r>
                        <w:r w:rsidRPr="00C209EA">
                          <w:rPr>
                            <w:vertAlign w:val="subscript"/>
                          </w:rPr>
                          <w:t>i+9</w:t>
                        </w:r>
                      </w:p>
                    </w:txbxContent>
                  </v:textbox>
                </v:shape>
                <v:shape id="AutoShape 90" o:spid="_x0000_s1114" type="#_x0000_t32" style="position:absolute;left:20091;top:40900;width:6;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" strokeweight="1pt">
                  <v:stroke endarrow="block"/>
                </v:shape>
                <v:shape id="AutoShape 91" o:spid="_x0000_s1115" type="#_x0000_t32" style="position:absolute;left:33007;top:40900;width:6;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" strokeweight="1pt">
                  <v:stroke endarrow="block"/>
                </v:shape>
                <v:shape id="AutoShape 92" o:spid="_x0000_s1116" type="#_x0000_t32" style="position:absolute;left:20085;top:47371;width:6;height:36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" strokeweight="1pt">
                  <v:stroke endarrow="block"/>
                </v:shape>
                <v:shape id="AutoShape 93" o:spid="_x0000_s1117" type="#_x0000_t32" style="position:absolute;left:45916;top:28689;width:13;height:157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" strokeweight="1pt">
                  <v:stroke endarrow="block"/>
                </v:shape>
                <v:shape id="AutoShape 94" o:spid="_x0000_s1118" type="#_x0000_t32" style="position:absolute;left:26549;top:40900;width:6;height:3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" strokeweight="1pt">
                  <v:stroke endarrow="block"/>
                </v:shape>
                <v:shape id="AutoShape 95" o:spid="_x0000_s1119" type="#_x0000_t32" style="position:absolute;left:39465;top:15811;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" strokeweight="1pt">
                  <v:stroke endarrow="block"/>
                </v:shape>
                <v:shape id="AutoShape 96" o:spid="_x0000_s1120" type="#_x0000_t32" style="position:absolute;left:20085;top:53841;width:6;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" strokeweight="1pt">
                  <v:stroke endarrow="block"/>
                </v:shape>
                <v:shape id="AutoShape 97" o:spid="_x0000_s1121" type="#_x0000_t32" style="position:absolute;left:20085;top:60299;width:6;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" strokeweight="1pt">
                  <v:stroke endarrow="block"/>
                </v:shape>
                <v:shape id="AutoShape 98" o:spid="_x0000_s1122" type="#_x0000_t32" style="position:absolute;left:26543;top:47371;width:6;height:36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" strokeweight="1pt">
                  <v:stroke endarrow="block"/>
                </v:shape>
                <v:shape id="AutoShape 99" o:spid="_x0000_s1123" type="#_x0000_t32" style="position:absolute;left:26530;top:53841;width:13;height:3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" strokeweight="1pt">
                  <v:stroke endarrow="block"/>
                </v:shape>
                <v:shape id="AutoShape 100" o:spid="_x0000_s1124" type="#_x0000_t32" style="position:absolute;left:20046;top:73177;width:39;height:4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" strokeweight="1pt">
                  <v:stroke endarrow="block"/>
                </v:shape>
                <v:shape id="AutoShape 101" o:spid="_x0000_s1125" type="#_x0000_t32" style="position:absolute;left:26485;top:73177;width:19;height:42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" strokeweight="1pt">
                  <v:stroke endarrow="block"/>
                </v:shape>
                <v:shape id="AutoShape 102" o:spid="_x0000_s1126" type="#_x0000_t32" style="position:absolute;left:33020;top:73177;width:6;height:4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" strokeweight="1pt">
                  <v:stroke endarrow="block"/>
                </v:shape>
                <v:shape id="AutoShape 103" o:spid="_x0000_s1127" type="#_x0000_t32" style="position:absolute;left:39471;top:34455;width:6;height:10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" strokeweight="1pt">
                  <v:stroke endarrow="block"/>
                </v:shape>
                <v:shape id="Text Box 104" o:spid="_x0000_s1128" type="#_x0000_t202" style="position:absolute;left:495;top:8610;width:668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" stroked="f">
                  <v:textbox>
                    <w:txbxContent>
                      <w:p w14:paraId="5A620E63" w14:textId="77777777" w:rsidR="00C84A0A" w:rsidRPr="006E2F26" w:rsidRDefault="00C84A0A" w:rsidP="00BE247B">
                        <w:pPr>
                          <w:pStyle w:val="Drawing"/>
                        </w:pPr>
                        <w:r w:rsidRPr="00BE247B">
                          <w:t>Rounds</w:t>
                        </w:r>
                      </w:p>
                    </w:txbxContent>
                  </v:textbox>
                </v:shape>
                <v:shape id="AutoShape 105" o:spid="_x0000_s1129" type="#_x0000_t32" style="position:absolute;left:52393;top:73202;width:7;height:4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" strokeweight="1pt">
                  <v:stroke endarrow="block"/>
                </v:shape>
                <v:shape id="AutoShape 106" o:spid="_x0000_s1130" type="#_x0000_t32" style="position:absolute;left:26549;top:6457;width:6;height:129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" strokeweight="1pt">
                  <v:stroke endarrow="block"/>
                </v:shape>
                <v:shape id="AutoShape 107" o:spid="_x0000_s1131" type="#_x0000_t32" style="position:absolute;left:20097;top:15811;width:7;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" strokeweight="1pt">
                  <v:stroke endarrow="block"/>
                </v:shape>
                <v:shape id="AutoShape 108" o:spid="_x0000_s1132" type="#_x0000_t32" style="position:absolute;left:26549;top:22269;width:6;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" strokeweight="1pt">
                  <v:stroke endarrow="block"/>
                </v:shape>
                <v:shape id="Text Box 109" o:spid="_x0000_s1133" type="#_x0000_t202" style="position:absolute;left:21539;top:81800;width:10592;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" filled="f" stroked="f">
                  <v:textbox>
                    <w:txbxContent>
                      <w:p w14:paraId="5F2AEEA0" w14:textId="77777777" w:rsidR="00C84A0A" w:rsidRPr="00D17D7A" w:rsidRDefault="00C84A0A" w:rsidP="00CD0287">
                        <w:pPr>
                          <w:pStyle w:val="Drawing"/>
                          <w:jc w:val="left"/>
                        </w:pPr>
                        <w:r w:rsidRPr="003F6426">
                          <w:t>-</w:t>
                        </w:r>
                        <w:r>
                          <w:t xml:space="preserve"> Normal Block</w:t>
                        </w:r>
                      </w:p>
                    </w:txbxContent>
                  </v:textbox>
                </v:shape>
                <v:rect id="Rectangle 140" o:spid="_x0000_s1134" style="position:absolute;left:18656;top:81800;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" fillcolor="#d6e3bc [1302]" strokeweight="1pt">
                  <v:textbox>
                    <w:txbxContent>
                      <w:p w14:paraId="6D0FC63A" w14:textId="77777777" w:rsidR="00C84A0A" w:rsidRPr="006E2F26" w:rsidRDefault="00C84A0A" w:rsidP="00626F7B">
                        <w:pPr>
                          <w:jc w:val="center"/>
                          <w:rPr>
                            <w:sz w:val="18"/>
                            <w:szCs w:val="18"/>
                            <w:lang w:val="en-US"/>
                          </w:rPr>
                        </w:pPr>
                      </w:p>
                    </w:txbxContent>
                  </v:textbox>
                </v:rect>
                <v:rect id="Rectangle 140" o:spid="_x0000_s1135" style="position:absolute;left:37312;top:81800;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" filled="f" fillcolor="#d6e3bc [1302]" strokeweight="1pt">
                  <v:stroke dashstyle="dash"/>
                  <v:textbox>
                    <w:txbxContent>
                      <w:p w14:paraId="26628522" w14:textId="77777777" w:rsidR="00C84A0A" w:rsidRPr="006E2F26" w:rsidRDefault="00C84A0A" w:rsidP="00626F7B">
                        <w:pPr>
                          <w:jc w:val="center"/>
                          <w:rPr>
                            <w:sz w:val="18"/>
                            <w:szCs w:val="18"/>
                            <w:lang w:val="en-US"/>
                          </w:rPr>
                        </w:pPr>
                      </w:p>
                    </w:txbxContent>
                  </v:textbox>
                </v:rect>
                <v:shape id="Text Box 112" o:spid="_x0000_s1136" type="#_x0000_t202" style="position:absolute;left:40182;top:81800;width:7157;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" filled="f" stroked="f">
                  <v:textbox>
                    <w:txbxContent>
                      <w:p w14:paraId="322801F8" w14:textId="77777777" w:rsidR="00C84A0A" w:rsidRPr="00D17D7A" w:rsidRDefault="00C84A0A" w:rsidP="00CD0287">
                        <w:pPr>
                          <w:pStyle w:val="Drawing"/>
                          <w:jc w:val="left"/>
                        </w:pPr>
                        <w:r w:rsidRPr="00D17D7A">
                          <w:t>-</w:t>
                        </w:r>
                        <w:r>
                          <w:t xml:space="preserve"> </w:t>
                        </w:r>
                        <w:r w:rsidRPr="00D17D7A">
                          <w:t>Vote</w:t>
                        </w:r>
                      </w:p>
                    </w:txbxContent>
                  </v:textbox>
                </v:shape>
                <v:shape id="AutoShape 113" o:spid="_x0000_s1137" type="#_x0000_t32" style="position:absolute;left:45929;top:47345;width:6;height:36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" strokeweight="1pt">
                  <v:stroke endarrow="block"/>
                </v:shape>
                <v:shape id="AutoShape 114" o:spid="_x0000_s1138" type="#_x0000_t32" style="position:absolute;left:39471;top:47345;width:6;height:36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" strokeweight="1pt">
                  <v:stroke endarrow="block"/>
                </v:shape>
                <v:shape id="AutoShape 115" o:spid="_x0000_s1139" type="#_x0000_t32" style="position:absolute;left:39465;top:6457;width:6;height:6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" strokeweight="1pt">
                  <v:stroke endarrow="block"/>
                </v:shape>
                <v:shape id="Freeform 116" o:spid="_x0000_s1140" style="position:absolute;left:12306;top:7956;width:48425;height:654;visibility:visible;mso-wrap-style:square;v-text-anchor:top" coordsize="854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" path="m,100c270,206,540,312,863,307,1186,302,1619,68,1936,69v317,1,491,251,827,244c3099,306,3542,50,3955,25,4368,,4848,161,5240,163,5632,165,5929,30,6306,38v377,8,820,175,1194,175c7874,213,8373,67,8548,38e" filled="f" strokecolor="white" strokeweight="6pt">
                  <v:path arrowok="t" o:connecttype="custom" o:connectlocs="0,20439;488896,62748;1096759,14103;1565261,63974;2240539,5110;2968502,33316;3572399,7767;4248810,43535;4842510,7767" o:connectangles="0,0,0,0,0,0,0,0,0"/>
                </v:shape>
                <v:shape id="AutoShape 117" o:spid="_x0000_s1141" type="#_x0000_t32" style="position:absolute;left:33007;top:28727;width:6;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" strokeweight="1pt">
                  <v:stroke endarrow="block"/>
                </v:shape>
                <v:shape id="AutoShape 118" o:spid="_x0000_s1142" type="#_x0000_t32" style="position:absolute;left:22244;top:58864;width:2844;height:28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" strokeweight="1pt">
                  <v:stroke endarrow="block"/>
                </v:shape>
                <v:shape id="AutoShape 119" o:spid="_x0000_s1143" type="#_x0000_t32" style="position:absolute;left:35159;top:58851;width:2858;height:2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" strokeweight="1pt">
                  <v:stroke endarrow="block"/>
                </v:shape>
                <v:shape id="AutoShape 120" o:spid="_x0000_s1144" type="#_x0000_t32" style="position:absolute;left:41617;top:58864;width:2871;height:28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" strokeweight="1pt">
                  <v:stroke endarrow="block"/>
                </v:shape>
                <v:shape id="AutoShape 121" o:spid="_x0000_s1145" type="#_x0000_t32" style="position:absolute;left:14490;top:14351;width:2731;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" strokeweight="1pt"/>
                <v:shape id="AutoShape 122" o:spid="_x0000_s1146" type="#_x0000_t32" style="position:absolute;left:14351;top:14357;width:6;height:473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" strokeweight="1pt"/>
                <v:shape id="AutoShape 123" o:spid="_x0000_s1147" type="#_x0000_t32" style="position:absolute;left:14351;top:61709;width:2726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" strokeweight="1pt"/>
                <v:shape id="AutoShape 124" o:spid="_x0000_s1148" type="#_x0000_t32" style="position:absolute;left:15786;top:58864;width:2857;height:28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" strokeweight="1pt">
                  <v:stroke endarrow="block"/>
                </v:shape>
                <v:shape id="AutoShape 125" o:spid="_x0000_s1149" type="#_x0000_t32" style="position:absolute;left:12915;top:20802;width:4306;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" strokeweight="1pt"/>
                <v:shape id="AutoShape 126" o:spid="_x0000_s1150" type="#_x0000_t32" style="position:absolute;left:12915;top:20808;width:7;height:473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" strokeweight="1pt"/>
                <v:shape id="AutoShape 127" o:spid="_x0000_s1151" type="#_x0000_t32" style="position:absolute;left:12915;top:68167;width:3516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" strokeweight="1pt"/>
                <v:shape id="AutoShape 128" o:spid="_x0000_s1152" type="#_x0000_t32" style="position:absolute;left:48075;top:65297;width:2871;height:28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" strokeweight="1pt">
                  <v:stroke endarrow="block"/>
                </v:shape>
                <v:shape id="AutoShape 129" o:spid="_x0000_s1153" type="#_x0000_t32" style="position:absolute;left:35159;top:65297;width:2871;height:28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" strokeweight="1pt">
                  <v:stroke endarrow="block"/>
                </v:shape>
                <v:shape id="AutoShape 130" o:spid="_x0000_s1154" type="#_x0000_t32" style="position:absolute;left:28702;top:65303;width:2870;height:28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" strokeweight="1pt">
                  <v:stroke endarrow="block"/>
                </v:shape>
                <v:shape id="AutoShape 131" o:spid="_x0000_s1155" type="#_x0000_t32" style="position:absolute;left:15786;top:65309;width:2857;height:28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" strokeweight="1pt">
                  <v:stroke endarrow="block"/>
                </v:shape>
                <v:shape id="AutoShape 132" o:spid="_x0000_s1156" type="#_x0000_t32" style="position:absolute;left:11480;top:74618;width:36595;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" strokeweight="1pt"/>
                <v:shape id="AutoShape 133" o:spid="_x0000_s1157" type="#_x0000_t32" style="position:absolute;left:48075;top:71761;width:2858;height:2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" strokeweight="1pt">
                  <v:stroke endarrow="block"/>
                </v:shape>
                <v:shape id="AutoShape 134" o:spid="_x0000_s1158" type="#_x0000_t32" style="position:absolute;left:28702;top:71755;width:2870;height:28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" strokeweight="1pt">
                  <v:stroke endarrow="block"/>
                </v:shape>
                <v:shape id="AutoShape 135" o:spid="_x0000_s1159" type="#_x0000_t32" style="position:absolute;left:22244;top:71755;width:2844;height:28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" strokeweight="1pt">
                  <v:stroke endarrow="block"/>
                </v:shape>
                <v:shape id="AutoShape 136" o:spid="_x0000_s1160" type="#_x0000_t32" style="position:absolute;left:15786;top:71755;width:2857;height:28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" strokeweight="1pt">
                  <v:stroke endarrow="block"/>
                </v:shape>
                <v:shape id="AutoShape 137" o:spid="_x0000_s1161" type="#_x0000_t32" style="position:absolute;left:11480;top:27266;width:5741;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" strokeweight="1pt"/>
                <v:shape id="AutoShape 138" o:spid="_x0000_s1162" type="#_x0000_t32" style="position:absolute;left:11480;top:27273;width:7;height:47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" strokeweight="1pt"/>
                <v:rect id="Rectangle 140" o:spid="_x0000_s1163" style="position:absolute;left:44488;top:12915;width:2883;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" filled="f" fillcolor="#d6e3bc [1302]" strokeweight="1pt">
                  <v:stroke dashstyle="dash"/>
                  <v:textbox>
                    <w:txbxContent>
                      <w:p w14:paraId="10DCAF0B" w14:textId="77777777" w:rsidR="00C84A0A" w:rsidRPr="006E2F26" w:rsidRDefault="00C84A0A" w:rsidP="00626F7B">
                        <w:pPr>
                          <w:jc w:val="center"/>
                          <w:rPr>
                            <w:sz w:val="18"/>
                            <w:szCs w:val="18"/>
                            <w:lang w:val="en-US"/>
                          </w:rPr>
                        </w:pPr>
                      </w:p>
                    </w:txbxContent>
                  </v:textbox>
                </v:rect>
                <v:shape id="AutoShape 140" o:spid="_x0000_s1164" type="#_x0000_t32" style="position:absolute;left:45916;top:15811;width:13;height:35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" strokeweight="1pt">
                  <v:stroke endarrow="block"/>
                </v:shape>
                <v:shape id="AutoShape 141" o:spid="_x0000_s1165" type="#_x0000_t32" style="position:absolute;left:58121;top:43783;width:6;height:7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" strokeweight="3pt">
                  <v:stroke endarrow="block"/>
                </v:shape>
                <v:shape id="Text Box 142" o:spid="_x0000_s1166" type="#_x0000_t202" style="position:absolute;left:54546;top:43783;width:3575;height:7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" filled="f" stroked="f">
                  <v:textbox style="layout-flow:vertical;mso-layout-flow-alt:bottom-to-top">
                    <w:txbxContent>
                      <w:p w14:paraId="4E5C7499" w14:textId="77777777" w:rsidR="00C84A0A" w:rsidRPr="00C209EA" w:rsidRDefault="00C84A0A" w:rsidP="00CD0287">
                        <w:pPr>
                          <w:pStyle w:val="Drawing"/>
                          <w:rPr>
                            <w:vertAlign w:val="subscript"/>
                          </w:rPr>
                        </w:pPr>
                        <w:r>
                          <w:t>Time</w:t>
                        </w:r>
                      </w:p>
                    </w:txbxContent>
                  </v:textbox>
                </v:shape>
                <w10:anchorlock/>
              </v:group>
            </w:pict>
          </mc:Fallback>
        </mc:AlternateContent>
      </w:r>
    </w:p>
    <w:p w14:paraId="4004E16C" w14:textId="77777777" w:rsidR="0087621D" w:rsidRPr="006E2F26" w:rsidRDefault="001C2055" w:rsidP="00FF016B">
      <w:pPr>
        <w:pStyle w:val="Heading1"/>
        <w:jc w:val="both"/>
      </w:pPr>
      <w:bookmarkStart w:id="10" w:name="_Toc70068032"/>
      <w:r w:rsidRPr="006E2F26">
        <w:lastRenderedPageBreak/>
        <w:t>Consensus Algorithm</w:t>
      </w:r>
      <w:bookmarkEnd w:id="10"/>
    </w:p>
    <w:p w14:paraId="7DC75C65" w14:textId="08B17089" w:rsidR="009611F2" w:rsidRDefault="009611F2" w:rsidP="00A86788">
      <w:pPr>
        <w:spacing w:after="200" w:line="312" w:lineRule="auto"/>
        <w:ind w:firstLine="0"/>
        <w:rPr>
          <w:lang w:val="en-US"/>
        </w:rPr>
      </w:pPr>
      <w:r w:rsidRPr="006E2F26">
        <w:rPr>
          <w:lang w:val="en-US"/>
        </w:rPr>
        <w:t xml:space="preserve">The idea behind </w:t>
      </w:r>
      <w:r w:rsidR="00313103">
        <w:rPr>
          <w:lang w:val="en-US"/>
        </w:rPr>
        <w:t>MBV</w:t>
      </w:r>
      <w:r w:rsidR="00115C47">
        <w:rPr>
          <w:lang w:val="en-US"/>
        </w:rPr>
        <w:t xml:space="preserve"> </w:t>
      </w:r>
      <w:r w:rsidR="006F0C05" w:rsidRPr="006E2F26">
        <w:rPr>
          <w:lang w:val="en-US"/>
        </w:rPr>
        <w:t xml:space="preserve">is to create </w:t>
      </w:r>
      <w:r w:rsidR="00EB2B35">
        <w:rPr>
          <w:lang w:val="en-US"/>
        </w:rPr>
        <w:t xml:space="preserve">a </w:t>
      </w:r>
      <w:r w:rsidR="006F0C05" w:rsidRPr="006E2F26">
        <w:rPr>
          <w:lang w:val="en-US"/>
        </w:rPr>
        <w:t xml:space="preserve">distributed </w:t>
      </w:r>
      <w:r w:rsidR="00C17E23" w:rsidRPr="00C17E23">
        <w:rPr>
          <w:lang w:val="en-US"/>
        </w:rPr>
        <w:t>ledger</w:t>
      </w:r>
      <w:r w:rsidR="006F0C05" w:rsidRPr="006E2F26">
        <w:rPr>
          <w:lang w:val="en-US"/>
        </w:rPr>
        <w:t xml:space="preserve"> </w:t>
      </w:r>
      <w:r w:rsidR="00F65852">
        <w:rPr>
          <w:lang w:val="en-US"/>
        </w:rPr>
        <w:t>algorithm</w:t>
      </w:r>
      <w:r w:rsidR="006F0C05" w:rsidRPr="006E2F26">
        <w:rPr>
          <w:lang w:val="en-US"/>
        </w:rPr>
        <w:t xml:space="preserve"> with the following requirements:</w:t>
      </w:r>
    </w:p>
    <w:p w14:paraId="346E29CE" w14:textId="77777777" w:rsidR="006F0C05" w:rsidRPr="00986B94" w:rsidRDefault="006F0C05" w:rsidP="00A86788">
      <w:pPr>
        <w:pStyle w:val="ListParagraph"/>
        <w:numPr>
          <w:ilvl w:val="0"/>
          <w:numId w:val="1"/>
        </w:numPr>
        <w:ind w:left="1264" w:right="907" w:hanging="357"/>
        <w:rPr>
          <w:lang w:val="en-US"/>
        </w:rPr>
      </w:pPr>
      <w:r w:rsidRPr="00986B94">
        <w:rPr>
          <w:lang w:val="en-US"/>
        </w:rPr>
        <w:t>No Proof-of-Work, as it has lowest speed and highest hardware requirements among other algorithms</w:t>
      </w:r>
    </w:p>
    <w:p w14:paraId="0146A000" w14:textId="33B5C813" w:rsidR="006F0C05" w:rsidRPr="00986B94" w:rsidRDefault="006F0C05" w:rsidP="00A86788">
      <w:pPr>
        <w:pStyle w:val="ListParagraph"/>
        <w:numPr>
          <w:ilvl w:val="0"/>
          <w:numId w:val="1"/>
        </w:numPr>
        <w:ind w:left="1264" w:right="907" w:hanging="357"/>
        <w:rPr>
          <w:lang w:val="en-US"/>
        </w:rPr>
      </w:pPr>
      <w:r w:rsidRPr="00986B94">
        <w:rPr>
          <w:lang w:val="en-US"/>
        </w:rPr>
        <w:t xml:space="preserve">No Proof-of-Stake, as it makes </w:t>
      </w:r>
      <w:r w:rsidR="00DB3EB9">
        <w:rPr>
          <w:lang w:val="en-US"/>
        </w:rPr>
        <w:t xml:space="preserve">the </w:t>
      </w:r>
      <w:r w:rsidRPr="00986B94">
        <w:rPr>
          <w:lang w:val="en-US"/>
        </w:rPr>
        <w:t>richest miners take maximal profit</w:t>
      </w:r>
      <w:r w:rsidR="00673861" w:rsidRPr="00986B94">
        <w:rPr>
          <w:lang w:val="en-US"/>
        </w:rPr>
        <w:t>s</w:t>
      </w:r>
      <w:r w:rsidRPr="00986B94">
        <w:rPr>
          <w:lang w:val="en-US"/>
        </w:rPr>
        <w:t xml:space="preserve"> so the rich get richer</w:t>
      </w:r>
      <w:r w:rsidR="00673861" w:rsidRPr="00986B94">
        <w:rPr>
          <w:lang w:val="en-US"/>
        </w:rPr>
        <w:t xml:space="preserve">. </w:t>
      </w:r>
      <w:r w:rsidR="00D85C78">
        <w:rPr>
          <w:lang w:val="en-US"/>
        </w:rPr>
        <w:t>I</w:t>
      </w:r>
      <w:r w:rsidR="00D85C78" w:rsidRPr="00986B94">
        <w:rPr>
          <w:lang w:val="en-US"/>
        </w:rPr>
        <w:t xml:space="preserve">t </w:t>
      </w:r>
      <w:r w:rsidR="00DB3EB9">
        <w:rPr>
          <w:lang w:val="en-US"/>
        </w:rPr>
        <w:t xml:space="preserve">is </w:t>
      </w:r>
      <w:r w:rsidR="00D85C78">
        <w:rPr>
          <w:lang w:val="en-US"/>
        </w:rPr>
        <w:t xml:space="preserve">also </w:t>
      </w:r>
      <w:r w:rsidR="00673861" w:rsidRPr="00986B94">
        <w:rPr>
          <w:lang w:val="en-US"/>
        </w:rPr>
        <w:t xml:space="preserve">relatively slow without </w:t>
      </w:r>
      <w:r w:rsidR="00C8048F" w:rsidRPr="00986B94">
        <w:rPr>
          <w:lang w:val="en-US"/>
        </w:rPr>
        <w:t>sha</w:t>
      </w:r>
      <w:r w:rsidR="00EC0EBE">
        <w:rPr>
          <w:lang w:val="en-US"/>
        </w:rPr>
        <w:t>r</w:t>
      </w:r>
      <w:r w:rsidR="00C8048F" w:rsidRPr="00986B94">
        <w:rPr>
          <w:lang w:val="en-US"/>
        </w:rPr>
        <w:t>ding</w:t>
      </w:r>
    </w:p>
    <w:p w14:paraId="0D74E384" w14:textId="39B99E52" w:rsidR="009611F2" w:rsidRPr="00986B94" w:rsidRDefault="006F0C05" w:rsidP="00A86788">
      <w:pPr>
        <w:pStyle w:val="ListParagraph"/>
        <w:numPr>
          <w:ilvl w:val="0"/>
          <w:numId w:val="1"/>
        </w:numPr>
        <w:ind w:left="1264" w:right="907" w:hanging="357"/>
        <w:rPr>
          <w:lang w:val="en-US"/>
        </w:rPr>
      </w:pPr>
      <w:r w:rsidRPr="00986B94">
        <w:rPr>
          <w:lang w:val="en-US"/>
        </w:rPr>
        <w:t xml:space="preserve">No </w:t>
      </w:r>
      <w:r w:rsidR="006C2060">
        <w:rPr>
          <w:lang w:val="en-US"/>
        </w:rPr>
        <w:t xml:space="preserve">traditional </w:t>
      </w:r>
      <w:r w:rsidRPr="00986B94">
        <w:rPr>
          <w:lang w:val="en-US"/>
        </w:rPr>
        <w:t xml:space="preserve">blockchain, due to </w:t>
      </w:r>
      <w:r w:rsidR="00F03C65">
        <w:rPr>
          <w:lang w:val="en-US"/>
        </w:rPr>
        <w:t>the</w:t>
      </w:r>
      <w:r w:rsidR="00F03C65" w:rsidRPr="00986B94">
        <w:rPr>
          <w:lang w:val="en-US"/>
        </w:rPr>
        <w:t xml:space="preserve"> principle</w:t>
      </w:r>
      <w:r w:rsidRPr="00986B94">
        <w:rPr>
          <w:lang w:val="en-US"/>
        </w:rPr>
        <w:t xml:space="preserve"> of “one winner </w:t>
      </w:r>
      <w:r w:rsidR="00DB3EB9">
        <w:rPr>
          <w:lang w:val="en-US"/>
        </w:rPr>
        <w:t>–</w:t>
      </w:r>
      <w:r w:rsidR="00DB3EB9" w:rsidRPr="00986B94">
        <w:rPr>
          <w:lang w:val="en-US"/>
        </w:rPr>
        <w:t xml:space="preserve"> </w:t>
      </w:r>
      <w:r w:rsidRPr="00986B94">
        <w:rPr>
          <w:lang w:val="en-US"/>
        </w:rPr>
        <w:t>one block”</w:t>
      </w:r>
      <w:r w:rsidR="00DB3EB9">
        <w:rPr>
          <w:lang w:val="en-US"/>
        </w:rPr>
        <w:t>,</w:t>
      </w:r>
      <w:r w:rsidRPr="00986B94">
        <w:rPr>
          <w:lang w:val="en-US"/>
        </w:rPr>
        <w:t xml:space="preserve"> which makes it slow</w:t>
      </w:r>
      <w:r w:rsidR="00673861" w:rsidRPr="00986B94">
        <w:rPr>
          <w:lang w:val="en-US"/>
        </w:rPr>
        <w:t xml:space="preserve"> and expensive</w:t>
      </w:r>
    </w:p>
    <w:p w14:paraId="5848E551" w14:textId="22A54382" w:rsidR="006F0C05" w:rsidRPr="00986B94" w:rsidRDefault="00673861" w:rsidP="00A86788">
      <w:pPr>
        <w:pStyle w:val="ListParagraph"/>
        <w:numPr>
          <w:ilvl w:val="0"/>
          <w:numId w:val="1"/>
        </w:numPr>
        <w:ind w:left="1264" w:right="907" w:hanging="357"/>
        <w:rPr>
          <w:lang w:val="en-US"/>
        </w:rPr>
      </w:pPr>
      <w:r w:rsidRPr="00986B94">
        <w:rPr>
          <w:lang w:val="en-US"/>
        </w:rPr>
        <w:t xml:space="preserve">No DAG, </w:t>
      </w:r>
      <w:r w:rsidR="00DB3EB9">
        <w:rPr>
          <w:lang w:val="en-US"/>
        </w:rPr>
        <w:t xml:space="preserve">as </w:t>
      </w:r>
      <w:r w:rsidRPr="00986B94">
        <w:rPr>
          <w:lang w:val="en-US"/>
        </w:rPr>
        <w:t>despite it</w:t>
      </w:r>
      <w:r w:rsidR="002E70CF" w:rsidRPr="00986B94">
        <w:rPr>
          <w:lang w:val="en-US"/>
        </w:rPr>
        <w:t>s</w:t>
      </w:r>
      <w:r w:rsidRPr="00986B94">
        <w:rPr>
          <w:lang w:val="en-US"/>
        </w:rPr>
        <w:t xml:space="preserve"> high speed and cheapness</w:t>
      </w:r>
      <w:r w:rsidR="00DB3EB9">
        <w:rPr>
          <w:lang w:val="en-US"/>
        </w:rPr>
        <w:t>,</w:t>
      </w:r>
      <w:r w:rsidRPr="00986B94">
        <w:rPr>
          <w:lang w:val="en-US"/>
        </w:rPr>
        <w:t xml:space="preserve"> it requires masternode</w:t>
      </w:r>
      <w:r w:rsidR="00C17E23">
        <w:rPr>
          <w:lang w:val="en-US"/>
        </w:rPr>
        <w:t>s</w:t>
      </w:r>
      <w:r w:rsidR="00D85C78">
        <w:rPr>
          <w:lang w:val="en-US"/>
        </w:rPr>
        <w:t xml:space="preserve"> </w:t>
      </w:r>
      <w:r w:rsidRPr="00986B94">
        <w:rPr>
          <w:lang w:val="en-US"/>
        </w:rPr>
        <w:t>to prevent forks</w:t>
      </w:r>
      <w:r w:rsidR="00DB3EB9">
        <w:rPr>
          <w:lang w:val="en-US"/>
        </w:rPr>
        <w:t>,</w:t>
      </w:r>
      <w:r w:rsidRPr="00986B94">
        <w:rPr>
          <w:lang w:val="en-US"/>
        </w:rPr>
        <w:t xml:space="preserve"> which </w:t>
      </w:r>
      <w:r w:rsidR="00DB3EB9" w:rsidRPr="00986B94">
        <w:rPr>
          <w:lang w:val="en-US"/>
        </w:rPr>
        <w:t>ha</w:t>
      </w:r>
      <w:r w:rsidR="00DB3EB9">
        <w:rPr>
          <w:lang w:val="en-US"/>
        </w:rPr>
        <w:t xml:space="preserve">ve </w:t>
      </w:r>
      <w:r w:rsidRPr="00986B94">
        <w:rPr>
          <w:lang w:val="en-US"/>
        </w:rPr>
        <w:t>a negative effect on the decentralization</w:t>
      </w:r>
    </w:p>
    <w:p w14:paraId="7F9239C3" w14:textId="2206EECC" w:rsidR="00673861" w:rsidRPr="00986B94" w:rsidRDefault="00673861" w:rsidP="00A86788">
      <w:pPr>
        <w:pStyle w:val="ListParagraph"/>
        <w:numPr>
          <w:ilvl w:val="0"/>
          <w:numId w:val="1"/>
        </w:numPr>
        <w:ind w:left="1264" w:right="907" w:hanging="357"/>
        <w:rPr>
          <w:lang w:val="en-US"/>
        </w:rPr>
      </w:pPr>
      <w:r w:rsidRPr="00986B94">
        <w:rPr>
          <w:lang w:val="en-US"/>
        </w:rPr>
        <w:t>No Hashgraph</w:t>
      </w:r>
      <w:r w:rsidR="003108F6" w:rsidRPr="00986B94">
        <w:rPr>
          <w:lang w:val="en-US"/>
        </w:rPr>
        <w:t xml:space="preserve"> and similar</w:t>
      </w:r>
      <w:r w:rsidRPr="00986B94">
        <w:rPr>
          <w:lang w:val="en-US"/>
        </w:rPr>
        <w:t>, as it can operate</w:t>
      </w:r>
      <w:r w:rsidR="008B54BF" w:rsidRPr="00986B94">
        <w:rPr>
          <w:lang w:val="en-US"/>
        </w:rPr>
        <w:t xml:space="preserve"> fast only </w:t>
      </w:r>
      <w:r w:rsidRPr="00986B94">
        <w:rPr>
          <w:lang w:val="en-US"/>
        </w:rPr>
        <w:t>with a very limited number of members</w:t>
      </w:r>
      <w:r w:rsidR="00DB3EB9">
        <w:rPr>
          <w:lang w:val="en-US"/>
        </w:rPr>
        <w:t>,</w:t>
      </w:r>
      <w:r w:rsidRPr="00986B94">
        <w:rPr>
          <w:lang w:val="en-US"/>
        </w:rPr>
        <w:t xml:space="preserve"> </w:t>
      </w:r>
      <w:r w:rsidR="00DB3EB9">
        <w:rPr>
          <w:lang w:val="en-US"/>
        </w:rPr>
        <w:t>above which</w:t>
      </w:r>
      <w:r w:rsidR="00DB3EB9" w:rsidRPr="00986B94">
        <w:rPr>
          <w:lang w:val="en-US"/>
        </w:rPr>
        <w:t xml:space="preserve"> </w:t>
      </w:r>
      <w:r w:rsidRPr="00986B94">
        <w:rPr>
          <w:lang w:val="en-US"/>
        </w:rPr>
        <w:t>the confirmation time grow</w:t>
      </w:r>
      <w:r w:rsidR="00C8048F" w:rsidRPr="00986B94">
        <w:rPr>
          <w:lang w:val="en-US"/>
        </w:rPr>
        <w:t>s</w:t>
      </w:r>
      <w:r w:rsidRPr="00986B94">
        <w:rPr>
          <w:lang w:val="en-US"/>
        </w:rPr>
        <w:t xml:space="preserve"> dramatically</w:t>
      </w:r>
    </w:p>
    <w:p w14:paraId="27BEF490" w14:textId="33459EAF" w:rsidR="00673861" w:rsidRPr="00986B94" w:rsidRDefault="00673861" w:rsidP="00A86788">
      <w:pPr>
        <w:pStyle w:val="ListParagraph"/>
        <w:numPr>
          <w:ilvl w:val="0"/>
          <w:numId w:val="1"/>
        </w:numPr>
        <w:ind w:left="1264" w:right="907" w:hanging="357"/>
        <w:rPr>
          <w:lang w:val="en-US"/>
        </w:rPr>
      </w:pPr>
      <w:r w:rsidRPr="00986B94">
        <w:rPr>
          <w:lang w:val="en-US"/>
        </w:rPr>
        <w:t>Minimal effort to create block</w:t>
      </w:r>
      <w:r w:rsidR="00C17E23">
        <w:rPr>
          <w:lang w:val="en-US"/>
        </w:rPr>
        <w:t>s</w:t>
      </w:r>
    </w:p>
    <w:p w14:paraId="63B90291" w14:textId="77777777" w:rsidR="008B54BF" w:rsidRPr="00986B94" w:rsidRDefault="008B54BF" w:rsidP="00A86788">
      <w:pPr>
        <w:pStyle w:val="ListParagraph"/>
        <w:numPr>
          <w:ilvl w:val="0"/>
          <w:numId w:val="1"/>
        </w:numPr>
        <w:ind w:left="1264" w:right="907" w:hanging="357"/>
        <w:rPr>
          <w:lang w:val="en-US"/>
        </w:rPr>
      </w:pPr>
      <w:r w:rsidRPr="00986B94">
        <w:rPr>
          <w:lang w:val="en-US"/>
        </w:rPr>
        <w:t>Minimal possible transaction fees</w:t>
      </w:r>
    </w:p>
    <w:p w14:paraId="4BA44EBD" w14:textId="5AA3A99A" w:rsidR="008B54BF" w:rsidRPr="00986B94" w:rsidRDefault="004240FD" w:rsidP="00A86788">
      <w:pPr>
        <w:pStyle w:val="ListParagraph"/>
        <w:numPr>
          <w:ilvl w:val="0"/>
          <w:numId w:val="1"/>
        </w:numPr>
        <w:ind w:left="1264" w:right="907" w:hanging="357"/>
        <w:rPr>
          <w:lang w:val="en-US"/>
        </w:rPr>
      </w:pPr>
      <w:r w:rsidRPr="00986B94">
        <w:rPr>
          <w:lang w:val="en-US"/>
        </w:rPr>
        <w:t xml:space="preserve">More than one </w:t>
      </w:r>
      <w:r w:rsidR="006200AC" w:rsidRPr="00986B94">
        <w:rPr>
          <w:lang w:val="en-US"/>
        </w:rPr>
        <w:t xml:space="preserve">block can be </w:t>
      </w:r>
      <w:r w:rsidR="00A363D4" w:rsidRPr="00986B94">
        <w:rPr>
          <w:lang w:val="en-US"/>
        </w:rPr>
        <w:t>accepted</w:t>
      </w:r>
      <w:r w:rsidRPr="00986B94">
        <w:rPr>
          <w:lang w:val="en-US"/>
        </w:rPr>
        <w:t xml:space="preserve"> at a time</w:t>
      </w:r>
      <w:r w:rsidR="00DB3EB9">
        <w:rPr>
          <w:lang w:val="en-US"/>
        </w:rPr>
        <w:t>.</w:t>
      </w:r>
      <w:r w:rsidR="00BE7663">
        <w:rPr>
          <w:lang w:val="en-US"/>
        </w:rPr>
        <w:br/>
      </w:r>
    </w:p>
    <w:p w14:paraId="7B1CE42F" w14:textId="19551220" w:rsidR="00CD2C9D" w:rsidRPr="006E2F26" w:rsidRDefault="00CD2C9D" w:rsidP="00BE7663">
      <w:pPr>
        <w:rPr>
          <w:lang w:val="en-US"/>
        </w:rPr>
      </w:pPr>
      <w:r w:rsidRPr="006E2F26">
        <w:rPr>
          <w:lang w:val="en-US"/>
        </w:rPr>
        <w:t xml:space="preserve">The core of </w:t>
      </w:r>
      <w:r w:rsidR="00313103">
        <w:rPr>
          <w:lang w:val="en-US"/>
        </w:rPr>
        <w:t>MBV</w:t>
      </w:r>
      <w:r w:rsidR="003B7B6C">
        <w:rPr>
          <w:lang w:val="en-US"/>
        </w:rPr>
        <w:t xml:space="preserve"> </w:t>
      </w:r>
      <w:r w:rsidRPr="006E2F26">
        <w:rPr>
          <w:lang w:val="en-US"/>
        </w:rPr>
        <w:t xml:space="preserve">is a data structure </w:t>
      </w:r>
      <w:r w:rsidR="003B7B6C">
        <w:rPr>
          <w:lang w:val="en-US"/>
        </w:rPr>
        <w:t xml:space="preserve">called </w:t>
      </w:r>
      <w:r w:rsidR="003B7B6C" w:rsidRPr="006E2F26">
        <w:rPr>
          <w:lang w:val="en-US"/>
        </w:rPr>
        <w:t>Roundchain</w:t>
      </w:r>
      <w:r w:rsidR="00DB3EB9">
        <w:rPr>
          <w:lang w:val="en-US"/>
        </w:rPr>
        <w:t>,</w:t>
      </w:r>
      <w:r w:rsidR="003B7B6C" w:rsidRPr="006E2F26">
        <w:rPr>
          <w:lang w:val="en-US"/>
        </w:rPr>
        <w:t xml:space="preserve"> </w:t>
      </w:r>
      <w:r w:rsidR="00DB3EB9">
        <w:rPr>
          <w:lang w:val="en-US"/>
        </w:rPr>
        <w:t>which</w:t>
      </w:r>
      <w:r w:rsidR="00DB3EB9" w:rsidRPr="006E2F26">
        <w:rPr>
          <w:lang w:val="en-US"/>
        </w:rPr>
        <w:t xml:space="preserve"> </w:t>
      </w:r>
      <w:r w:rsidRPr="006E2F26">
        <w:rPr>
          <w:lang w:val="en-US"/>
        </w:rPr>
        <w:t xml:space="preserve">represents </w:t>
      </w:r>
      <w:r w:rsidR="00DB3EB9">
        <w:rPr>
          <w:lang w:val="en-US"/>
        </w:rPr>
        <w:t xml:space="preserve">a </w:t>
      </w:r>
      <w:r w:rsidRPr="006E2F26">
        <w:rPr>
          <w:lang w:val="en-US"/>
        </w:rPr>
        <w:t xml:space="preserve">2D grid of blocks where </w:t>
      </w:r>
      <w:r w:rsidR="00DB3EB9">
        <w:rPr>
          <w:lang w:val="en-US"/>
        </w:rPr>
        <w:t xml:space="preserve">the </w:t>
      </w:r>
      <w:r w:rsidRPr="006E2F26">
        <w:rPr>
          <w:lang w:val="en-US"/>
        </w:rPr>
        <w:t xml:space="preserve">column is a timeline of a particular </w:t>
      </w:r>
      <w:r w:rsidR="00313103">
        <w:rPr>
          <w:lang w:val="en-US"/>
        </w:rPr>
        <w:t>member</w:t>
      </w:r>
      <w:r w:rsidRPr="006E2F26">
        <w:rPr>
          <w:lang w:val="en-US"/>
        </w:rPr>
        <w:t xml:space="preserve"> (</w:t>
      </w:r>
      <w:r w:rsidR="0006497E" w:rsidRPr="006E2F26">
        <w:rPr>
          <w:lang w:val="en-US"/>
        </w:rPr>
        <w:t xml:space="preserve">like </w:t>
      </w:r>
      <w:r w:rsidR="00DB3EB9">
        <w:rPr>
          <w:lang w:val="en-US"/>
        </w:rPr>
        <w:t xml:space="preserve">the </w:t>
      </w:r>
      <w:r w:rsidR="0006497E" w:rsidRPr="006E2F26">
        <w:rPr>
          <w:lang w:val="en-US"/>
        </w:rPr>
        <w:t>block</w:t>
      </w:r>
      <w:r w:rsidRPr="006E2F26">
        <w:rPr>
          <w:lang w:val="en-US"/>
        </w:rPr>
        <w:t xml:space="preserve">chain of a single </w:t>
      </w:r>
      <w:r w:rsidR="00313103">
        <w:rPr>
          <w:lang w:val="en-US"/>
        </w:rPr>
        <w:t>member</w:t>
      </w:r>
      <w:r w:rsidRPr="006E2F26">
        <w:rPr>
          <w:lang w:val="en-US"/>
        </w:rPr>
        <w:t xml:space="preserve">) and </w:t>
      </w:r>
      <w:r w:rsidR="00DB3EB9">
        <w:rPr>
          <w:lang w:val="en-US"/>
        </w:rPr>
        <w:t xml:space="preserve">the </w:t>
      </w:r>
      <w:r w:rsidRPr="006E2F26">
        <w:rPr>
          <w:lang w:val="en-US"/>
        </w:rPr>
        <w:t>row</w:t>
      </w:r>
      <w:r w:rsidR="00B367DC" w:rsidRPr="006E2F26">
        <w:rPr>
          <w:lang w:val="en-US"/>
        </w:rPr>
        <w:t xml:space="preserve"> (round)</w:t>
      </w:r>
      <w:r w:rsidRPr="006E2F26">
        <w:rPr>
          <w:lang w:val="en-US"/>
        </w:rPr>
        <w:t xml:space="preserve"> is an opportunity</w:t>
      </w:r>
      <w:r w:rsidR="008F1642" w:rsidRPr="006E2F26">
        <w:rPr>
          <w:lang w:val="en-US"/>
        </w:rPr>
        <w:t xml:space="preserve"> but not </w:t>
      </w:r>
      <w:r w:rsidR="00C65C8E">
        <w:rPr>
          <w:lang w:val="en-US"/>
        </w:rPr>
        <w:t xml:space="preserve">an </w:t>
      </w:r>
      <w:r w:rsidR="008F1642" w:rsidRPr="006E2F26">
        <w:rPr>
          <w:lang w:val="en-US"/>
        </w:rPr>
        <w:t>obligation</w:t>
      </w:r>
      <w:r w:rsidRPr="006E2F26">
        <w:rPr>
          <w:lang w:val="en-US"/>
        </w:rPr>
        <w:t xml:space="preserve"> for each </w:t>
      </w:r>
      <w:r w:rsidR="00313103">
        <w:rPr>
          <w:lang w:val="en-US"/>
        </w:rPr>
        <w:t>member</w:t>
      </w:r>
      <w:r w:rsidRPr="006E2F26">
        <w:rPr>
          <w:lang w:val="en-US"/>
        </w:rPr>
        <w:t xml:space="preserve"> to </w:t>
      </w:r>
      <w:r w:rsidR="00C03343">
        <w:rPr>
          <w:lang w:val="en-US"/>
        </w:rPr>
        <w:t>place</w:t>
      </w:r>
      <w:r w:rsidRPr="006E2F26">
        <w:rPr>
          <w:lang w:val="en-US"/>
        </w:rPr>
        <w:t xml:space="preserve"> </w:t>
      </w:r>
      <w:r w:rsidR="00037893" w:rsidRPr="00E434BD">
        <w:rPr>
          <w:lang w:val="en-US"/>
        </w:rPr>
        <w:t>its</w:t>
      </w:r>
      <w:r w:rsidR="00DB3EB9">
        <w:rPr>
          <w:lang w:val="en-US"/>
        </w:rPr>
        <w:t xml:space="preserve"> </w:t>
      </w:r>
      <w:r w:rsidR="00DB3EB9" w:rsidRPr="006E2F26">
        <w:rPr>
          <w:lang w:val="en-US"/>
        </w:rPr>
        <w:t>block</w:t>
      </w:r>
      <w:r w:rsidR="00DB3EB9">
        <w:rPr>
          <w:lang w:val="en-US"/>
        </w:rPr>
        <w:t xml:space="preserve"> </w:t>
      </w:r>
      <w:r w:rsidR="00C03343">
        <w:rPr>
          <w:lang w:val="en-US"/>
        </w:rPr>
        <w:t>there</w:t>
      </w:r>
      <w:r w:rsidRPr="006E2F26">
        <w:rPr>
          <w:lang w:val="en-US"/>
        </w:rPr>
        <w:t xml:space="preserve">. </w:t>
      </w:r>
    </w:p>
    <w:p w14:paraId="1E6AD4CA" w14:textId="60C0C125" w:rsidR="00CD44D6" w:rsidRPr="006E2F26" w:rsidRDefault="00CD44D6" w:rsidP="00BE7663">
      <w:pPr>
        <w:rPr>
          <w:lang w:val="en-US"/>
        </w:rPr>
      </w:pPr>
      <w:r w:rsidRPr="006E2F26">
        <w:rPr>
          <w:lang w:val="en-US"/>
        </w:rPr>
        <w:t xml:space="preserve">Each block refers to a whole parent round with some delta </w:t>
      </w:r>
      <w:r w:rsidR="00980AA3">
        <w:rPr>
          <w:lang w:val="en-US"/>
        </w:rPr>
        <w:t>called</w:t>
      </w:r>
      <w:r w:rsidRPr="006E2F26">
        <w:rPr>
          <w:lang w:val="en-US"/>
        </w:rPr>
        <w:t xml:space="preserve"> </w:t>
      </w:r>
      <w:r w:rsidR="003F534C">
        <w:rPr>
          <w:lang w:val="en-US"/>
        </w:rPr>
        <w:t>Pitch</w:t>
      </w:r>
      <w:r w:rsidRPr="006E2F26">
        <w:rPr>
          <w:lang w:val="en-US"/>
        </w:rPr>
        <w:t xml:space="preserve">. This guaranties cryptographic integrity for all data stored in all rounds similar to </w:t>
      </w:r>
      <w:r w:rsidR="00E548BF">
        <w:rPr>
          <w:lang w:val="en-US"/>
        </w:rPr>
        <w:t xml:space="preserve">the </w:t>
      </w:r>
      <w:r w:rsidRPr="006E2F26">
        <w:rPr>
          <w:lang w:val="en-US"/>
        </w:rPr>
        <w:t>ordinary blockchains.</w:t>
      </w:r>
    </w:p>
    <w:p w14:paraId="03720AA6" w14:textId="333F40B4" w:rsidR="00CD2C9D" w:rsidRPr="006E2F26" w:rsidRDefault="00CD44D6" w:rsidP="00BE7663">
      <w:pPr>
        <w:rPr>
          <w:lang w:val="en-US"/>
        </w:rPr>
      </w:pPr>
      <w:r w:rsidRPr="006E2F26">
        <w:rPr>
          <w:lang w:val="en-US"/>
        </w:rPr>
        <w:t>In order t</w:t>
      </w:r>
      <w:r w:rsidR="00CD2C9D" w:rsidRPr="006E2F26">
        <w:rPr>
          <w:lang w:val="en-US"/>
        </w:rPr>
        <w:t>o be</w:t>
      </w:r>
      <w:r w:rsidRPr="006E2F26">
        <w:rPr>
          <w:lang w:val="en-US"/>
        </w:rPr>
        <w:t>come</w:t>
      </w:r>
      <w:r w:rsidR="00CD2C9D" w:rsidRPr="006E2F26">
        <w:rPr>
          <w:lang w:val="en-US"/>
        </w:rPr>
        <w:t xml:space="preserve"> eligible to add blocks</w:t>
      </w:r>
      <w:r w:rsidR="00DB3EB9">
        <w:rPr>
          <w:lang w:val="en-US"/>
        </w:rPr>
        <w:t>, a</w:t>
      </w:r>
      <w:r w:rsidR="00CD2C9D" w:rsidRPr="006E2F26">
        <w:rPr>
          <w:lang w:val="en-US"/>
        </w:rPr>
        <w:t xml:space="preserve"> particular account must satisfy some </w:t>
      </w:r>
      <w:r w:rsidR="0006497E" w:rsidRPr="006E2F26">
        <w:rPr>
          <w:lang w:val="en-US"/>
        </w:rPr>
        <w:t xml:space="preserve">age and </w:t>
      </w:r>
      <w:r w:rsidR="00A45886" w:rsidRPr="006E2F26">
        <w:rPr>
          <w:lang w:val="en-US"/>
        </w:rPr>
        <w:t>bail</w:t>
      </w:r>
      <w:r w:rsidR="0006497E" w:rsidRPr="006E2F26">
        <w:rPr>
          <w:lang w:val="en-US"/>
        </w:rPr>
        <w:t xml:space="preserve"> </w:t>
      </w:r>
      <w:r w:rsidR="00CD2C9D" w:rsidRPr="006E2F26">
        <w:rPr>
          <w:lang w:val="en-US"/>
        </w:rPr>
        <w:t>requirements</w:t>
      </w:r>
      <w:r w:rsidR="00DB3EB9">
        <w:rPr>
          <w:lang w:val="en-US"/>
        </w:rPr>
        <w:t>.</w:t>
      </w:r>
      <w:r w:rsidR="0006497E" w:rsidRPr="006E2F26">
        <w:rPr>
          <w:lang w:val="en-US"/>
        </w:rPr>
        <w:t xml:space="preserve"> </w:t>
      </w:r>
      <w:r w:rsidR="00DB3EB9">
        <w:rPr>
          <w:lang w:val="en-US"/>
        </w:rPr>
        <w:t>T</w:t>
      </w:r>
      <w:r w:rsidR="0006497E" w:rsidRPr="006E2F26">
        <w:rPr>
          <w:lang w:val="en-US"/>
        </w:rPr>
        <w:t xml:space="preserve">his </w:t>
      </w:r>
      <w:r w:rsidR="00D33B75">
        <w:rPr>
          <w:lang w:val="en-US"/>
        </w:rPr>
        <w:t xml:space="preserve">measure </w:t>
      </w:r>
      <w:r w:rsidR="0006497E" w:rsidRPr="006E2F26">
        <w:rPr>
          <w:lang w:val="en-US"/>
        </w:rPr>
        <w:t>limits</w:t>
      </w:r>
      <w:r w:rsidR="00B367DC" w:rsidRPr="006E2F26">
        <w:rPr>
          <w:lang w:val="en-US"/>
        </w:rPr>
        <w:t xml:space="preserve"> the number of </w:t>
      </w:r>
      <w:r w:rsidR="00655EBC">
        <w:rPr>
          <w:lang w:val="en-US"/>
        </w:rPr>
        <w:t>member</w:t>
      </w:r>
      <w:r w:rsidR="00B367DC" w:rsidRPr="006E2F26">
        <w:rPr>
          <w:lang w:val="en-US"/>
        </w:rPr>
        <w:t>s</w:t>
      </w:r>
      <w:r w:rsidR="00DB3EB9">
        <w:rPr>
          <w:lang w:val="en-US"/>
        </w:rPr>
        <w:t>, which is</w:t>
      </w:r>
      <w:r w:rsidR="00F34633">
        <w:rPr>
          <w:lang w:val="en-US"/>
        </w:rPr>
        <w:t xml:space="preserve"> important for </w:t>
      </w:r>
      <w:r w:rsidR="00DB3EB9">
        <w:rPr>
          <w:lang w:val="en-US"/>
        </w:rPr>
        <w:t xml:space="preserve">the </w:t>
      </w:r>
      <w:r w:rsidR="00F34633">
        <w:rPr>
          <w:lang w:val="en-US"/>
        </w:rPr>
        <w:t>voting mechanism</w:t>
      </w:r>
      <w:r w:rsidRPr="006E2F26">
        <w:rPr>
          <w:lang w:val="en-US"/>
        </w:rPr>
        <w:t xml:space="preserve">. </w:t>
      </w:r>
      <w:r w:rsidR="00FE46D1">
        <w:rPr>
          <w:lang w:val="en-US"/>
        </w:rPr>
        <w:t xml:space="preserve">Any particular </w:t>
      </w:r>
      <w:r w:rsidR="00313103">
        <w:rPr>
          <w:lang w:val="en-US"/>
        </w:rPr>
        <w:t>member</w:t>
      </w:r>
      <w:r w:rsidR="00FE46D1">
        <w:rPr>
          <w:lang w:val="en-US"/>
        </w:rPr>
        <w:t xml:space="preserve"> can add only one block per round</w:t>
      </w:r>
      <w:r w:rsidRPr="006E2F26">
        <w:rPr>
          <w:lang w:val="en-US"/>
        </w:rPr>
        <w:t xml:space="preserve">. </w:t>
      </w:r>
      <w:r w:rsidR="00010880" w:rsidRPr="006E2F26">
        <w:rPr>
          <w:lang w:val="en-US"/>
        </w:rPr>
        <w:t>Both these restrictions</w:t>
      </w:r>
      <w:r w:rsidR="00B367DC" w:rsidRPr="006E2F26">
        <w:rPr>
          <w:lang w:val="en-US"/>
        </w:rPr>
        <w:t xml:space="preserve"> prevent the grid from growing </w:t>
      </w:r>
      <w:r w:rsidR="00E84E39" w:rsidRPr="006E2F26">
        <w:rPr>
          <w:lang w:val="en-US"/>
        </w:rPr>
        <w:t xml:space="preserve">infinitely </w:t>
      </w:r>
      <w:r w:rsidR="00B367DC" w:rsidRPr="006E2F26">
        <w:rPr>
          <w:lang w:val="en-US"/>
        </w:rPr>
        <w:t xml:space="preserve">in </w:t>
      </w:r>
      <w:r w:rsidR="00DB3EB9">
        <w:rPr>
          <w:lang w:val="en-US"/>
        </w:rPr>
        <w:t xml:space="preserve">a </w:t>
      </w:r>
      <w:r w:rsidR="00B367DC" w:rsidRPr="006E2F26">
        <w:rPr>
          <w:lang w:val="en-US"/>
        </w:rPr>
        <w:t>horizontal direction</w:t>
      </w:r>
      <w:r w:rsidR="00CD2C9D" w:rsidRPr="006E2F26">
        <w:rPr>
          <w:lang w:val="en-US"/>
        </w:rPr>
        <w:t xml:space="preserve">. </w:t>
      </w:r>
      <w:r w:rsidR="0006497E" w:rsidRPr="006E2F26">
        <w:rPr>
          <w:lang w:val="en-US"/>
        </w:rPr>
        <w:t>Vertical</w:t>
      </w:r>
      <w:r w:rsidR="00B367DC" w:rsidRPr="006E2F26">
        <w:rPr>
          <w:lang w:val="en-US"/>
        </w:rPr>
        <w:t xml:space="preserve"> growth</w:t>
      </w:r>
      <w:r w:rsidR="003F39EA" w:rsidRPr="006E2F26">
        <w:rPr>
          <w:lang w:val="en-US"/>
        </w:rPr>
        <w:t xml:space="preserve"> for </w:t>
      </w:r>
      <w:r w:rsidR="00CF7B6C">
        <w:rPr>
          <w:lang w:val="en-US"/>
        </w:rPr>
        <w:t>each</w:t>
      </w:r>
      <w:r w:rsidR="003F39EA" w:rsidRPr="006E2F26">
        <w:rPr>
          <w:lang w:val="en-US"/>
        </w:rPr>
        <w:t xml:space="preserve"> </w:t>
      </w:r>
      <w:r w:rsidR="00313103">
        <w:rPr>
          <w:lang w:val="en-US"/>
        </w:rPr>
        <w:t>member</w:t>
      </w:r>
      <w:r w:rsidR="0006497E" w:rsidRPr="006E2F26">
        <w:rPr>
          <w:lang w:val="en-US"/>
        </w:rPr>
        <w:t xml:space="preserve">, in turn, </w:t>
      </w:r>
      <w:r w:rsidR="00CD0F10" w:rsidRPr="006E2F26">
        <w:rPr>
          <w:lang w:val="en-US"/>
        </w:rPr>
        <w:t xml:space="preserve">is </w:t>
      </w:r>
      <w:r w:rsidR="0006497E" w:rsidRPr="006E2F26">
        <w:rPr>
          <w:lang w:val="en-US"/>
        </w:rPr>
        <w:t xml:space="preserve">limited by </w:t>
      </w:r>
      <w:r w:rsidR="00B367DC" w:rsidRPr="006E2F26">
        <w:rPr>
          <w:lang w:val="en-US"/>
        </w:rPr>
        <w:t xml:space="preserve">accepting </w:t>
      </w:r>
      <w:r w:rsidR="001C7DB1" w:rsidRPr="006E2F26">
        <w:rPr>
          <w:lang w:val="en-US"/>
        </w:rPr>
        <w:t xml:space="preserve">only those </w:t>
      </w:r>
      <w:r w:rsidR="00B367DC" w:rsidRPr="006E2F26">
        <w:rPr>
          <w:lang w:val="en-US"/>
        </w:rPr>
        <w:t xml:space="preserve">blocks </w:t>
      </w:r>
      <w:r w:rsidR="00DB3EB9" w:rsidRPr="006E2F26">
        <w:rPr>
          <w:lang w:val="en-US"/>
        </w:rPr>
        <w:t>wh</w:t>
      </w:r>
      <w:r w:rsidR="00DB3EB9">
        <w:rPr>
          <w:lang w:val="en-US"/>
        </w:rPr>
        <w:t>ose</w:t>
      </w:r>
      <w:r w:rsidR="00DB3EB9" w:rsidRPr="006E2F26">
        <w:rPr>
          <w:lang w:val="en-US"/>
        </w:rPr>
        <w:t xml:space="preserve"> </w:t>
      </w:r>
      <w:r w:rsidR="00CD0F10" w:rsidRPr="006E2F26">
        <w:rPr>
          <w:lang w:val="en-US"/>
        </w:rPr>
        <w:t xml:space="preserve">round lies in </w:t>
      </w:r>
      <w:r w:rsidR="003F39EA" w:rsidRPr="006E2F26">
        <w:rPr>
          <w:lang w:val="en-US"/>
        </w:rPr>
        <w:t xml:space="preserve">a </w:t>
      </w:r>
      <w:r w:rsidR="00CD0F10" w:rsidRPr="006E2F26">
        <w:rPr>
          <w:lang w:val="en-US"/>
        </w:rPr>
        <w:t>specific range</w:t>
      </w:r>
      <w:r w:rsidR="00A63425" w:rsidRPr="006E2F26">
        <w:rPr>
          <w:lang w:val="en-US"/>
        </w:rPr>
        <w:t xml:space="preserve">. </w:t>
      </w:r>
      <w:r w:rsidR="008F1642" w:rsidRPr="006E2F26">
        <w:rPr>
          <w:lang w:val="en-US"/>
        </w:rPr>
        <w:t>This range</w:t>
      </w:r>
      <w:r w:rsidR="00A63425" w:rsidRPr="006E2F26">
        <w:rPr>
          <w:lang w:val="en-US"/>
        </w:rPr>
        <w:t xml:space="preserve"> is needed because the order </w:t>
      </w:r>
      <w:r w:rsidR="00DB3EB9">
        <w:rPr>
          <w:lang w:val="en-US"/>
        </w:rPr>
        <w:t xml:space="preserve">in which </w:t>
      </w:r>
      <w:r w:rsidR="00BF13A5" w:rsidRPr="006E2F26">
        <w:rPr>
          <w:lang w:val="en-US"/>
        </w:rPr>
        <w:t>a</w:t>
      </w:r>
      <w:r w:rsidR="00A63425" w:rsidRPr="006E2F26">
        <w:rPr>
          <w:lang w:val="en-US"/>
        </w:rPr>
        <w:t xml:space="preserve"> node receives blocks is not predictable for recent </w:t>
      </w:r>
      <w:r w:rsidR="00232602">
        <w:rPr>
          <w:lang w:val="en-US"/>
        </w:rPr>
        <w:t>ones</w:t>
      </w:r>
      <w:r w:rsidR="00B06604" w:rsidRPr="006E2F26">
        <w:rPr>
          <w:lang w:val="en-US"/>
        </w:rPr>
        <w:t xml:space="preserve"> due to</w:t>
      </w:r>
      <w:r w:rsidR="00232602">
        <w:rPr>
          <w:lang w:val="en-US"/>
        </w:rPr>
        <w:t xml:space="preserve"> the</w:t>
      </w:r>
      <w:r w:rsidR="00B06604" w:rsidRPr="006E2F26">
        <w:rPr>
          <w:lang w:val="en-US"/>
        </w:rPr>
        <w:t xml:space="preserve"> nature of peer-to-peer networks.</w:t>
      </w:r>
      <w:r w:rsidR="00A63425" w:rsidRPr="006E2F26">
        <w:rPr>
          <w:lang w:val="en-US"/>
        </w:rPr>
        <w:t xml:space="preserve"> </w:t>
      </w:r>
      <w:r w:rsidR="00B06604" w:rsidRPr="006E2F26">
        <w:rPr>
          <w:lang w:val="en-US"/>
        </w:rPr>
        <w:t>The a</w:t>
      </w:r>
      <w:r w:rsidR="00A63425" w:rsidRPr="006E2F26">
        <w:rPr>
          <w:lang w:val="en-US"/>
        </w:rPr>
        <w:t>dvanc</w:t>
      </w:r>
      <w:r w:rsidR="00B06604" w:rsidRPr="006E2F26">
        <w:rPr>
          <w:lang w:val="en-US"/>
        </w:rPr>
        <w:t xml:space="preserve">ement of this range is driven by </w:t>
      </w:r>
      <w:r w:rsidR="00DB3EB9">
        <w:rPr>
          <w:lang w:val="en-US"/>
        </w:rPr>
        <w:t xml:space="preserve">a </w:t>
      </w:r>
      <w:r w:rsidR="00B06604" w:rsidRPr="006E2F26">
        <w:rPr>
          <w:lang w:val="en-US"/>
        </w:rPr>
        <w:t>voting mechanism</w:t>
      </w:r>
      <w:r w:rsidR="00A63425" w:rsidRPr="006E2F26">
        <w:rPr>
          <w:lang w:val="en-US"/>
        </w:rPr>
        <w:t xml:space="preserve">. </w:t>
      </w:r>
    </w:p>
    <w:p w14:paraId="490F3DCC" w14:textId="77777777" w:rsidR="00013EE2" w:rsidRPr="006E2F26" w:rsidRDefault="00013EE2">
      <w:pPr>
        <w:spacing w:after="200"/>
        <w:rPr>
          <w:lang w:val="en-US"/>
        </w:rPr>
      </w:pPr>
      <w:r w:rsidRPr="006E2F26">
        <w:rPr>
          <w:lang w:val="en-US"/>
        </w:rPr>
        <w:br w:type="page"/>
      </w:r>
    </w:p>
    <w:p w14:paraId="68C29D7D" w14:textId="3C481FFA" w:rsidR="0060132C" w:rsidRDefault="0060132C" w:rsidP="00BE7663">
      <w:pPr>
        <w:ind w:firstLine="0"/>
        <w:rPr>
          <w:lang w:val="en-US"/>
        </w:rPr>
      </w:pPr>
      <w:r w:rsidRPr="006E2F26">
        <w:rPr>
          <w:lang w:val="en-US"/>
        </w:rPr>
        <w:lastRenderedPageBreak/>
        <w:t xml:space="preserve">The following steps </w:t>
      </w:r>
      <w:r w:rsidR="00DB3EB9">
        <w:rPr>
          <w:lang w:val="en-US"/>
        </w:rPr>
        <w:t xml:space="preserve">are </w:t>
      </w:r>
      <w:r w:rsidRPr="006E2F26">
        <w:rPr>
          <w:lang w:val="en-US"/>
        </w:rPr>
        <w:t>required</w:t>
      </w:r>
      <w:r w:rsidR="00C42067">
        <w:rPr>
          <w:lang w:val="en-US"/>
        </w:rPr>
        <w:t xml:space="preserve"> </w:t>
      </w:r>
      <w:r w:rsidRPr="006E2F26">
        <w:rPr>
          <w:lang w:val="en-US"/>
        </w:rPr>
        <w:t>for</w:t>
      </w:r>
      <w:r w:rsidR="00C42067">
        <w:rPr>
          <w:lang w:val="en-US"/>
        </w:rPr>
        <w:t xml:space="preserve"> </w:t>
      </w:r>
      <w:r w:rsidR="00DB3EB9">
        <w:rPr>
          <w:lang w:val="en-US"/>
        </w:rPr>
        <w:t xml:space="preserve">an </w:t>
      </w:r>
      <w:r w:rsidRPr="006E2F26">
        <w:rPr>
          <w:lang w:val="en-US"/>
        </w:rPr>
        <w:t>account to</w:t>
      </w:r>
      <w:r w:rsidR="00E42492" w:rsidRPr="006E2F26">
        <w:rPr>
          <w:lang w:val="en-US"/>
        </w:rPr>
        <w:t xml:space="preserve"> enable</w:t>
      </w:r>
      <w:r w:rsidRPr="006E2F26">
        <w:rPr>
          <w:lang w:val="en-US"/>
        </w:rPr>
        <w:t xml:space="preserve"> block</w:t>
      </w:r>
      <w:r w:rsidR="00E42492" w:rsidRPr="006E2F26">
        <w:rPr>
          <w:lang w:val="en-US"/>
        </w:rPr>
        <w:t xml:space="preserve"> production</w:t>
      </w:r>
      <w:r w:rsidRPr="006E2F26">
        <w:rPr>
          <w:lang w:val="en-US"/>
        </w:rPr>
        <w:t>:</w:t>
      </w:r>
    </w:p>
    <w:p w14:paraId="3A3B0E34" w14:textId="6F25BFEB" w:rsidR="0060132C" w:rsidRPr="000B3FF9" w:rsidRDefault="0060132C" w:rsidP="00ED71BE">
      <w:pPr>
        <w:pStyle w:val="ListParagraph"/>
        <w:numPr>
          <w:ilvl w:val="0"/>
          <w:numId w:val="2"/>
        </w:numPr>
        <w:ind w:left="1264" w:right="907" w:hanging="357"/>
        <w:rPr>
          <w:lang w:val="en-US"/>
        </w:rPr>
      </w:pPr>
      <w:r w:rsidRPr="000B3FF9">
        <w:rPr>
          <w:lang w:val="en-US"/>
        </w:rPr>
        <w:t xml:space="preserve">Have </w:t>
      </w:r>
      <w:r w:rsidR="00FE27ED">
        <w:rPr>
          <w:lang w:val="en-US"/>
        </w:rPr>
        <w:t xml:space="preserve">a </w:t>
      </w:r>
      <w:r w:rsidRPr="000B3FF9">
        <w:rPr>
          <w:lang w:val="en-US"/>
        </w:rPr>
        <w:t>non-zero balance</w:t>
      </w:r>
      <w:r w:rsidR="00FE27ED">
        <w:rPr>
          <w:lang w:val="en-US"/>
        </w:rPr>
        <w:t>.</w:t>
      </w:r>
    </w:p>
    <w:p w14:paraId="069CB377" w14:textId="1640897E" w:rsidR="0060132C" w:rsidRPr="000B3FF9" w:rsidRDefault="0060132C" w:rsidP="00ED71BE">
      <w:pPr>
        <w:pStyle w:val="ListParagraph"/>
        <w:numPr>
          <w:ilvl w:val="0"/>
          <w:numId w:val="2"/>
        </w:numPr>
        <w:ind w:left="1264" w:right="907" w:hanging="357"/>
        <w:rPr>
          <w:lang w:val="en-US"/>
        </w:rPr>
      </w:pPr>
      <w:r w:rsidRPr="000B3FF9">
        <w:rPr>
          <w:lang w:val="en-US"/>
        </w:rPr>
        <w:t>Run a node and synchronize with the network</w:t>
      </w:r>
      <w:r w:rsidR="00FE27ED">
        <w:rPr>
          <w:lang w:val="en-US"/>
        </w:rPr>
        <w:t>.</w:t>
      </w:r>
    </w:p>
    <w:p w14:paraId="253D0FDF" w14:textId="52A18483" w:rsidR="00B026D4" w:rsidRDefault="0060132C" w:rsidP="00B026D4">
      <w:pPr>
        <w:pStyle w:val="ListParagraph"/>
        <w:numPr>
          <w:ilvl w:val="0"/>
          <w:numId w:val="2"/>
        </w:numPr>
        <w:ind w:left="1264" w:right="907" w:hanging="357"/>
        <w:rPr>
          <w:lang w:val="en-US"/>
        </w:rPr>
      </w:pPr>
      <w:r w:rsidRPr="000B3FF9">
        <w:rPr>
          <w:lang w:val="en-US"/>
        </w:rPr>
        <w:t xml:space="preserve">Send and </w:t>
      </w:r>
      <w:r w:rsidR="00FE27ED">
        <w:rPr>
          <w:lang w:val="en-US"/>
        </w:rPr>
        <w:t>a</w:t>
      </w:r>
      <w:r w:rsidRPr="000B3FF9">
        <w:rPr>
          <w:lang w:val="en-US"/>
        </w:rPr>
        <w:t xml:space="preserve">wait a confirmation of </w:t>
      </w:r>
      <w:r w:rsidR="00E77776" w:rsidRPr="000B3FF9">
        <w:rPr>
          <w:lang w:val="en-US"/>
        </w:rPr>
        <w:t xml:space="preserve">a </w:t>
      </w:r>
      <w:r w:rsidRPr="000B3FF9">
        <w:rPr>
          <w:lang w:val="en-US"/>
        </w:rPr>
        <w:t>special transaction called “</w:t>
      </w:r>
      <w:r w:rsidR="00B026D4">
        <w:rPr>
          <w:lang w:val="en-US"/>
        </w:rPr>
        <w:t>Declaration</w:t>
      </w:r>
      <w:r w:rsidRPr="000B3FF9">
        <w:rPr>
          <w:lang w:val="en-US"/>
        </w:rPr>
        <w:t>”</w:t>
      </w:r>
      <w:r w:rsidR="00FE27ED">
        <w:rPr>
          <w:lang w:val="en-US"/>
        </w:rPr>
        <w:t>,</w:t>
      </w:r>
      <w:r w:rsidRPr="000B3FF9">
        <w:rPr>
          <w:lang w:val="en-US"/>
        </w:rPr>
        <w:t xml:space="preserve"> which </w:t>
      </w:r>
      <w:r w:rsidR="00CD47FB" w:rsidRPr="000B3FF9">
        <w:rPr>
          <w:lang w:val="en-US"/>
        </w:rPr>
        <w:t>lock</w:t>
      </w:r>
      <w:r w:rsidR="00403304" w:rsidRPr="000B3FF9">
        <w:rPr>
          <w:lang w:val="en-US"/>
        </w:rPr>
        <w:t>s</w:t>
      </w:r>
      <w:r w:rsidR="00CD47FB" w:rsidRPr="000B3FF9">
        <w:rPr>
          <w:lang w:val="en-US"/>
        </w:rPr>
        <w:t xml:space="preserve"> some amount of tokens</w:t>
      </w:r>
      <w:r w:rsidR="00D10F1C" w:rsidRPr="000B3FF9">
        <w:rPr>
          <w:lang w:val="en-US"/>
        </w:rPr>
        <w:t xml:space="preserve"> </w:t>
      </w:r>
      <w:r w:rsidR="00CD47FB" w:rsidRPr="000B3FF9">
        <w:rPr>
          <w:lang w:val="en-US"/>
        </w:rPr>
        <w:t xml:space="preserve">and </w:t>
      </w:r>
      <w:r w:rsidRPr="000B3FF9">
        <w:rPr>
          <w:lang w:val="en-US"/>
        </w:rPr>
        <w:t xml:space="preserve">tells the others that the account </w:t>
      </w:r>
      <w:r w:rsidR="00403304" w:rsidRPr="000B3FF9">
        <w:rPr>
          <w:lang w:val="en-US"/>
        </w:rPr>
        <w:t>is going to</w:t>
      </w:r>
      <w:r w:rsidRPr="000B3FF9">
        <w:rPr>
          <w:lang w:val="en-US"/>
        </w:rPr>
        <w:t xml:space="preserve"> act as a</w:t>
      </w:r>
      <w:r w:rsidR="00655EBC">
        <w:rPr>
          <w:lang w:val="en-US"/>
        </w:rPr>
        <w:t xml:space="preserve"> member</w:t>
      </w:r>
    </w:p>
    <w:p w14:paraId="000896E0" w14:textId="2B374246" w:rsidR="00B026D4" w:rsidRDefault="0060132C" w:rsidP="00B026D4">
      <w:pPr>
        <w:pStyle w:val="ListParagraph"/>
        <w:numPr>
          <w:ilvl w:val="0"/>
          <w:numId w:val="2"/>
        </w:numPr>
        <w:ind w:left="1264" w:right="907" w:hanging="357"/>
        <w:rPr>
          <w:lang w:val="en-US"/>
        </w:rPr>
      </w:pPr>
      <w:r w:rsidRPr="00B026D4">
        <w:rPr>
          <w:lang w:val="en-US"/>
        </w:rPr>
        <w:t xml:space="preserve">Send a special empty block </w:t>
      </w:r>
      <w:r w:rsidR="00FE27ED" w:rsidRPr="00B026D4">
        <w:rPr>
          <w:lang w:val="en-US"/>
        </w:rPr>
        <w:t xml:space="preserve">that </w:t>
      </w:r>
      <w:r w:rsidRPr="00B026D4">
        <w:rPr>
          <w:lang w:val="en-US"/>
        </w:rPr>
        <w:t xml:space="preserve">tells others </w:t>
      </w:r>
      <w:r w:rsidR="00292CAC" w:rsidRPr="00B026D4">
        <w:rPr>
          <w:lang w:val="en-US"/>
        </w:rPr>
        <w:t xml:space="preserve">that the </w:t>
      </w:r>
      <w:r w:rsidR="00655EBC">
        <w:rPr>
          <w:lang w:val="en-US"/>
        </w:rPr>
        <w:t>member</w:t>
      </w:r>
      <w:r w:rsidR="00292CAC" w:rsidRPr="00B026D4">
        <w:rPr>
          <w:lang w:val="en-US"/>
        </w:rPr>
        <w:t xml:space="preserve"> is online and ready </w:t>
      </w:r>
      <w:r w:rsidR="00D57BE7" w:rsidRPr="00B026D4">
        <w:rPr>
          <w:lang w:val="en-US"/>
        </w:rPr>
        <w:t xml:space="preserve">to </w:t>
      </w:r>
      <w:r w:rsidR="00292CAC" w:rsidRPr="00B026D4">
        <w:rPr>
          <w:lang w:val="en-US"/>
        </w:rPr>
        <w:t>send blocks and vote for rounds</w:t>
      </w:r>
      <w:r w:rsidR="00FE27ED" w:rsidRPr="00B026D4">
        <w:rPr>
          <w:lang w:val="en-US"/>
        </w:rPr>
        <w:t>.</w:t>
      </w:r>
      <w:r w:rsidR="00B026D4">
        <w:rPr>
          <w:lang w:val="en-US"/>
        </w:rPr>
        <w:br/>
      </w:r>
    </w:p>
    <w:p w14:paraId="4F5863A6" w14:textId="07C1B444" w:rsidR="008B2239" w:rsidRPr="00B026D4" w:rsidRDefault="00FE27ED" w:rsidP="00C95566">
      <w:pPr>
        <w:ind w:right="-7"/>
        <w:rPr>
          <w:lang w:val="en-US"/>
        </w:rPr>
      </w:pPr>
      <w:r w:rsidRPr="00B026D4">
        <w:rPr>
          <w:lang w:val="en-US"/>
        </w:rPr>
        <w:t xml:space="preserve">A user </w:t>
      </w:r>
      <w:r w:rsidR="008B2239" w:rsidRPr="00B026D4">
        <w:rPr>
          <w:lang w:val="en-US"/>
        </w:rPr>
        <w:t xml:space="preserve">can </w:t>
      </w:r>
      <w:r w:rsidR="00A32B90" w:rsidRPr="00B026D4">
        <w:rPr>
          <w:lang w:val="en-US"/>
        </w:rPr>
        <w:t xml:space="preserve">choose </w:t>
      </w:r>
      <w:r w:rsidR="008B2239" w:rsidRPr="00B026D4">
        <w:rPr>
          <w:lang w:val="en-US"/>
        </w:rPr>
        <w:t xml:space="preserve">any </w:t>
      </w:r>
      <w:r w:rsidR="00313103">
        <w:rPr>
          <w:lang w:val="en-US"/>
        </w:rPr>
        <w:t>member</w:t>
      </w:r>
      <w:r w:rsidR="008B2239" w:rsidRPr="00B026D4">
        <w:rPr>
          <w:lang w:val="en-US"/>
        </w:rPr>
        <w:t xml:space="preserve"> for sending transactions with </w:t>
      </w:r>
      <w:r w:rsidR="00AE50F8">
        <w:rPr>
          <w:lang w:val="en-US"/>
        </w:rPr>
        <w:t>its</w:t>
      </w:r>
      <w:r w:rsidRPr="00B026D4">
        <w:rPr>
          <w:lang w:val="en-US"/>
        </w:rPr>
        <w:t xml:space="preserve"> </w:t>
      </w:r>
      <w:r w:rsidR="008B2239" w:rsidRPr="00B026D4">
        <w:rPr>
          <w:lang w:val="en-US"/>
        </w:rPr>
        <w:t>blocks.</w:t>
      </w:r>
      <w:r w:rsidR="008B1152" w:rsidRPr="00B026D4">
        <w:rPr>
          <w:lang w:val="en-US"/>
        </w:rPr>
        <w:t xml:space="preserve"> Unlike known </w:t>
      </w:r>
      <w:r w:rsidR="00243409" w:rsidRPr="00B026D4">
        <w:rPr>
          <w:lang w:val="en-US"/>
        </w:rPr>
        <w:t>single</w:t>
      </w:r>
      <w:r w:rsidR="00D42847">
        <w:rPr>
          <w:lang w:val="en-US"/>
        </w:rPr>
        <w:noBreakHyphen/>
      </w:r>
      <w:r w:rsidR="00243409" w:rsidRPr="00B026D4">
        <w:rPr>
          <w:lang w:val="en-US"/>
        </w:rPr>
        <w:t xml:space="preserve">chain </w:t>
      </w:r>
      <w:r w:rsidR="008B1152" w:rsidRPr="00B026D4">
        <w:rPr>
          <w:lang w:val="en-US"/>
        </w:rPr>
        <w:t xml:space="preserve">technologies, there is no competition between </w:t>
      </w:r>
      <w:r w:rsidR="00655EBC">
        <w:rPr>
          <w:lang w:val="en-US"/>
        </w:rPr>
        <w:t>member</w:t>
      </w:r>
      <w:r w:rsidR="008B1152" w:rsidRPr="00B026D4">
        <w:rPr>
          <w:lang w:val="en-US"/>
        </w:rPr>
        <w:t>s as block</w:t>
      </w:r>
      <w:r w:rsidRPr="00B026D4">
        <w:rPr>
          <w:lang w:val="en-US"/>
        </w:rPr>
        <w:t>-</w:t>
      </w:r>
      <w:r w:rsidR="008B1152" w:rsidRPr="00B026D4">
        <w:rPr>
          <w:lang w:val="en-US"/>
        </w:rPr>
        <w:t xml:space="preserve">creation efforts </w:t>
      </w:r>
      <w:r w:rsidRPr="00B026D4">
        <w:rPr>
          <w:lang w:val="en-US"/>
        </w:rPr>
        <w:t xml:space="preserve">are </w:t>
      </w:r>
      <w:r w:rsidR="008B1152" w:rsidRPr="00B026D4">
        <w:rPr>
          <w:lang w:val="en-US"/>
        </w:rPr>
        <w:t>negligible and</w:t>
      </w:r>
      <w:r w:rsidRPr="00B026D4">
        <w:rPr>
          <w:lang w:val="en-US"/>
        </w:rPr>
        <w:t xml:space="preserve"> there is</w:t>
      </w:r>
      <w:r w:rsidR="008B1152" w:rsidRPr="00B026D4">
        <w:rPr>
          <w:lang w:val="en-US"/>
        </w:rPr>
        <w:t xml:space="preserve"> no difference for sender</w:t>
      </w:r>
      <w:r w:rsidRPr="00B026D4">
        <w:rPr>
          <w:lang w:val="en-US"/>
        </w:rPr>
        <w:t>s</w:t>
      </w:r>
      <w:r w:rsidR="008B1152" w:rsidRPr="00B026D4">
        <w:rPr>
          <w:lang w:val="en-US"/>
        </w:rPr>
        <w:t xml:space="preserve"> </w:t>
      </w:r>
      <w:r w:rsidR="00F921CB" w:rsidRPr="00B026D4">
        <w:rPr>
          <w:lang w:val="en-US"/>
        </w:rPr>
        <w:t>between</w:t>
      </w:r>
      <w:r w:rsidR="008B1152" w:rsidRPr="00B026D4">
        <w:rPr>
          <w:lang w:val="en-US"/>
        </w:rPr>
        <w:t xml:space="preserve"> all </w:t>
      </w:r>
      <w:r w:rsidR="00415193" w:rsidRPr="00B026D4">
        <w:rPr>
          <w:lang w:val="en-US"/>
        </w:rPr>
        <w:t xml:space="preserve">available </w:t>
      </w:r>
      <w:r w:rsidR="00655EBC">
        <w:rPr>
          <w:lang w:val="en-US"/>
        </w:rPr>
        <w:t>member</w:t>
      </w:r>
      <w:r w:rsidR="008B1152" w:rsidRPr="00B026D4">
        <w:rPr>
          <w:lang w:val="en-US"/>
        </w:rPr>
        <w:t xml:space="preserve">s. This will force </w:t>
      </w:r>
      <w:r w:rsidR="00655EBC">
        <w:rPr>
          <w:lang w:val="en-US"/>
        </w:rPr>
        <w:t>member</w:t>
      </w:r>
      <w:r w:rsidR="008B1152" w:rsidRPr="00B026D4">
        <w:rPr>
          <w:lang w:val="en-US"/>
        </w:rPr>
        <w:t>s</w:t>
      </w:r>
      <w:r w:rsidR="00A502F5">
        <w:rPr>
          <w:lang w:val="en-US"/>
        </w:rPr>
        <w:t xml:space="preserve"> to compete with each other and so</w:t>
      </w:r>
      <w:r w:rsidR="008B1152" w:rsidRPr="00B026D4">
        <w:rPr>
          <w:lang w:val="en-US"/>
        </w:rPr>
        <w:t xml:space="preserve"> to keep</w:t>
      </w:r>
      <w:r w:rsidR="00025D40" w:rsidRPr="00B026D4">
        <w:rPr>
          <w:lang w:val="en-US"/>
        </w:rPr>
        <w:t xml:space="preserve"> </w:t>
      </w:r>
      <w:r w:rsidR="008B1152" w:rsidRPr="00B026D4">
        <w:rPr>
          <w:lang w:val="en-US"/>
        </w:rPr>
        <w:t>fees as low as possible</w:t>
      </w:r>
      <w:r w:rsidRPr="00B026D4">
        <w:rPr>
          <w:lang w:val="en-US"/>
        </w:rPr>
        <w:t>,</w:t>
      </w:r>
      <w:r w:rsidR="00013EE2" w:rsidRPr="00B026D4">
        <w:rPr>
          <w:lang w:val="en-US"/>
        </w:rPr>
        <w:t xml:space="preserve"> and </w:t>
      </w:r>
      <w:r w:rsidRPr="00B026D4">
        <w:rPr>
          <w:lang w:val="en-US"/>
        </w:rPr>
        <w:t xml:space="preserve">also means that </w:t>
      </w:r>
      <w:r w:rsidR="00013EE2" w:rsidRPr="00B026D4">
        <w:rPr>
          <w:lang w:val="en-US"/>
        </w:rPr>
        <w:t>transaction pool overflow is not possible</w:t>
      </w:r>
      <w:r w:rsidR="008B1152" w:rsidRPr="00B026D4">
        <w:rPr>
          <w:lang w:val="en-US"/>
        </w:rPr>
        <w:t>.</w:t>
      </w:r>
      <w:r w:rsidR="000D45B5">
        <w:rPr>
          <w:lang w:val="en-US"/>
        </w:rPr>
        <w:tab/>
      </w:r>
    </w:p>
    <w:p w14:paraId="0CF3AE13" w14:textId="020AC129" w:rsidR="004F33B2" w:rsidRDefault="008B2239" w:rsidP="0062568B">
      <w:pPr>
        <w:rPr>
          <w:lang w:val="en-US"/>
        </w:rPr>
      </w:pPr>
      <w:r w:rsidRPr="0062568B">
        <w:rPr>
          <w:lang w:val="en-US"/>
        </w:rPr>
        <w:t xml:space="preserve">Each </w:t>
      </w:r>
      <w:r w:rsidR="00313103" w:rsidRPr="0062568B">
        <w:rPr>
          <w:lang w:val="en-US"/>
        </w:rPr>
        <w:t>member</w:t>
      </w:r>
      <w:r w:rsidRPr="0062568B">
        <w:rPr>
          <w:lang w:val="en-US"/>
        </w:rPr>
        <w:t xml:space="preserve"> can generate only one block per round – </w:t>
      </w:r>
      <w:r w:rsidR="00FE27ED" w:rsidRPr="0062568B">
        <w:rPr>
          <w:lang w:val="en-US"/>
        </w:rPr>
        <w:t xml:space="preserve">which </w:t>
      </w:r>
      <w:r w:rsidRPr="0062568B">
        <w:rPr>
          <w:lang w:val="en-US"/>
        </w:rPr>
        <w:t xml:space="preserve">prevents </w:t>
      </w:r>
      <w:r w:rsidR="00D35E44" w:rsidRPr="0062568B">
        <w:rPr>
          <w:lang w:val="en-US"/>
        </w:rPr>
        <w:t xml:space="preserve">a </w:t>
      </w:r>
      <w:r w:rsidRPr="0062568B">
        <w:rPr>
          <w:lang w:val="en-US"/>
        </w:rPr>
        <w:t>chain from fork</w:t>
      </w:r>
      <w:r w:rsidR="007808A7" w:rsidRPr="0062568B">
        <w:rPr>
          <w:lang w:val="en-US"/>
        </w:rPr>
        <w:t>ing</w:t>
      </w:r>
      <w:r w:rsidRPr="0062568B">
        <w:rPr>
          <w:lang w:val="en-US"/>
        </w:rPr>
        <w:t>.</w:t>
      </w:r>
      <w:r w:rsidR="003067A2" w:rsidRPr="0062568B">
        <w:rPr>
          <w:lang w:val="en-US"/>
        </w:rPr>
        <w:t xml:space="preserve"> </w:t>
      </w:r>
      <w:r w:rsidR="004F33B2" w:rsidRPr="0062568B">
        <w:rPr>
          <w:lang w:val="en-US"/>
        </w:rPr>
        <w:t xml:space="preserve">If </w:t>
      </w:r>
      <w:r w:rsidR="00FE27ED" w:rsidRPr="0062568B">
        <w:rPr>
          <w:lang w:val="en-US"/>
        </w:rPr>
        <w:t xml:space="preserve">a </w:t>
      </w:r>
      <w:r w:rsidR="00313103" w:rsidRPr="0062568B">
        <w:rPr>
          <w:lang w:val="en-US"/>
        </w:rPr>
        <w:t>member</w:t>
      </w:r>
      <w:r w:rsidR="004F33B2" w:rsidRPr="0062568B">
        <w:rPr>
          <w:lang w:val="en-US"/>
        </w:rPr>
        <w:t xml:space="preserve"> </w:t>
      </w:r>
      <w:r w:rsidR="00FE27ED" w:rsidRPr="0062568B">
        <w:rPr>
          <w:lang w:val="en-US"/>
        </w:rPr>
        <w:t xml:space="preserve">creates </w:t>
      </w:r>
      <w:r w:rsidR="004F33B2" w:rsidRPr="0062568B">
        <w:rPr>
          <w:lang w:val="en-US"/>
        </w:rPr>
        <w:t>two different blocks with the same round index</w:t>
      </w:r>
      <w:r w:rsidR="00FE27ED" w:rsidRPr="0062568B">
        <w:rPr>
          <w:lang w:val="en-US"/>
        </w:rPr>
        <w:t>,</w:t>
      </w:r>
      <w:r w:rsidR="004F33B2" w:rsidRPr="0062568B">
        <w:rPr>
          <w:lang w:val="en-US"/>
        </w:rPr>
        <w:t xml:space="preserve"> then the network treat</w:t>
      </w:r>
      <w:r w:rsidR="00FE27ED" w:rsidRPr="0062568B">
        <w:rPr>
          <w:lang w:val="en-US"/>
        </w:rPr>
        <w:t>s</w:t>
      </w:r>
      <w:r w:rsidR="004F33B2" w:rsidRPr="0062568B">
        <w:rPr>
          <w:lang w:val="en-US"/>
        </w:rPr>
        <w:t xml:space="preserve"> </w:t>
      </w:r>
      <w:r w:rsidR="00FE27ED" w:rsidRPr="0062568B">
        <w:rPr>
          <w:lang w:val="en-US"/>
        </w:rPr>
        <w:t xml:space="preserve">them </w:t>
      </w:r>
      <w:r w:rsidR="004F33B2" w:rsidRPr="0062568B">
        <w:rPr>
          <w:lang w:val="en-US"/>
        </w:rPr>
        <w:t xml:space="preserve">as </w:t>
      </w:r>
      <w:r w:rsidR="00572FDD" w:rsidRPr="0062568B">
        <w:rPr>
          <w:lang w:val="en-US"/>
        </w:rPr>
        <w:t xml:space="preserve">a </w:t>
      </w:r>
      <w:r w:rsidR="00252078" w:rsidRPr="0062568B">
        <w:rPr>
          <w:lang w:val="en-US"/>
        </w:rPr>
        <w:t>cheater,</w:t>
      </w:r>
      <w:r w:rsidR="00FA0E00" w:rsidRPr="0062568B">
        <w:rPr>
          <w:lang w:val="en-US"/>
        </w:rPr>
        <w:t xml:space="preserve"> </w:t>
      </w:r>
      <w:r w:rsidR="00252078" w:rsidRPr="0062568B">
        <w:rPr>
          <w:lang w:val="en-US"/>
        </w:rPr>
        <w:t xml:space="preserve">seizes </w:t>
      </w:r>
      <w:r w:rsidR="00641E45">
        <w:rPr>
          <w:lang w:val="en-US"/>
        </w:rPr>
        <w:t>its</w:t>
      </w:r>
      <w:r w:rsidR="00FE27ED" w:rsidRPr="0062568B">
        <w:rPr>
          <w:lang w:val="en-US"/>
        </w:rPr>
        <w:t xml:space="preserve"> </w:t>
      </w:r>
      <w:r w:rsidR="00252078" w:rsidRPr="0062568B">
        <w:rPr>
          <w:lang w:val="en-US"/>
        </w:rPr>
        <w:t>bail</w:t>
      </w:r>
      <w:r w:rsidR="00FE27ED" w:rsidRPr="0062568B">
        <w:rPr>
          <w:lang w:val="en-US"/>
        </w:rPr>
        <w:t>,</w:t>
      </w:r>
      <w:r w:rsidR="004F33B2" w:rsidRPr="0062568B">
        <w:rPr>
          <w:lang w:val="en-US"/>
        </w:rPr>
        <w:t xml:space="preserve"> and distribute</w:t>
      </w:r>
      <w:r w:rsidR="00252078" w:rsidRPr="0062568B">
        <w:rPr>
          <w:lang w:val="en-US"/>
        </w:rPr>
        <w:t>s</w:t>
      </w:r>
      <w:r w:rsidR="004F33B2" w:rsidRPr="0062568B">
        <w:rPr>
          <w:lang w:val="en-US"/>
        </w:rPr>
        <w:t xml:space="preserve"> it between round </w:t>
      </w:r>
      <w:r w:rsidR="00655EBC" w:rsidRPr="0062568B">
        <w:rPr>
          <w:lang w:val="en-US"/>
        </w:rPr>
        <w:t>member</w:t>
      </w:r>
      <w:r w:rsidR="004F33B2" w:rsidRPr="0062568B">
        <w:rPr>
          <w:lang w:val="en-US"/>
        </w:rPr>
        <w:t>s.</w:t>
      </w:r>
    </w:p>
    <w:p w14:paraId="36AE9152" w14:textId="77777777" w:rsidR="004649D7" w:rsidRDefault="004649D7" w:rsidP="004649D7">
      <w:pPr>
        <w:rPr>
          <w:lang w:val="en-US"/>
        </w:rPr>
      </w:pPr>
      <w:r w:rsidRPr="00E434BD">
        <w:rPr>
          <w:lang w:val="en-US"/>
        </w:rPr>
        <w:t>To prevent members from adding the same transaction to more than one block</w:t>
      </w:r>
      <w:r>
        <w:rPr>
          <w:lang w:val="en-US"/>
        </w:rPr>
        <w:t xml:space="preserve"> in the same round</w:t>
      </w:r>
      <w:r w:rsidRPr="00E434BD">
        <w:rPr>
          <w:lang w:val="en-US"/>
        </w:rPr>
        <w:t xml:space="preserve"> each transaction hash is generated from data that includes</w:t>
      </w:r>
      <w:r>
        <w:rPr>
          <w:lang w:val="en-US"/>
        </w:rPr>
        <w:t xml:space="preserve"> the</w:t>
      </w:r>
      <w:r w:rsidRPr="0062568B">
        <w:rPr>
          <w:lang w:val="en-US"/>
        </w:rPr>
        <w:t xml:space="preserve"> chosen member account (its public key)</w:t>
      </w:r>
      <w:r>
        <w:rPr>
          <w:lang w:val="en-US"/>
        </w:rPr>
        <w:t>. Another, constrain “M</w:t>
      </w:r>
      <w:r w:rsidRPr="0062568B">
        <w:rPr>
          <w:lang w:val="en-US"/>
        </w:rPr>
        <w:t>ax</w:t>
      </w:r>
      <w:r>
        <w:rPr>
          <w:lang w:val="en-US"/>
        </w:rPr>
        <w:t>imum</w:t>
      </w:r>
      <w:r w:rsidRPr="0062568B">
        <w:rPr>
          <w:lang w:val="en-US"/>
        </w:rPr>
        <w:t xml:space="preserve"> </w:t>
      </w:r>
      <w:r>
        <w:rPr>
          <w:lang w:val="en-US"/>
        </w:rPr>
        <w:t>R</w:t>
      </w:r>
      <w:r w:rsidRPr="0062568B">
        <w:rPr>
          <w:lang w:val="en-US"/>
        </w:rPr>
        <w:t>ound</w:t>
      </w:r>
      <w:r>
        <w:rPr>
          <w:lang w:val="en-US"/>
        </w:rPr>
        <w:t>” prevents a member from deferring a transaction placement indefinitely long.</w:t>
      </w:r>
    </w:p>
    <w:p w14:paraId="7B69CF6A" w14:textId="0B7E0F3A" w:rsidR="000134E1" w:rsidRDefault="008B2239" w:rsidP="000B3FF9">
      <w:pPr>
        <w:rPr>
          <w:lang w:val="en-US"/>
        </w:rPr>
      </w:pPr>
      <w:r w:rsidRPr="006E2F26">
        <w:rPr>
          <w:lang w:val="en-US"/>
        </w:rPr>
        <w:t>To be eligible to ge</w:t>
      </w:r>
      <w:r w:rsidR="00572FDD">
        <w:rPr>
          <w:lang w:val="en-US"/>
        </w:rPr>
        <w:t>nerate blocks</w:t>
      </w:r>
      <w:r w:rsidR="00FE27ED">
        <w:rPr>
          <w:lang w:val="en-US"/>
        </w:rPr>
        <w:t>,</w:t>
      </w:r>
      <w:r w:rsidR="00572FDD">
        <w:rPr>
          <w:lang w:val="en-US"/>
        </w:rPr>
        <w:t xml:space="preserve"> a</w:t>
      </w:r>
      <w:r w:rsidR="00BF19F9">
        <w:rPr>
          <w:lang w:val="en-US"/>
        </w:rPr>
        <w:t>n account</w:t>
      </w:r>
      <w:r w:rsidR="00572FDD">
        <w:rPr>
          <w:lang w:val="en-US"/>
        </w:rPr>
        <w:t xml:space="preserve"> must</w:t>
      </w:r>
      <w:r w:rsidR="001D48C5">
        <w:rPr>
          <w:lang w:val="en-US"/>
        </w:rPr>
        <w:t xml:space="preserve"> </w:t>
      </w:r>
      <w:r w:rsidR="00FE27ED">
        <w:rPr>
          <w:lang w:val="en-US"/>
        </w:rPr>
        <w:t>“</w:t>
      </w:r>
      <w:r w:rsidR="001D48C5">
        <w:rPr>
          <w:lang w:val="en-US"/>
        </w:rPr>
        <w:t>declare candidacy</w:t>
      </w:r>
      <w:r w:rsidR="00FE27ED">
        <w:rPr>
          <w:lang w:val="en-US"/>
        </w:rPr>
        <w:t xml:space="preserve">” </w:t>
      </w:r>
      <w:r w:rsidR="001D48C5">
        <w:rPr>
          <w:lang w:val="en-US"/>
        </w:rPr>
        <w:t>by adding</w:t>
      </w:r>
      <w:r w:rsidR="00BF19F9">
        <w:rPr>
          <w:lang w:val="en-US"/>
        </w:rPr>
        <w:t xml:space="preserve"> </w:t>
      </w:r>
      <w:r w:rsidR="00572FDD">
        <w:rPr>
          <w:lang w:val="en-US"/>
        </w:rPr>
        <w:t>a special transaction</w:t>
      </w:r>
      <w:r w:rsidR="00BF19F9">
        <w:rPr>
          <w:lang w:val="en-US"/>
        </w:rPr>
        <w:t xml:space="preserve"> to the ledger</w:t>
      </w:r>
      <w:r w:rsidR="00572FDD">
        <w:rPr>
          <w:lang w:val="en-US"/>
        </w:rPr>
        <w:t xml:space="preserve"> </w:t>
      </w:r>
      <w:r w:rsidR="00FE27ED">
        <w:rPr>
          <w:lang w:val="en-US"/>
        </w:rPr>
        <w:t xml:space="preserve">that </w:t>
      </w:r>
      <w:r w:rsidR="00572FDD">
        <w:rPr>
          <w:lang w:val="en-US"/>
        </w:rPr>
        <w:t>lock</w:t>
      </w:r>
      <w:r w:rsidR="004B7AD8">
        <w:rPr>
          <w:lang w:val="en-US"/>
        </w:rPr>
        <w:t>s</w:t>
      </w:r>
      <w:r w:rsidR="00572FDD">
        <w:rPr>
          <w:lang w:val="en-US"/>
        </w:rPr>
        <w:t xml:space="preserve"> some amount </w:t>
      </w:r>
      <w:r w:rsidR="004B7AD8">
        <w:rPr>
          <w:lang w:val="en-US"/>
        </w:rPr>
        <w:t xml:space="preserve">of tokens used to determine </w:t>
      </w:r>
      <w:r w:rsidR="00FE27ED">
        <w:rPr>
          <w:lang w:val="en-US"/>
        </w:rPr>
        <w:t xml:space="preserve">the </w:t>
      </w:r>
      <w:r w:rsidR="00313103">
        <w:rPr>
          <w:lang w:val="en-US"/>
        </w:rPr>
        <w:t>member</w:t>
      </w:r>
      <w:r w:rsidR="00FE27ED">
        <w:rPr>
          <w:lang w:val="en-US"/>
        </w:rPr>
        <w:t>’s</w:t>
      </w:r>
      <w:r w:rsidR="004B7AD8">
        <w:rPr>
          <w:lang w:val="en-US"/>
        </w:rPr>
        <w:t xml:space="preserve"> rank and to punish </w:t>
      </w:r>
      <w:r w:rsidR="00E434BD">
        <w:rPr>
          <w:lang w:val="en-US"/>
        </w:rPr>
        <w:t>it</w:t>
      </w:r>
      <w:r w:rsidR="00FE27ED">
        <w:rPr>
          <w:lang w:val="en-US"/>
        </w:rPr>
        <w:t xml:space="preserve"> </w:t>
      </w:r>
      <w:r w:rsidR="00BF19F9">
        <w:rPr>
          <w:lang w:val="en-US"/>
        </w:rPr>
        <w:t xml:space="preserve">in </w:t>
      </w:r>
      <w:r w:rsidR="00FE27ED">
        <w:rPr>
          <w:lang w:val="en-US"/>
        </w:rPr>
        <w:t xml:space="preserve">the event </w:t>
      </w:r>
      <w:r w:rsidR="00BF19F9">
        <w:rPr>
          <w:lang w:val="en-US"/>
        </w:rPr>
        <w:t xml:space="preserve">of </w:t>
      </w:r>
      <w:r w:rsidR="008A499F">
        <w:rPr>
          <w:lang w:val="en-US"/>
        </w:rPr>
        <w:t>malicious activity</w:t>
      </w:r>
      <w:r w:rsidR="001C2055" w:rsidRPr="006E2F26">
        <w:rPr>
          <w:lang w:val="en-US"/>
        </w:rPr>
        <w:t xml:space="preserve">. If there are more than </w:t>
      </w:r>
      <w:proofErr w:type="spellStart"/>
      <w:r w:rsidR="004E3635">
        <w:rPr>
          <w:lang w:val="en-US"/>
        </w:rPr>
        <w:t>M</w:t>
      </w:r>
      <w:r w:rsidR="004E3635" w:rsidRPr="004E3635">
        <w:rPr>
          <w:vertAlign w:val="subscript"/>
          <w:lang w:val="en-US"/>
        </w:rPr>
        <w:t>max</w:t>
      </w:r>
      <w:proofErr w:type="spellEnd"/>
      <w:r w:rsidR="001C2055" w:rsidRPr="006E2F26">
        <w:rPr>
          <w:lang w:val="en-US"/>
        </w:rPr>
        <w:t xml:space="preserve"> </w:t>
      </w:r>
      <w:r w:rsidR="00655EBC">
        <w:rPr>
          <w:lang w:val="en-US"/>
        </w:rPr>
        <w:t>member</w:t>
      </w:r>
      <w:r w:rsidR="001C2055" w:rsidRPr="006E2F26">
        <w:rPr>
          <w:lang w:val="en-US"/>
        </w:rPr>
        <w:t>s present in the network th</w:t>
      </w:r>
      <w:r w:rsidR="00CE4AB1">
        <w:rPr>
          <w:lang w:val="en-US"/>
        </w:rPr>
        <w:t>e</w:t>
      </w:r>
      <w:r w:rsidR="001C2055" w:rsidRPr="006E2F26">
        <w:rPr>
          <w:lang w:val="en-US"/>
        </w:rPr>
        <w:t xml:space="preserve">n they </w:t>
      </w:r>
      <w:r w:rsidR="00734F94" w:rsidRPr="006E2F26">
        <w:rPr>
          <w:lang w:val="en-US"/>
        </w:rPr>
        <w:t xml:space="preserve">are </w:t>
      </w:r>
      <w:r w:rsidR="001C2055" w:rsidRPr="006E2F26">
        <w:rPr>
          <w:lang w:val="en-US"/>
        </w:rPr>
        <w:t>sorted by its</w:t>
      </w:r>
      <w:r w:rsidR="00B206DE" w:rsidRPr="006E2F26">
        <w:rPr>
          <w:lang w:val="en-US"/>
        </w:rPr>
        <w:t xml:space="preserve"> age-</w:t>
      </w:r>
      <w:r w:rsidR="00D10F1C" w:rsidRPr="006E2F26">
        <w:rPr>
          <w:lang w:val="en-US"/>
        </w:rPr>
        <w:t>bail</w:t>
      </w:r>
      <w:r w:rsidR="00A667D9" w:rsidRPr="006E2F26">
        <w:rPr>
          <w:lang w:val="en-US"/>
        </w:rPr>
        <w:t xml:space="preserve"> </w:t>
      </w:r>
      <w:r w:rsidR="00EC34F5" w:rsidRPr="006E2F26">
        <w:rPr>
          <w:lang w:val="en-US"/>
        </w:rPr>
        <w:t>rank</w:t>
      </w:r>
      <w:r w:rsidR="001C2055" w:rsidRPr="006E2F26">
        <w:rPr>
          <w:lang w:val="en-US"/>
        </w:rPr>
        <w:t xml:space="preserve"> </w:t>
      </w:r>
      <w:r w:rsidR="00A667D9" w:rsidRPr="006E2F26">
        <w:rPr>
          <w:lang w:val="en-US"/>
        </w:rPr>
        <w:t xml:space="preserve">(account age divided by </w:t>
      </w:r>
      <w:r w:rsidR="006946CD" w:rsidRPr="006E2F26">
        <w:rPr>
          <w:lang w:val="en-US"/>
        </w:rPr>
        <w:t>accession</w:t>
      </w:r>
      <w:r w:rsidR="00A667D9" w:rsidRPr="006E2F26">
        <w:rPr>
          <w:lang w:val="en-US"/>
        </w:rPr>
        <w:t xml:space="preserve"> </w:t>
      </w:r>
      <w:r w:rsidR="006946CD" w:rsidRPr="006E2F26">
        <w:rPr>
          <w:lang w:val="en-US"/>
        </w:rPr>
        <w:t>bail</w:t>
      </w:r>
      <w:r w:rsidR="00A667D9" w:rsidRPr="006E2F26">
        <w:rPr>
          <w:lang w:val="en-US"/>
        </w:rPr>
        <w:t>)</w:t>
      </w:r>
      <w:r w:rsidR="001C2055" w:rsidRPr="006E2F26">
        <w:rPr>
          <w:lang w:val="en-US"/>
        </w:rPr>
        <w:t xml:space="preserve"> </w:t>
      </w:r>
      <w:r w:rsidR="00CF185D" w:rsidRPr="006E2F26">
        <w:rPr>
          <w:lang w:val="en-US"/>
        </w:rPr>
        <w:t>and</w:t>
      </w:r>
      <w:r w:rsidR="001C2055" w:rsidRPr="006E2F26">
        <w:rPr>
          <w:lang w:val="en-US"/>
        </w:rPr>
        <w:t xml:space="preserve"> only top </w:t>
      </w:r>
      <w:proofErr w:type="spellStart"/>
      <w:r w:rsidR="004E3635">
        <w:rPr>
          <w:lang w:val="en-US"/>
        </w:rPr>
        <w:t>M</w:t>
      </w:r>
      <w:r w:rsidR="004E3635" w:rsidRPr="004E3635">
        <w:rPr>
          <w:vertAlign w:val="subscript"/>
          <w:lang w:val="en-US"/>
        </w:rPr>
        <w:t>max</w:t>
      </w:r>
      <w:proofErr w:type="spellEnd"/>
      <w:r w:rsidR="001C2055" w:rsidRPr="006E2F26">
        <w:rPr>
          <w:lang w:val="en-US"/>
        </w:rPr>
        <w:t xml:space="preserve"> </w:t>
      </w:r>
      <w:r w:rsidR="00655EBC">
        <w:rPr>
          <w:lang w:val="en-US"/>
        </w:rPr>
        <w:t>member</w:t>
      </w:r>
      <w:r w:rsidR="00C15C4E">
        <w:rPr>
          <w:lang w:val="en-US"/>
        </w:rPr>
        <w:t xml:space="preserve">s </w:t>
      </w:r>
      <w:r w:rsidR="004A5DC5" w:rsidRPr="006E2F26">
        <w:rPr>
          <w:lang w:val="en-US"/>
        </w:rPr>
        <w:t>are eligible to create</w:t>
      </w:r>
      <w:r w:rsidR="001C2055" w:rsidRPr="006E2F26">
        <w:rPr>
          <w:lang w:val="en-US"/>
        </w:rPr>
        <w:t xml:space="preserve"> blocks and vote for rounds.</w:t>
      </w:r>
    </w:p>
    <w:p w14:paraId="2546FE69" w14:textId="64E7A0A4" w:rsidR="00107BD6" w:rsidRDefault="008B2239" w:rsidP="00252078">
      <w:pPr>
        <w:rPr>
          <w:color w:val="auto"/>
          <w:lang w:val="en-US"/>
        </w:rPr>
      </w:pPr>
      <w:r w:rsidRPr="006E2F26">
        <w:rPr>
          <w:lang w:val="en-US"/>
        </w:rPr>
        <w:t>For each round</w:t>
      </w:r>
      <w:r w:rsidR="00FE27ED">
        <w:rPr>
          <w:lang w:val="en-US"/>
        </w:rPr>
        <w:t>,</w:t>
      </w:r>
      <w:r w:rsidRPr="006E2F26">
        <w:rPr>
          <w:lang w:val="en-US"/>
        </w:rPr>
        <w:t xml:space="preserve"> </w:t>
      </w:r>
      <w:r w:rsidR="00FE27ED">
        <w:rPr>
          <w:lang w:val="en-US"/>
        </w:rPr>
        <w:t xml:space="preserve">the </w:t>
      </w:r>
      <w:r w:rsidRPr="006E2F26">
        <w:rPr>
          <w:lang w:val="en-US"/>
        </w:rPr>
        <w:t xml:space="preserve">algorithm </w:t>
      </w:r>
      <w:r w:rsidR="006E5739">
        <w:rPr>
          <w:lang w:val="en-US"/>
        </w:rPr>
        <w:t>expects all</w:t>
      </w:r>
      <w:r w:rsidR="0028367F">
        <w:rPr>
          <w:lang w:val="en-US"/>
        </w:rPr>
        <w:t xml:space="preserve"> or top </w:t>
      </w:r>
      <w:proofErr w:type="spellStart"/>
      <w:r w:rsidR="0028367F">
        <w:rPr>
          <w:lang w:val="en-US"/>
        </w:rPr>
        <w:t>M</w:t>
      </w:r>
      <w:r w:rsidR="0028367F">
        <w:rPr>
          <w:vertAlign w:val="subscript"/>
          <w:lang w:val="en-US"/>
        </w:rPr>
        <w:t>max</w:t>
      </w:r>
      <w:proofErr w:type="spellEnd"/>
      <w:r w:rsidR="00C55364" w:rsidRPr="006E2F26">
        <w:rPr>
          <w:lang w:val="en-US"/>
        </w:rPr>
        <w:t xml:space="preserve"> </w:t>
      </w:r>
      <w:r w:rsidR="00655EBC">
        <w:rPr>
          <w:lang w:val="en-US"/>
        </w:rPr>
        <w:t>member</w:t>
      </w:r>
      <w:r w:rsidR="00C55364" w:rsidRPr="006E2F26">
        <w:rPr>
          <w:lang w:val="en-US"/>
        </w:rPr>
        <w:t>s</w:t>
      </w:r>
      <w:r w:rsidR="00E32CC9" w:rsidRPr="006E2F26">
        <w:rPr>
          <w:lang w:val="en-US"/>
        </w:rPr>
        <w:t xml:space="preserve"> </w:t>
      </w:r>
      <w:r w:rsidR="006E5739">
        <w:rPr>
          <w:lang w:val="en-US"/>
        </w:rPr>
        <w:t xml:space="preserve">to either create a normal block or send a </w:t>
      </w:r>
      <w:r w:rsidR="00E32CC9" w:rsidRPr="006E2F26">
        <w:rPr>
          <w:lang w:val="en-US"/>
        </w:rPr>
        <w:t>vot</w:t>
      </w:r>
      <w:r w:rsidR="006E5739">
        <w:rPr>
          <w:lang w:val="en-US"/>
        </w:rPr>
        <w:t>e</w:t>
      </w:r>
      <w:r w:rsidR="002A5E5A">
        <w:rPr>
          <w:lang w:val="en-US"/>
        </w:rPr>
        <w:t xml:space="preserve"> block – either of them </w:t>
      </w:r>
      <w:r w:rsidR="00FE27ED">
        <w:rPr>
          <w:lang w:val="en-US"/>
        </w:rPr>
        <w:t xml:space="preserve">acting </w:t>
      </w:r>
      <w:r w:rsidR="002A5E5A">
        <w:rPr>
          <w:lang w:val="en-US"/>
        </w:rPr>
        <w:t>as a vote for a parent round</w:t>
      </w:r>
      <w:r w:rsidR="00C55364" w:rsidRPr="006E2F26">
        <w:rPr>
          <w:lang w:val="en-US"/>
        </w:rPr>
        <w:t>.</w:t>
      </w:r>
      <w:r w:rsidR="002A5E5A">
        <w:rPr>
          <w:lang w:val="en-US"/>
        </w:rPr>
        <w:t xml:space="preserve"> </w:t>
      </w:r>
      <w:r w:rsidR="00FE27ED">
        <w:rPr>
          <w:lang w:val="en-US"/>
        </w:rPr>
        <w:t>A v</w:t>
      </w:r>
      <w:r w:rsidR="00FE27ED" w:rsidRPr="006E2F26">
        <w:rPr>
          <w:lang w:val="en-US"/>
        </w:rPr>
        <w:t>ote</w:t>
      </w:r>
      <w:r w:rsidR="00FE27ED">
        <w:rPr>
          <w:lang w:val="en-US"/>
        </w:rPr>
        <w:t xml:space="preserve"> </w:t>
      </w:r>
      <w:r w:rsidR="006010AD">
        <w:rPr>
          <w:lang w:val="en-US"/>
        </w:rPr>
        <w:t>block</w:t>
      </w:r>
      <w:r w:rsidR="0095315E" w:rsidRPr="006E2F26">
        <w:rPr>
          <w:lang w:val="en-US"/>
        </w:rPr>
        <w:t xml:space="preserve"> </w:t>
      </w:r>
      <w:r w:rsidR="00F15289">
        <w:rPr>
          <w:lang w:val="en-US"/>
        </w:rPr>
        <w:t>has</w:t>
      </w:r>
      <w:r w:rsidR="00DA137D">
        <w:rPr>
          <w:lang w:val="en-US"/>
        </w:rPr>
        <w:t xml:space="preserve"> no transactions</w:t>
      </w:r>
      <w:r w:rsidR="00701F5B">
        <w:rPr>
          <w:lang w:val="en-US"/>
        </w:rPr>
        <w:t xml:space="preserve"> and is not </w:t>
      </w:r>
      <w:r w:rsidR="00C31DEA">
        <w:rPr>
          <w:lang w:val="en-US"/>
        </w:rPr>
        <w:t>stored</w:t>
      </w:r>
      <w:r w:rsidR="00701F5B">
        <w:rPr>
          <w:lang w:val="en-US"/>
        </w:rPr>
        <w:t xml:space="preserve"> </w:t>
      </w:r>
      <w:r w:rsidR="00C31DEA">
        <w:rPr>
          <w:lang w:val="en-US"/>
        </w:rPr>
        <w:t>in</w:t>
      </w:r>
      <w:r w:rsidR="00701F5B">
        <w:rPr>
          <w:lang w:val="en-US"/>
        </w:rPr>
        <w:t xml:space="preserve"> </w:t>
      </w:r>
      <w:r w:rsidR="00006DB4">
        <w:rPr>
          <w:lang w:val="en-US"/>
        </w:rPr>
        <w:t xml:space="preserve">the </w:t>
      </w:r>
      <w:r w:rsidR="00201944">
        <w:rPr>
          <w:lang w:val="en-US"/>
        </w:rPr>
        <w:t>R</w:t>
      </w:r>
      <w:r w:rsidR="00701F5B">
        <w:rPr>
          <w:lang w:val="en-US"/>
        </w:rPr>
        <w:t>oundchain</w:t>
      </w:r>
      <w:r w:rsidR="0095315E" w:rsidRPr="006E2F26">
        <w:rPr>
          <w:lang w:val="en-US"/>
        </w:rPr>
        <w:t xml:space="preserve">. </w:t>
      </w:r>
      <w:r w:rsidR="00FE27ED">
        <w:rPr>
          <w:lang w:val="en-US"/>
        </w:rPr>
        <w:t>In t</w:t>
      </w:r>
      <w:r w:rsidR="00FE27ED" w:rsidRPr="006E2F26">
        <w:rPr>
          <w:lang w:val="en-US"/>
        </w:rPr>
        <w:t xml:space="preserve">his </w:t>
      </w:r>
      <w:r w:rsidR="0095315E" w:rsidRPr="006E2F26">
        <w:rPr>
          <w:lang w:val="en-US"/>
        </w:rPr>
        <w:t>way</w:t>
      </w:r>
      <w:r w:rsidR="00FE27ED">
        <w:rPr>
          <w:lang w:val="en-US"/>
        </w:rPr>
        <w:t>,</w:t>
      </w:r>
      <w:r w:rsidR="0095315E" w:rsidRPr="006E2F26">
        <w:rPr>
          <w:lang w:val="en-US"/>
        </w:rPr>
        <w:t xml:space="preserve"> </w:t>
      </w:r>
      <w:r w:rsidR="00655EBC">
        <w:rPr>
          <w:lang w:val="en-US"/>
        </w:rPr>
        <w:t>member</w:t>
      </w:r>
      <w:r w:rsidR="0095315E" w:rsidRPr="006E2F26">
        <w:rPr>
          <w:lang w:val="en-US"/>
        </w:rPr>
        <w:t xml:space="preserve">s </w:t>
      </w:r>
      <w:r w:rsidR="0095315E">
        <w:rPr>
          <w:lang w:val="en-US"/>
        </w:rPr>
        <w:t xml:space="preserve">can </w:t>
      </w:r>
      <w:r w:rsidR="0095315E" w:rsidRPr="006E2F26">
        <w:rPr>
          <w:lang w:val="en-US"/>
        </w:rPr>
        <w:t xml:space="preserve">vote for a particular </w:t>
      </w:r>
      <w:r w:rsidR="0095315E">
        <w:rPr>
          <w:lang w:val="en-US"/>
        </w:rPr>
        <w:t>candidate (a subset of blocks)</w:t>
      </w:r>
      <w:r w:rsidR="0095315E" w:rsidRPr="006E2F26">
        <w:rPr>
          <w:lang w:val="en-US"/>
        </w:rPr>
        <w:t xml:space="preserve"> of </w:t>
      </w:r>
      <w:r w:rsidR="00FE27ED">
        <w:rPr>
          <w:lang w:val="en-US"/>
        </w:rPr>
        <w:t xml:space="preserve">a </w:t>
      </w:r>
      <w:r w:rsidR="0095315E" w:rsidRPr="006E2F26">
        <w:rPr>
          <w:lang w:val="en-US"/>
        </w:rPr>
        <w:t>parent round if more than one</w:t>
      </w:r>
      <w:r w:rsidR="0095315E">
        <w:rPr>
          <w:lang w:val="en-US"/>
        </w:rPr>
        <w:t xml:space="preserve"> exists</w:t>
      </w:r>
      <w:r w:rsidR="0095315E" w:rsidRPr="006E2F26">
        <w:rPr>
          <w:lang w:val="en-US"/>
        </w:rPr>
        <w:t>.</w:t>
      </w:r>
      <w:r w:rsidR="0095315E">
        <w:rPr>
          <w:lang w:val="en-US"/>
        </w:rPr>
        <w:t xml:space="preserve"> The parent round with the most votes </w:t>
      </w:r>
      <w:r w:rsidR="00FE27ED">
        <w:rPr>
          <w:lang w:val="en-US"/>
        </w:rPr>
        <w:t xml:space="preserve">is </w:t>
      </w:r>
      <w:r w:rsidR="0095315E">
        <w:rPr>
          <w:lang w:val="en-US"/>
        </w:rPr>
        <w:t xml:space="preserve">considered </w:t>
      </w:r>
      <w:r w:rsidR="00FE27ED">
        <w:rPr>
          <w:lang w:val="en-US"/>
        </w:rPr>
        <w:t>to be the</w:t>
      </w:r>
      <w:r w:rsidR="0095315E">
        <w:rPr>
          <w:lang w:val="en-US"/>
        </w:rPr>
        <w:t xml:space="preserve"> winner</w:t>
      </w:r>
      <w:r w:rsidR="0095315E" w:rsidRPr="006E2F26">
        <w:rPr>
          <w:lang w:val="en-US"/>
        </w:rPr>
        <w:t xml:space="preserve">. </w:t>
      </w:r>
      <w:r w:rsidR="006E5739">
        <w:rPr>
          <w:lang w:val="en-US"/>
        </w:rPr>
        <w:t xml:space="preserve"> </w:t>
      </w:r>
      <w:r w:rsidR="00122724">
        <w:rPr>
          <w:lang w:val="en-US"/>
        </w:rPr>
        <w:t>T</w:t>
      </w:r>
      <w:r w:rsidR="00122724" w:rsidRPr="00252078">
        <w:rPr>
          <w:color w:val="auto"/>
          <w:lang w:val="en-US"/>
        </w:rPr>
        <w:t xml:space="preserve">here must be </w:t>
      </w:r>
      <w:r w:rsidR="00122724">
        <w:rPr>
          <w:color w:val="auto"/>
          <w:lang w:val="en-US"/>
        </w:rPr>
        <w:t>M*</w:t>
      </w:r>
      <w:r w:rsidR="00122724" w:rsidRPr="00252078">
        <w:rPr>
          <w:color w:val="auto"/>
          <w:lang w:val="en-US"/>
        </w:rPr>
        <w:t>2/3</w:t>
      </w:r>
      <w:r w:rsidR="00122724">
        <w:rPr>
          <w:color w:val="auto"/>
          <w:lang w:val="en-US"/>
        </w:rPr>
        <w:t xml:space="preserve"> </w:t>
      </w:r>
      <w:r w:rsidR="00122724" w:rsidRPr="00252078">
        <w:rPr>
          <w:color w:val="auto"/>
          <w:lang w:val="en-US"/>
        </w:rPr>
        <w:t>of blocks collected</w:t>
      </w:r>
      <w:r w:rsidR="00122724">
        <w:rPr>
          <w:color w:val="auto"/>
          <w:lang w:val="en-US"/>
        </w:rPr>
        <w:t xml:space="preserve"> by </w:t>
      </w:r>
      <w:r w:rsidR="00083349">
        <w:rPr>
          <w:color w:val="auto"/>
          <w:lang w:val="en-US"/>
        </w:rPr>
        <w:t xml:space="preserve">any </w:t>
      </w:r>
      <w:r w:rsidR="00122724">
        <w:rPr>
          <w:color w:val="auto"/>
          <w:lang w:val="en-US"/>
        </w:rPr>
        <w:t>round R</w:t>
      </w:r>
      <w:r w:rsidR="00122724">
        <w:rPr>
          <w:color w:val="auto"/>
          <w:vertAlign w:val="subscript"/>
          <w:lang w:val="en-US"/>
        </w:rPr>
        <w:t>i</w:t>
      </w:r>
      <w:r w:rsidR="00122724" w:rsidRPr="00252078">
        <w:rPr>
          <w:color w:val="auto"/>
          <w:lang w:val="en-US"/>
        </w:rPr>
        <w:t xml:space="preserve"> </w:t>
      </w:r>
      <w:r w:rsidR="00122724">
        <w:rPr>
          <w:color w:val="auto"/>
          <w:lang w:val="en-US"/>
        </w:rPr>
        <w:t>t</w:t>
      </w:r>
      <w:r w:rsidR="00C55364" w:rsidRPr="00252078">
        <w:rPr>
          <w:color w:val="auto"/>
          <w:lang w:val="en-US"/>
        </w:rPr>
        <w:t xml:space="preserve">o </w:t>
      </w:r>
      <w:r w:rsidR="00122724">
        <w:rPr>
          <w:color w:val="auto"/>
          <w:lang w:val="en-US"/>
        </w:rPr>
        <w:t>elect</w:t>
      </w:r>
      <w:r w:rsidR="00C55364" w:rsidRPr="00252078">
        <w:rPr>
          <w:color w:val="auto"/>
          <w:lang w:val="en-US"/>
        </w:rPr>
        <w:t xml:space="preserve"> round</w:t>
      </w:r>
      <w:r w:rsidR="00122724">
        <w:rPr>
          <w:color w:val="auto"/>
          <w:lang w:val="en-US"/>
        </w:rPr>
        <w:t xml:space="preserve"> R</w:t>
      </w:r>
      <w:r w:rsidR="00122724">
        <w:rPr>
          <w:color w:val="auto"/>
          <w:vertAlign w:val="subscript"/>
          <w:lang w:val="en-US"/>
        </w:rPr>
        <w:t>i-</w:t>
      </w:r>
      <w:r w:rsidR="003F534C">
        <w:rPr>
          <w:color w:val="auto"/>
          <w:vertAlign w:val="subscript"/>
          <w:lang w:val="en-US"/>
        </w:rPr>
        <w:t>Pitch</w:t>
      </w:r>
      <w:r w:rsidR="00C55364" w:rsidRPr="00252078">
        <w:rPr>
          <w:color w:val="auto"/>
          <w:lang w:val="en-US"/>
        </w:rPr>
        <w:t xml:space="preserve">. </w:t>
      </w:r>
      <w:r w:rsidR="000134E1" w:rsidRPr="00252078">
        <w:rPr>
          <w:color w:val="auto"/>
          <w:lang w:val="en-US"/>
        </w:rPr>
        <w:t>As soon as</w:t>
      </w:r>
      <w:r w:rsidR="002D04A9">
        <w:rPr>
          <w:color w:val="auto"/>
          <w:lang w:val="en-US"/>
        </w:rPr>
        <w:t xml:space="preserve"> </w:t>
      </w:r>
      <w:r w:rsidR="00C55364" w:rsidRPr="00252078">
        <w:rPr>
          <w:color w:val="auto"/>
          <w:lang w:val="en-US"/>
        </w:rPr>
        <w:t>R</w:t>
      </w:r>
      <w:r w:rsidR="00866DE6" w:rsidRPr="00252078">
        <w:rPr>
          <w:color w:val="auto"/>
          <w:vertAlign w:val="subscript"/>
          <w:lang w:val="en-US"/>
        </w:rPr>
        <w:t>i</w:t>
      </w:r>
      <w:r w:rsidR="00C55364" w:rsidRPr="00252078">
        <w:rPr>
          <w:color w:val="auto"/>
          <w:vertAlign w:val="subscript"/>
          <w:lang w:val="en-US"/>
        </w:rPr>
        <w:t>+</w:t>
      </w:r>
      <w:r w:rsidR="003F534C">
        <w:rPr>
          <w:color w:val="auto"/>
          <w:vertAlign w:val="subscript"/>
          <w:lang w:val="en-US"/>
        </w:rPr>
        <w:t>Pitch</w:t>
      </w:r>
      <w:r w:rsidR="00C55364" w:rsidRPr="00252078">
        <w:rPr>
          <w:color w:val="auto"/>
          <w:lang w:val="en-US"/>
        </w:rPr>
        <w:t xml:space="preserve"> round</w:t>
      </w:r>
      <w:r w:rsidR="005D26CC">
        <w:rPr>
          <w:color w:val="auto"/>
          <w:lang w:val="en-US"/>
        </w:rPr>
        <w:t xml:space="preserve"> voted, which means R</w:t>
      </w:r>
      <w:r w:rsidR="005D26CC">
        <w:rPr>
          <w:color w:val="auto"/>
          <w:vertAlign w:val="subscript"/>
          <w:lang w:val="en-US"/>
        </w:rPr>
        <w:t>i</w:t>
      </w:r>
      <w:r w:rsidR="005D26CC">
        <w:rPr>
          <w:color w:val="auto"/>
          <w:lang w:val="en-US"/>
        </w:rPr>
        <w:t xml:space="preserve"> is elected, </w:t>
      </w:r>
      <w:r w:rsidR="004D5A10" w:rsidRPr="00252078">
        <w:rPr>
          <w:color w:val="auto"/>
          <w:lang w:val="en-US"/>
        </w:rPr>
        <w:t>and all [R</w:t>
      </w:r>
      <w:r w:rsidR="004D5A10" w:rsidRPr="00252078">
        <w:rPr>
          <w:color w:val="auto"/>
          <w:vertAlign w:val="subscript"/>
          <w:lang w:val="en-US"/>
        </w:rPr>
        <w:t xml:space="preserve">0 </w:t>
      </w:r>
      <w:r w:rsidR="004D5A10" w:rsidRPr="00252078">
        <w:rPr>
          <w:color w:val="auto"/>
          <w:lang w:val="en-US"/>
        </w:rPr>
        <w:t>… R</w:t>
      </w:r>
      <w:r w:rsidR="004D5A10" w:rsidRPr="00252078">
        <w:rPr>
          <w:color w:val="auto"/>
          <w:vertAlign w:val="subscript"/>
          <w:lang w:val="en-US"/>
        </w:rPr>
        <w:t>i-</w:t>
      </w:r>
      <w:ins w:id="11" w:author="Author">
        <w:r w:rsidR="00D85C78">
          <w:rPr>
            <w:color w:val="auto"/>
            <w:vertAlign w:val="subscript"/>
            <w:lang w:val="en-US"/>
          </w:rPr>
          <w:t>‍</w:t>
        </w:r>
      </w:ins>
      <w:r w:rsidR="00A421E2" w:rsidRPr="00252078">
        <w:rPr>
          <w:color w:val="auto"/>
          <w:vertAlign w:val="subscript"/>
          <w:lang w:val="en-US"/>
        </w:rPr>
        <w:t>1</w:t>
      </w:r>
      <w:r w:rsidR="004D5A10" w:rsidRPr="00252078">
        <w:rPr>
          <w:color w:val="auto"/>
          <w:lang w:val="en-US"/>
        </w:rPr>
        <w:t xml:space="preserve">] </w:t>
      </w:r>
      <w:r w:rsidR="00003CC3">
        <w:rPr>
          <w:color w:val="auto"/>
          <w:lang w:val="en-US"/>
        </w:rPr>
        <w:t xml:space="preserve">rounds </w:t>
      </w:r>
      <w:r w:rsidR="004D5A10" w:rsidRPr="00252078">
        <w:rPr>
          <w:color w:val="auto"/>
          <w:lang w:val="en-US"/>
        </w:rPr>
        <w:t xml:space="preserve">are </w:t>
      </w:r>
      <w:r w:rsidR="005B3B2D">
        <w:rPr>
          <w:color w:val="auto"/>
          <w:lang w:val="en-US"/>
        </w:rPr>
        <w:t>confirmed</w:t>
      </w:r>
      <w:r w:rsidR="00CA55FB">
        <w:rPr>
          <w:color w:val="auto"/>
          <w:lang w:val="en-US"/>
        </w:rPr>
        <w:t>,</w:t>
      </w:r>
      <w:r w:rsidR="004D5A10" w:rsidRPr="00252078">
        <w:rPr>
          <w:color w:val="auto"/>
          <w:lang w:val="en-US"/>
        </w:rPr>
        <w:t xml:space="preserve"> </w:t>
      </w:r>
      <w:r w:rsidR="00C55364" w:rsidRPr="00252078">
        <w:rPr>
          <w:color w:val="auto"/>
          <w:lang w:val="en-US"/>
        </w:rPr>
        <w:t>th</w:t>
      </w:r>
      <w:r w:rsidR="00847013" w:rsidRPr="00252078">
        <w:rPr>
          <w:color w:val="auto"/>
          <w:lang w:val="en-US"/>
        </w:rPr>
        <w:t>e</w:t>
      </w:r>
      <w:r w:rsidR="00C55364" w:rsidRPr="00252078">
        <w:rPr>
          <w:color w:val="auto"/>
          <w:lang w:val="en-US"/>
        </w:rPr>
        <w:t>n round R</w:t>
      </w:r>
      <w:r w:rsidR="00866DE6" w:rsidRPr="00252078">
        <w:rPr>
          <w:color w:val="auto"/>
          <w:vertAlign w:val="subscript"/>
          <w:lang w:val="en-US"/>
        </w:rPr>
        <w:t>i</w:t>
      </w:r>
      <w:r w:rsidR="00C55364" w:rsidRPr="00252078">
        <w:rPr>
          <w:color w:val="auto"/>
          <w:lang w:val="en-US"/>
        </w:rPr>
        <w:t xml:space="preserve"> </w:t>
      </w:r>
      <w:r w:rsidR="00003CC3">
        <w:rPr>
          <w:color w:val="auto"/>
          <w:lang w:val="en-US"/>
        </w:rPr>
        <w:t xml:space="preserve">is </w:t>
      </w:r>
      <w:r w:rsidR="00D85C78">
        <w:rPr>
          <w:color w:val="auto"/>
          <w:lang w:val="en-US"/>
        </w:rPr>
        <w:t xml:space="preserve">also </w:t>
      </w:r>
      <w:r w:rsidR="00003CC3">
        <w:rPr>
          <w:color w:val="auto"/>
          <w:lang w:val="en-US"/>
        </w:rPr>
        <w:t>considered</w:t>
      </w:r>
      <w:r w:rsidR="005B3B2D">
        <w:rPr>
          <w:color w:val="auto"/>
          <w:lang w:val="en-US"/>
        </w:rPr>
        <w:t xml:space="preserve"> as</w:t>
      </w:r>
      <w:r w:rsidR="00C55364" w:rsidRPr="00252078">
        <w:rPr>
          <w:color w:val="auto"/>
          <w:lang w:val="en-US"/>
        </w:rPr>
        <w:t xml:space="preserve"> </w:t>
      </w:r>
      <w:r w:rsidR="005B3B2D">
        <w:rPr>
          <w:color w:val="auto"/>
          <w:lang w:val="en-US"/>
        </w:rPr>
        <w:t>confirmed</w:t>
      </w:r>
      <w:r w:rsidR="00C55364" w:rsidRPr="00252078">
        <w:rPr>
          <w:color w:val="auto"/>
          <w:lang w:val="en-US"/>
        </w:rPr>
        <w:t>.</w:t>
      </w:r>
      <w:r w:rsidR="006425E5" w:rsidRPr="00252078">
        <w:rPr>
          <w:color w:val="auto"/>
          <w:lang w:val="en-US"/>
        </w:rPr>
        <w:t xml:space="preserve"> </w:t>
      </w:r>
      <w:r w:rsidR="00CE3775" w:rsidRPr="00252078">
        <w:rPr>
          <w:color w:val="auto"/>
          <w:lang w:val="en-US"/>
        </w:rPr>
        <w:t xml:space="preserve"> In other words,</w:t>
      </w:r>
      <w:r w:rsidR="00AE6400">
        <w:rPr>
          <w:color w:val="auto"/>
          <w:lang w:val="en-US"/>
        </w:rPr>
        <w:t xml:space="preserve"> for any round</w:t>
      </w:r>
      <w:r w:rsidR="00D30EE3" w:rsidRPr="00D30EE3">
        <w:rPr>
          <w:color w:val="auto"/>
          <w:lang w:val="en-US"/>
        </w:rPr>
        <w:t xml:space="preserve"> </w:t>
      </w:r>
      <w:r w:rsidR="00D30EE3">
        <w:rPr>
          <w:color w:val="auto"/>
          <w:lang w:val="en-US"/>
        </w:rPr>
        <w:t xml:space="preserve">elected by </w:t>
      </w:r>
      <w:r w:rsidR="00CA55FB">
        <w:rPr>
          <w:color w:val="auto"/>
          <w:lang w:val="en-US"/>
        </w:rPr>
        <w:t xml:space="preserve">a </w:t>
      </w:r>
      <w:r w:rsidR="00D30EE3">
        <w:rPr>
          <w:color w:val="auto"/>
          <w:lang w:val="en-US"/>
        </w:rPr>
        <w:t>corresponding child round</w:t>
      </w:r>
      <w:r w:rsidR="00CA55FB">
        <w:rPr>
          <w:color w:val="auto"/>
          <w:lang w:val="en-US"/>
        </w:rPr>
        <w:t>,</w:t>
      </w:r>
      <w:r w:rsidR="00AE6400">
        <w:rPr>
          <w:color w:val="auto"/>
          <w:lang w:val="en-US"/>
        </w:rPr>
        <w:t xml:space="preserve"> </w:t>
      </w:r>
      <w:r w:rsidR="00CE3775" w:rsidRPr="00252078">
        <w:rPr>
          <w:color w:val="auto"/>
          <w:lang w:val="en-US"/>
        </w:rPr>
        <w:t>if all</w:t>
      </w:r>
      <w:r w:rsidR="00AE6400">
        <w:rPr>
          <w:color w:val="auto"/>
          <w:lang w:val="en-US"/>
        </w:rPr>
        <w:t xml:space="preserve"> </w:t>
      </w:r>
      <w:r w:rsidR="00CE3775" w:rsidRPr="00252078">
        <w:rPr>
          <w:color w:val="auto"/>
          <w:lang w:val="en-US"/>
        </w:rPr>
        <w:t>previous rounds are</w:t>
      </w:r>
      <w:r w:rsidR="00AE6400" w:rsidRPr="00AE6400">
        <w:rPr>
          <w:color w:val="auto"/>
          <w:lang w:val="en-US"/>
        </w:rPr>
        <w:t xml:space="preserve"> </w:t>
      </w:r>
      <w:r w:rsidR="00AE6400">
        <w:rPr>
          <w:color w:val="auto"/>
          <w:lang w:val="en-US"/>
        </w:rPr>
        <w:t>confirmed</w:t>
      </w:r>
      <w:r w:rsidR="00CE3775" w:rsidRPr="00252078">
        <w:rPr>
          <w:color w:val="auto"/>
          <w:lang w:val="en-US"/>
        </w:rPr>
        <w:t xml:space="preserve"> </w:t>
      </w:r>
      <w:r w:rsidR="00AE6400">
        <w:rPr>
          <w:color w:val="auto"/>
          <w:lang w:val="en-US"/>
        </w:rPr>
        <w:t xml:space="preserve">then this </w:t>
      </w:r>
      <w:r w:rsidR="00AE6400" w:rsidRPr="00252078">
        <w:rPr>
          <w:color w:val="auto"/>
          <w:lang w:val="en-US"/>
        </w:rPr>
        <w:t xml:space="preserve">round is </w:t>
      </w:r>
      <w:r w:rsidR="00CA55FB">
        <w:rPr>
          <w:color w:val="auto"/>
          <w:lang w:val="en-US"/>
        </w:rPr>
        <w:t xml:space="preserve">also </w:t>
      </w:r>
      <w:r w:rsidR="00AE6400" w:rsidRPr="00252078">
        <w:rPr>
          <w:color w:val="auto"/>
          <w:lang w:val="en-US"/>
        </w:rPr>
        <w:t xml:space="preserve">flagged </w:t>
      </w:r>
      <w:r w:rsidR="00645956">
        <w:rPr>
          <w:color w:val="auto"/>
          <w:lang w:val="en-US"/>
        </w:rPr>
        <w:t>as</w:t>
      </w:r>
      <w:r w:rsidR="00AE6400" w:rsidRPr="00252078">
        <w:rPr>
          <w:color w:val="auto"/>
          <w:lang w:val="en-US"/>
        </w:rPr>
        <w:t xml:space="preserve"> </w:t>
      </w:r>
      <w:r w:rsidR="00AE6400">
        <w:rPr>
          <w:color w:val="auto"/>
          <w:lang w:val="en-US"/>
        </w:rPr>
        <w:t>confirmed</w:t>
      </w:r>
      <w:r w:rsidR="00CE3775" w:rsidRPr="00252078">
        <w:rPr>
          <w:color w:val="auto"/>
          <w:lang w:val="en-US"/>
        </w:rPr>
        <w:t>.</w:t>
      </w:r>
      <w:r w:rsidR="006A1A2A" w:rsidRPr="00252078">
        <w:rPr>
          <w:color w:val="auto"/>
          <w:lang w:val="en-US"/>
        </w:rPr>
        <w:t xml:space="preserve"> </w:t>
      </w:r>
    </w:p>
    <w:p w14:paraId="2F9AC103" w14:textId="77777777" w:rsidR="00FE3CF2" w:rsidRDefault="00FE3CF2" w:rsidP="00FE3CF2">
      <w:pPr>
        <w:pStyle w:val="Caption"/>
        <w:spacing w:after="0"/>
        <w:rPr>
          <w:lang w:val="en-US"/>
        </w:rPr>
      </w:pPr>
    </w:p>
    <w:p w14:paraId="5EEB52C6" w14:textId="77777777" w:rsidR="00FE3CF2" w:rsidRDefault="00FE3CF2" w:rsidP="00FE3CF2">
      <w:pPr>
        <w:pStyle w:val="Caption"/>
        <w:spacing w:after="0"/>
        <w:rPr>
          <w:lang w:val="en-US"/>
        </w:rPr>
      </w:pPr>
    </w:p>
    <w:p w14:paraId="0BCD43CB" w14:textId="77777777" w:rsidR="00482370" w:rsidRDefault="00482370">
      <w:pPr>
        <w:spacing w:after="200" w:afterAutospacing="0" w:line="276" w:lineRule="auto"/>
        <w:ind w:firstLine="0"/>
        <w:jc w:val="left"/>
        <w:rPr>
          <w:bCs/>
          <w:color w:val="4F81BD" w:themeColor="accent1"/>
          <w:sz w:val="18"/>
          <w:szCs w:val="18"/>
          <w:lang w:val="en-US"/>
        </w:rPr>
      </w:pPr>
      <w:r>
        <w:rPr>
          <w:lang w:val="en-US"/>
        </w:rPr>
        <w:br w:type="page"/>
      </w:r>
    </w:p>
    <w:p w14:paraId="2BBEF0F4" w14:textId="420D1AE3" w:rsidR="00FE3CF2" w:rsidRDefault="00FE3CF2" w:rsidP="009845C4">
      <w:pPr>
        <w:pStyle w:val="Caption"/>
        <w:spacing w:after="0"/>
        <w:rPr>
          <w:lang w:val="en-US"/>
        </w:rPr>
      </w:pPr>
      <w:r w:rsidRPr="006E2F26">
        <w:rPr>
          <w:lang w:val="en-US"/>
        </w:rPr>
        <w:lastRenderedPageBreak/>
        <w:t xml:space="preserve">Figure </w:t>
      </w:r>
      <w:r>
        <w:rPr>
          <w:lang w:val="en-US"/>
        </w:rPr>
        <w:t>2</w:t>
      </w:r>
      <w:r w:rsidRPr="006E2F26">
        <w:rPr>
          <w:lang w:val="en-US"/>
        </w:rPr>
        <w:t xml:space="preserve">. </w:t>
      </w:r>
      <w:r w:rsidR="001E7114">
        <w:rPr>
          <w:lang w:val="en-US"/>
        </w:rPr>
        <w:t>Voting</w:t>
      </w:r>
      <w:r>
        <w:rPr>
          <w:lang w:val="en-US"/>
        </w:rPr>
        <w:t xml:space="preserve"> and </w:t>
      </w:r>
      <w:r w:rsidR="001E7114">
        <w:rPr>
          <w:lang w:val="en-US"/>
        </w:rPr>
        <w:t>Confirmation</w:t>
      </w:r>
    </w:p>
    <w:p w14:paraId="2E59FB5A" w14:textId="071E30F6" w:rsidR="00AB1F4B" w:rsidRDefault="00DF593D" w:rsidP="00AB1F4B">
      <w:pPr>
        <w:ind w:firstLine="0"/>
        <w:rPr>
          <w:color w:val="auto"/>
          <w:lang w:val="en-US"/>
        </w:rPr>
      </w:pPr>
      <w:r>
        <w:rPr>
          <w:noProof/>
          <w:color w:val="auto"/>
          <w:lang w:val="en-US" w:eastAsia="en-US"/>
        </w:rPr>
        <mc:AlternateContent>
          <mc:Choice Requires="wpc">
            <w:drawing>
              <wp:inline distT="0" distB="0" distL="0" distR="0" wp14:anchorId="63166DD0" wp14:editId="54E04F2C">
                <wp:extent cx="6816725" cy="8524929"/>
                <wp:effectExtent l="0" t="0" r="0" b="0"/>
                <wp:docPr id="1270" name="Canvas 12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140"/>
                        <wps:cNvSpPr>
                          <a:spLocks noChangeArrowheads="1"/>
                        </wps:cNvSpPr>
                        <wps:spPr bwMode="auto">
                          <a:xfrm>
                            <a:off x="1435100" y="868004"/>
                            <a:ext cx="717546" cy="287020"/>
                          </a:xfrm>
                          <a:prstGeom prst="rect">
                            <a:avLst/>
                          </a:prstGeom>
                          <a:solidFill>
                            <a:schemeClr val="accent3">
                              <a:lumMod val="40000"/>
                              <a:lumOff val="60000"/>
                            </a:schemeClr>
                          </a:solidFill>
                          <a:ln w="12700">
                            <a:solidFill>
                              <a:srgbClr val="000000"/>
                            </a:solidFill>
                            <a:miter lim="800000"/>
                            <a:headEnd/>
                            <a:tailEnd/>
                          </a:ln>
                        </wps:spPr>
                        <wps:txbx>
                          <w:txbxContent>
                            <w:p w14:paraId="2673DC99" w14:textId="77777777" w:rsidR="00C84A0A" w:rsidRPr="009641DF" w:rsidRDefault="00C84A0A" w:rsidP="00027B01">
                              <w:pPr>
                                <w:pStyle w:val="Drawing"/>
                              </w:pPr>
                              <w:r w:rsidRPr="000B3FF9">
                                <w:t>R</w:t>
                              </w:r>
                              <w:r w:rsidRPr="00FA0AD4">
                                <w:rPr>
                                  <w:vertAlign w:val="subscript"/>
                                </w:rPr>
                                <w:t>i</w:t>
                              </w:r>
                            </w:p>
                          </w:txbxContent>
                        </wps:txbx>
                        <wps:bodyPr rot="0" vert="horz" wrap="square" lIns="91440" tIns="45720" rIns="91440" bIns="45720" anchor="ctr" anchorCtr="0" upright="1">
                          <a:noAutofit/>
                        </wps:bodyPr>
                      </wps:wsp>
                      <wps:wsp>
                        <wps:cNvPr id="2" name="AutoShape 1663"/>
                        <wps:cNvCnPr>
                          <a:cxnSpLocks noChangeShapeType="1"/>
                        </wps:cNvCnPr>
                        <wps:spPr bwMode="auto">
                          <a:xfrm flipH="1">
                            <a:off x="1145540" y="1091788"/>
                            <a:ext cx="28702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1664"/>
                        <wps:cNvCnPr>
                          <a:cxnSpLocks noChangeShapeType="1"/>
                        </wps:cNvCnPr>
                        <wps:spPr bwMode="auto">
                          <a:xfrm>
                            <a:off x="1146810" y="1091788"/>
                            <a:ext cx="635" cy="33013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1667"/>
                        <wps:cNvCnPr>
                          <a:cxnSpLocks noChangeShapeType="1"/>
                        </wps:cNvCnPr>
                        <wps:spPr bwMode="auto">
                          <a:xfrm flipH="1">
                            <a:off x="1002030" y="1522318"/>
                            <a:ext cx="42926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668"/>
                        <wps:cNvCnPr>
                          <a:cxnSpLocks noChangeShapeType="1"/>
                        </wps:cNvCnPr>
                        <wps:spPr bwMode="auto">
                          <a:xfrm flipH="1">
                            <a:off x="1001395" y="1522318"/>
                            <a:ext cx="1270" cy="33020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1679"/>
                        <wps:cNvCnPr>
                          <a:cxnSpLocks noChangeShapeType="1"/>
                        </wps:cNvCnPr>
                        <wps:spPr bwMode="auto">
                          <a:xfrm flipH="1">
                            <a:off x="859155" y="1952848"/>
                            <a:ext cx="57213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680"/>
                        <wps:cNvCnPr>
                          <a:cxnSpLocks noChangeShapeType="1"/>
                        </wps:cNvCnPr>
                        <wps:spPr bwMode="auto">
                          <a:xfrm flipH="1">
                            <a:off x="858520" y="1952848"/>
                            <a:ext cx="635" cy="33013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 name="Rectangle 140"/>
                        <wps:cNvSpPr>
                          <a:spLocks noChangeArrowheads="1"/>
                        </wps:cNvSpPr>
                        <wps:spPr bwMode="auto">
                          <a:xfrm>
                            <a:off x="1435100" y="1301758"/>
                            <a:ext cx="718500" cy="285750"/>
                          </a:xfrm>
                          <a:prstGeom prst="rect">
                            <a:avLst/>
                          </a:prstGeom>
                          <a:solidFill>
                            <a:schemeClr val="accent3">
                              <a:lumMod val="40000"/>
                              <a:lumOff val="60000"/>
                            </a:schemeClr>
                          </a:solidFill>
                          <a:ln w="12700">
                            <a:solidFill>
                              <a:srgbClr val="000000"/>
                            </a:solidFill>
                            <a:miter lim="800000"/>
                            <a:headEnd/>
                            <a:tailEnd/>
                          </a:ln>
                        </wps:spPr>
                        <wps:txbx>
                          <w:txbxContent>
                            <w:p w14:paraId="2204CAB2" w14:textId="77777777" w:rsidR="00C84A0A" w:rsidRPr="009641DF" w:rsidRDefault="00C84A0A" w:rsidP="00027B01">
                              <w:pPr>
                                <w:pStyle w:val="Drawing"/>
                                <w:rPr>
                                  <w:vertAlign w:val="subscript"/>
                                </w:rPr>
                              </w:pPr>
                              <w:r w:rsidRPr="006E2F26">
                                <w:t>R</w:t>
                              </w:r>
                              <w:r>
                                <w:rPr>
                                  <w:vertAlign w:val="subscript"/>
                                </w:rPr>
                                <w:t>i+1</w:t>
                              </w:r>
                            </w:p>
                          </w:txbxContent>
                        </wps:txbx>
                        <wps:bodyPr rot="0" vert="horz" wrap="square" lIns="91440" tIns="45720" rIns="91440" bIns="45720" anchor="ctr" anchorCtr="0" upright="1">
                          <a:noAutofit/>
                        </wps:bodyPr>
                      </wps:wsp>
                      <wps:wsp>
                        <wps:cNvPr id="9" name="Rectangle 140"/>
                        <wps:cNvSpPr>
                          <a:spLocks noChangeArrowheads="1"/>
                        </wps:cNvSpPr>
                        <wps:spPr bwMode="auto">
                          <a:xfrm>
                            <a:off x="1435100" y="1732291"/>
                            <a:ext cx="718500" cy="285750"/>
                          </a:xfrm>
                          <a:prstGeom prst="rect">
                            <a:avLst/>
                          </a:prstGeom>
                          <a:solidFill>
                            <a:schemeClr val="accent3">
                              <a:lumMod val="40000"/>
                              <a:lumOff val="60000"/>
                            </a:schemeClr>
                          </a:solidFill>
                          <a:ln w="12700">
                            <a:solidFill>
                              <a:srgbClr val="000000"/>
                            </a:solidFill>
                            <a:miter lim="800000"/>
                            <a:headEnd/>
                            <a:tailEnd/>
                          </a:ln>
                        </wps:spPr>
                        <wps:txbx>
                          <w:txbxContent>
                            <w:p w14:paraId="4A9AD62A" w14:textId="77777777" w:rsidR="00C84A0A" w:rsidRPr="009641DF" w:rsidRDefault="00C84A0A" w:rsidP="00027B01">
                              <w:pPr>
                                <w:pStyle w:val="Drawing"/>
                                <w:rPr>
                                  <w:vertAlign w:val="subscript"/>
                                </w:rPr>
                              </w:pPr>
                              <w:r w:rsidRPr="006E2F26">
                                <w:t>R</w:t>
                              </w:r>
                              <w:r w:rsidRPr="00C209EA">
                                <w:rPr>
                                  <w:vertAlign w:val="subscript"/>
                                </w:rPr>
                                <w:t>i+2</w:t>
                              </w:r>
                            </w:p>
                          </w:txbxContent>
                        </wps:txbx>
                        <wps:bodyPr rot="0" vert="horz" wrap="square" lIns="91440" tIns="45720" rIns="91440" bIns="45720" anchor="ctr" anchorCtr="0" upright="1">
                          <a:noAutofit/>
                        </wps:bodyPr>
                      </wps:wsp>
                      <wps:wsp>
                        <wps:cNvPr id="10" name="Rectangle 140"/>
                        <wps:cNvSpPr>
                          <a:spLocks noChangeArrowheads="1"/>
                        </wps:cNvSpPr>
                        <wps:spPr bwMode="auto">
                          <a:xfrm>
                            <a:off x="1435985" y="2162813"/>
                            <a:ext cx="718182" cy="286385"/>
                          </a:xfrm>
                          <a:prstGeom prst="rect">
                            <a:avLst/>
                          </a:prstGeom>
                          <a:solidFill>
                            <a:srgbClr val="B6DDE8"/>
                          </a:solidFill>
                          <a:ln w="12700">
                            <a:solidFill>
                              <a:srgbClr val="000000"/>
                            </a:solidFill>
                            <a:miter lim="800000"/>
                            <a:headEnd/>
                            <a:tailEnd/>
                          </a:ln>
                        </wps:spPr>
                        <wps:txbx>
                          <w:txbxContent>
                            <w:p w14:paraId="57F31228" w14:textId="77777777" w:rsidR="00C84A0A" w:rsidRPr="009641DF" w:rsidRDefault="00C84A0A" w:rsidP="00027B01">
                              <w:pPr>
                                <w:pStyle w:val="Drawing"/>
                              </w:pPr>
                              <w:r w:rsidRPr="000B3FF9">
                                <w:t>R</w:t>
                              </w:r>
                              <w:r w:rsidRPr="00FA0AD4">
                                <w:rPr>
                                  <w:vertAlign w:val="subscript"/>
                                </w:rPr>
                                <w:t>i</w:t>
                              </w:r>
                              <w:r>
                                <w:rPr>
                                  <w:vertAlign w:val="subscript"/>
                                </w:rPr>
                                <w:t>+3</w:t>
                              </w:r>
                            </w:p>
                          </w:txbxContent>
                        </wps:txbx>
                        <wps:bodyPr rot="0" vert="horz" wrap="square" lIns="91440" tIns="45720" rIns="91440" bIns="45720" anchor="ctr" anchorCtr="0" upright="1">
                          <a:noAutofit/>
                        </wps:bodyPr>
                      </wps:wsp>
                      <wps:wsp>
                        <wps:cNvPr id="11" name="Rectangle 140"/>
                        <wps:cNvSpPr>
                          <a:spLocks noChangeArrowheads="1"/>
                        </wps:cNvSpPr>
                        <wps:spPr bwMode="auto">
                          <a:xfrm>
                            <a:off x="1435101" y="2593307"/>
                            <a:ext cx="718500" cy="287053"/>
                          </a:xfrm>
                          <a:prstGeom prst="rect">
                            <a:avLst/>
                          </a:prstGeom>
                          <a:solidFill>
                            <a:srgbClr val="B6DDE8"/>
                          </a:solidFill>
                          <a:ln w="12700">
                            <a:solidFill>
                              <a:srgbClr val="000000"/>
                            </a:solidFill>
                            <a:miter lim="800000"/>
                            <a:headEnd/>
                            <a:tailEnd/>
                          </a:ln>
                        </wps:spPr>
                        <wps:txbx>
                          <w:txbxContent>
                            <w:p w14:paraId="2D6E84F4" w14:textId="77777777" w:rsidR="00C84A0A" w:rsidRPr="009641DF" w:rsidRDefault="00C84A0A" w:rsidP="00027B01">
                              <w:pPr>
                                <w:pStyle w:val="Drawing"/>
                                <w:rPr>
                                  <w:vertAlign w:val="subscript"/>
                                </w:rPr>
                              </w:pPr>
                              <w:r w:rsidRPr="006E2F26">
                                <w:t>R</w:t>
                              </w:r>
                              <w:r>
                                <w:rPr>
                                  <w:vertAlign w:val="subscript"/>
                                </w:rPr>
                                <w:t>i+4</w:t>
                              </w:r>
                            </w:p>
                          </w:txbxContent>
                        </wps:txbx>
                        <wps:bodyPr rot="0" vert="horz" wrap="square" lIns="91440" tIns="45720" rIns="91440" bIns="45720" anchor="ctr" anchorCtr="0" upright="1">
                          <a:noAutofit/>
                        </wps:bodyPr>
                      </wps:wsp>
                      <wps:wsp>
                        <wps:cNvPr id="12" name="Rectangle 140"/>
                        <wps:cNvSpPr>
                          <a:spLocks noChangeArrowheads="1"/>
                        </wps:cNvSpPr>
                        <wps:spPr bwMode="auto">
                          <a:xfrm>
                            <a:off x="1435101" y="3023831"/>
                            <a:ext cx="718500" cy="288523"/>
                          </a:xfrm>
                          <a:prstGeom prst="rect">
                            <a:avLst/>
                          </a:prstGeom>
                          <a:solidFill>
                            <a:srgbClr val="B6DDE8"/>
                          </a:solidFill>
                          <a:ln w="12700">
                            <a:solidFill>
                              <a:srgbClr val="000000"/>
                            </a:solidFill>
                            <a:miter lim="800000"/>
                            <a:headEnd/>
                            <a:tailEnd/>
                          </a:ln>
                        </wps:spPr>
                        <wps:txbx>
                          <w:txbxContent>
                            <w:p w14:paraId="0D063487"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5</w:t>
                              </w:r>
                            </w:p>
                          </w:txbxContent>
                        </wps:txbx>
                        <wps:bodyPr rot="0" vert="horz" wrap="square" lIns="91440" tIns="45720" rIns="91440" bIns="45720" anchor="ctr" anchorCtr="0" upright="1">
                          <a:noAutofit/>
                        </wps:bodyPr>
                      </wps:wsp>
                      <wps:wsp>
                        <wps:cNvPr id="13" name="Rectangle 140"/>
                        <wps:cNvSpPr>
                          <a:spLocks noChangeArrowheads="1"/>
                        </wps:cNvSpPr>
                        <wps:spPr bwMode="auto">
                          <a:xfrm>
                            <a:off x="1435100" y="3454356"/>
                            <a:ext cx="718818" cy="288529"/>
                          </a:xfrm>
                          <a:prstGeom prst="rect">
                            <a:avLst/>
                          </a:prstGeom>
                          <a:solidFill>
                            <a:srgbClr val="B6DDE8"/>
                          </a:solidFill>
                          <a:ln w="12700">
                            <a:solidFill>
                              <a:srgbClr val="000000"/>
                            </a:solidFill>
                            <a:miter lim="800000"/>
                            <a:headEnd/>
                            <a:tailEnd/>
                          </a:ln>
                        </wps:spPr>
                        <wps:txbx>
                          <w:txbxContent>
                            <w:p w14:paraId="759F539D" w14:textId="77777777" w:rsidR="00C84A0A" w:rsidRPr="009641DF" w:rsidRDefault="00C84A0A" w:rsidP="00027B01">
                              <w:pPr>
                                <w:pStyle w:val="Drawing"/>
                              </w:pPr>
                              <w:r w:rsidRPr="000B3FF9">
                                <w:t>R</w:t>
                              </w:r>
                              <w:r w:rsidRPr="00FA0AD4">
                                <w:rPr>
                                  <w:vertAlign w:val="subscript"/>
                                </w:rPr>
                                <w:t>i</w:t>
                              </w:r>
                              <w:r>
                                <w:rPr>
                                  <w:vertAlign w:val="subscript"/>
                                </w:rPr>
                                <w:t>+6</w:t>
                              </w:r>
                            </w:p>
                          </w:txbxContent>
                        </wps:txbx>
                        <wps:bodyPr rot="0" vert="horz" wrap="square" lIns="91440" tIns="45720" rIns="91440" bIns="45720" anchor="ctr" anchorCtr="0" upright="1">
                          <a:noAutofit/>
                        </wps:bodyPr>
                      </wps:wsp>
                      <wps:wsp>
                        <wps:cNvPr id="14" name="Rectangle 140"/>
                        <wps:cNvSpPr>
                          <a:spLocks noChangeArrowheads="1"/>
                        </wps:cNvSpPr>
                        <wps:spPr bwMode="auto">
                          <a:xfrm>
                            <a:off x="1432560" y="3881714"/>
                            <a:ext cx="720090" cy="291674"/>
                          </a:xfrm>
                          <a:prstGeom prst="rect">
                            <a:avLst/>
                          </a:prstGeom>
                          <a:solidFill>
                            <a:srgbClr val="B6DDE8"/>
                          </a:solidFill>
                          <a:ln w="12700">
                            <a:solidFill>
                              <a:srgbClr val="000000"/>
                            </a:solidFill>
                            <a:miter lim="800000"/>
                            <a:headEnd/>
                            <a:tailEnd/>
                          </a:ln>
                        </wps:spPr>
                        <wps:txbx>
                          <w:txbxContent>
                            <w:p w14:paraId="4757736D" w14:textId="77777777" w:rsidR="00C84A0A" w:rsidRPr="009641DF" w:rsidRDefault="00C84A0A" w:rsidP="00027B01">
                              <w:pPr>
                                <w:pStyle w:val="Drawing"/>
                                <w:rPr>
                                  <w:vertAlign w:val="subscript"/>
                                </w:rPr>
                              </w:pPr>
                              <w:r w:rsidRPr="006E2F26">
                                <w:t>R</w:t>
                              </w:r>
                              <w:r>
                                <w:rPr>
                                  <w:vertAlign w:val="subscript"/>
                                </w:rPr>
                                <w:t>i+7</w:t>
                              </w:r>
                            </w:p>
                          </w:txbxContent>
                        </wps:txbx>
                        <wps:bodyPr rot="0" vert="horz" wrap="square" lIns="91440" tIns="45720" rIns="91440" bIns="45720" anchor="ctr" anchorCtr="0" upright="1">
                          <a:noAutofit/>
                        </wps:bodyPr>
                      </wps:wsp>
                      <wps:wsp>
                        <wps:cNvPr id="15" name="Rectangle 140"/>
                        <wps:cNvSpPr>
                          <a:spLocks noChangeArrowheads="1"/>
                        </wps:cNvSpPr>
                        <wps:spPr bwMode="auto">
                          <a:xfrm>
                            <a:off x="1432560" y="4315395"/>
                            <a:ext cx="720090" cy="288549"/>
                          </a:xfrm>
                          <a:prstGeom prst="rect">
                            <a:avLst/>
                          </a:prstGeom>
                          <a:solidFill>
                            <a:srgbClr val="B6DDE8"/>
                          </a:solidFill>
                          <a:ln w="12700">
                            <a:solidFill>
                              <a:srgbClr val="000000"/>
                            </a:solidFill>
                            <a:miter lim="800000"/>
                            <a:headEnd/>
                            <a:tailEnd/>
                          </a:ln>
                        </wps:spPr>
                        <wps:txbx>
                          <w:txbxContent>
                            <w:p w14:paraId="2AEE709A"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8</w:t>
                              </w:r>
                            </w:p>
                          </w:txbxContent>
                        </wps:txbx>
                        <wps:bodyPr rot="0" vert="horz" wrap="square" lIns="91440" tIns="45720" rIns="91440" bIns="45720" anchor="ctr" anchorCtr="0" upright="1">
                          <a:noAutofit/>
                        </wps:bodyPr>
                      </wps:wsp>
                      <wps:wsp>
                        <wps:cNvPr id="16" name="Rectangle 140"/>
                        <wps:cNvSpPr>
                          <a:spLocks noChangeArrowheads="1"/>
                        </wps:cNvSpPr>
                        <wps:spPr bwMode="auto">
                          <a:xfrm>
                            <a:off x="1435100" y="4742804"/>
                            <a:ext cx="720408" cy="288453"/>
                          </a:xfrm>
                          <a:prstGeom prst="rect">
                            <a:avLst/>
                          </a:prstGeom>
                          <a:solidFill>
                            <a:srgbClr val="B6DDE8"/>
                          </a:solidFill>
                          <a:ln w="12700">
                            <a:solidFill>
                              <a:srgbClr val="000000"/>
                            </a:solidFill>
                            <a:miter lim="800000"/>
                            <a:headEnd/>
                            <a:tailEnd/>
                          </a:ln>
                        </wps:spPr>
                        <wps:txbx>
                          <w:txbxContent>
                            <w:p w14:paraId="17AB6375" w14:textId="77777777" w:rsidR="00C84A0A" w:rsidRPr="009641DF" w:rsidRDefault="00C84A0A" w:rsidP="00027B01">
                              <w:pPr>
                                <w:pStyle w:val="Drawing"/>
                              </w:pPr>
                              <w:r w:rsidRPr="000B3FF9">
                                <w:t>R</w:t>
                              </w:r>
                              <w:r w:rsidRPr="00FA0AD4">
                                <w:rPr>
                                  <w:vertAlign w:val="subscript"/>
                                </w:rPr>
                                <w:t>i</w:t>
                              </w:r>
                              <w:r>
                                <w:rPr>
                                  <w:vertAlign w:val="subscript"/>
                                </w:rPr>
                                <w:t>+9</w:t>
                              </w:r>
                            </w:p>
                          </w:txbxContent>
                        </wps:txbx>
                        <wps:bodyPr rot="0" vert="horz" wrap="square" lIns="91440" tIns="45720" rIns="91440" bIns="45720" anchor="ctr" anchorCtr="0" upright="1">
                          <a:noAutofit/>
                        </wps:bodyPr>
                      </wps:wsp>
                      <wps:wsp>
                        <wps:cNvPr id="17" name="Rectangle 140"/>
                        <wps:cNvSpPr>
                          <a:spLocks noChangeArrowheads="1"/>
                        </wps:cNvSpPr>
                        <wps:spPr bwMode="auto">
                          <a:xfrm>
                            <a:off x="1435100" y="5173337"/>
                            <a:ext cx="721044" cy="288450"/>
                          </a:xfrm>
                          <a:prstGeom prst="rect">
                            <a:avLst/>
                          </a:prstGeom>
                          <a:solidFill>
                            <a:srgbClr val="B6DDE8"/>
                          </a:solidFill>
                          <a:ln w="12700">
                            <a:solidFill>
                              <a:srgbClr val="000000"/>
                            </a:solidFill>
                            <a:miter lim="800000"/>
                            <a:headEnd/>
                            <a:tailEnd/>
                          </a:ln>
                        </wps:spPr>
                        <wps:txbx>
                          <w:txbxContent>
                            <w:p w14:paraId="6F81874B" w14:textId="77777777" w:rsidR="00C84A0A" w:rsidRPr="009641DF" w:rsidRDefault="00C84A0A" w:rsidP="00027B01">
                              <w:pPr>
                                <w:pStyle w:val="Drawing"/>
                                <w:rPr>
                                  <w:vertAlign w:val="subscript"/>
                                </w:rPr>
                              </w:pPr>
                              <w:r w:rsidRPr="006E2F26">
                                <w:t>R</w:t>
                              </w:r>
                              <w:r>
                                <w:rPr>
                                  <w:vertAlign w:val="subscript"/>
                                </w:rPr>
                                <w:t>i+10</w:t>
                              </w:r>
                            </w:p>
                          </w:txbxContent>
                        </wps:txbx>
                        <wps:bodyPr rot="0" vert="horz" wrap="square" lIns="91440" tIns="45720" rIns="91440" bIns="45720" anchor="ctr" anchorCtr="0" upright="1">
                          <a:noAutofit/>
                        </wps:bodyPr>
                      </wps:wsp>
                      <wps:wsp>
                        <wps:cNvPr id="18" name="Rectangle 140"/>
                        <wps:cNvSpPr>
                          <a:spLocks noChangeArrowheads="1"/>
                        </wps:cNvSpPr>
                        <wps:spPr bwMode="auto">
                          <a:xfrm>
                            <a:off x="1435100" y="5607086"/>
                            <a:ext cx="718500" cy="2857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B6DDE8"/>
                                </a:solidFill>
                              </a14:hiddenFill>
                            </a:ext>
                          </a:extLst>
                        </wps:spPr>
                        <wps:txbx>
                          <w:txbxContent>
                            <w:p w14:paraId="701D9F3B" w14:textId="77777777" w:rsidR="00C84A0A" w:rsidRPr="009641DF" w:rsidRDefault="00C84A0A" w:rsidP="00027B01">
                              <w:pPr>
                                <w:pStyle w:val="Drawing"/>
                                <w:rPr>
                                  <w:vertAlign w:val="subscript"/>
                                </w:rPr>
                              </w:pPr>
                              <w:r w:rsidRPr="006E2F26">
                                <w:t>R</w:t>
                              </w:r>
                              <w:r>
                                <w:rPr>
                                  <w:vertAlign w:val="subscript"/>
                                </w:rPr>
                                <w:t>i+11</w:t>
                              </w:r>
                            </w:p>
                          </w:txbxContent>
                        </wps:txbx>
                        <wps:bodyPr rot="0" vert="horz" wrap="square" lIns="91440" tIns="45720" rIns="91440" bIns="45720" anchor="ctr" anchorCtr="0" upright="1">
                          <a:noAutofit/>
                        </wps:bodyPr>
                      </wps:wsp>
                      <wps:wsp>
                        <wps:cNvPr id="19" name="Rectangle 140"/>
                        <wps:cNvSpPr>
                          <a:spLocks noChangeArrowheads="1"/>
                        </wps:cNvSpPr>
                        <wps:spPr bwMode="auto">
                          <a:xfrm>
                            <a:off x="1435100" y="6037542"/>
                            <a:ext cx="718818" cy="286385"/>
                          </a:xfrm>
                          <a:prstGeom prst="rect">
                            <a:avLst/>
                          </a:prstGeom>
                          <a:solidFill>
                            <a:schemeClr val="accent5">
                              <a:lumMod val="40000"/>
                              <a:lumOff val="60000"/>
                            </a:schemeClr>
                          </a:solidFill>
                          <a:ln w="12700">
                            <a:solidFill>
                              <a:srgbClr val="000000"/>
                            </a:solidFill>
                            <a:miter lim="800000"/>
                            <a:headEnd/>
                            <a:tailEnd/>
                          </a:ln>
                        </wps:spPr>
                        <wps:txbx>
                          <w:txbxContent>
                            <w:p w14:paraId="343EEC96" w14:textId="77777777" w:rsidR="00C84A0A" w:rsidRPr="009641DF" w:rsidRDefault="00C84A0A" w:rsidP="00027B01">
                              <w:pPr>
                                <w:pStyle w:val="Drawing"/>
                              </w:pPr>
                              <w:r w:rsidRPr="000B3FF9">
                                <w:t>R</w:t>
                              </w:r>
                              <w:r w:rsidRPr="00FA0AD4">
                                <w:rPr>
                                  <w:vertAlign w:val="subscript"/>
                                </w:rPr>
                                <w:t>i</w:t>
                              </w:r>
                              <w:r>
                                <w:rPr>
                                  <w:vertAlign w:val="subscript"/>
                                </w:rPr>
                                <w:t>+12</w:t>
                              </w:r>
                            </w:p>
                          </w:txbxContent>
                        </wps:txbx>
                        <wps:bodyPr rot="0" vert="horz" wrap="square" lIns="91440" tIns="45720" rIns="91440" bIns="45720" anchor="ctr" anchorCtr="0" upright="1">
                          <a:noAutofit/>
                        </wps:bodyPr>
                      </wps:wsp>
                      <wps:wsp>
                        <wps:cNvPr id="20" name="Rectangle 140"/>
                        <wps:cNvSpPr>
                          <a:spLocks noChangeArrowheads="1"/>
                        </wps:cNvSpPr>
                        <wps:spPr bwMode="auto">
                          <a:xfrm>
                            <a:off x="1435100" y="6468110"/>
                            <a:ext cx="717550" cy="2857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B6DDE8"/>
                                </a:solidFill>
                              </a14:hiddenFill>
                            </a:ext>
                          </a:extLst>
                        </wps:spPr>
                        <wps:txbx>
                          <w:txbxContent>
                            <w:p w14:paraId="3EA0B160" w14:textId="77777777" w:rsidR="00C84A0A" w:rsidRPr="009641DF" w:rsidRDefault="00C84A0A" w:rsidP="00027B01">
                              <w:pPr>
                                <w:pStyle w:val="Drawing"/>
                                <w:rPr>
                                  <w:vertAlign w:val="subscript"/>
                                </w:rPr>
                              </w:pPr>
                              <w:r w:rsidRPr="006E2F26">
                                <w:t>R</w:t>
                              </w:r>
                              <w:r>
                                <w:rPr>
                                  <w:vertAlign w:val="subscript"/>
                                </w:rPr>
                                <w:t>i+13</w:t>
                              </w:r>
                            </w:p>
                          </w:txbxContent>
                        </wps:txbx>
                        <wps:bodyPr rot="0" vert="horz" wrap="square" lIns="91440" tIns="45720" rIns="91440" bIns="45720" anchor="ctr" anchorCtr="0" upright="1">
                          <a:noAutofit/>
                        </wps:bodyPr>
                      </wps:wsp>
                      <wps:wsp>
                        <wps:cNvPr id="21" name="Rectangle 140"/>
                        <wps:cNvSpPr>
                          <a:spLocks noChangeArrowheads="1"/>
                        </wps:cNvSpPr>
                        <wps:spPr bwMode="auto">
                          <a:xfrm>
                            <a:off x="1435100" y="6895380"/>
                            <a:ext cx="717550" cy="28702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B6DDE8"/>
                                </a:solidFill>
                              </a14:hiddenFill>
                            </a:ext>
                          </a:extLst>
                        </wps:spPr>
                        <wps:txbx>
                          <w:txbxContent>
                            <w:p w14:paraId="5DFDB571" w14:textId="77777777" w:rsidR="00C84A0A" w:rsidRPr="009641DF" w:rsidRDefault="00C84A0A" w:rsidP="00027B01">
                              <w:pPr>
                                <w:pStyle w:val="Drawing"/>
                                <w:rPr>
                                  <w:vertAlign w:val="subscript"/>
                                </w:rPr>
                              </w:pPr>
                              <w:r w:rsidRPr="006E2F26">
                                <w:t>R</w:t>
                              </w:r>
                              <w:r>
                                <w:rPr>
                                  <w:vertAlign w:val="subscript"/>
                                </w:rPr>
                                <w:t>i+14</w:t>
                              </w:r>
                            </w:p>
                          </w:txbxContent>
                        </wps:txbx>
                        <wps:bodyPr rot="0" vert="horz" wrap="square" lIns="91440" tIns="45720" rIns="91440" bIns="45720" anchor="ctr" anchorCtr="0" upright="1">
                          <a:noAutofit/>
                        </wps:bodyPr>
                      </wps:wsp>
                      <wps:wsp>
                        <wps:cNvPr id="22" name="AutoShape 1699"/>
                        <wps:cNvCnPr>
                          <a:cxnSpLocks noChangeShapeType="1"/>
                        </wps:cNvCnPr>
                        <wps:spPr bwMode="auto">
                          <a:xfrm flipV="1">
                            <a:off x="1145540" y="4393153"/>
                            <a:ext cx="287020" cy="127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1700"/>
                        <wps:cNvCnPr>
                          <a:cxnSpLocks noChangeShapeType="1"/>
                        </wps:cNvCnPr>
                        <wps:spPr bwMode="auto">
                          <a:xfrm flipV="1">
                            <a:off x="1002030" y="4823683"/>
                            <a:ext cx="42989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702"/>
                        <wps:cNvCnPr>
                          <a:cxnSpLocks noChangeShapeType="1"/>
                        </wps:cNvCnPr>
                        <wps:spPr bwMode="auto">
                          <a:xfrm flipV="1">
                            <a:off x="859790" y="5254213"/>
                            <a:ext cx="570865" cy="127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1720"/>
                        <wps:cNvSpPr txBox="1">
                          <a:spLocks noChangeArrowheads="1"/>
                        </wps:cNvSpPr>
                        <wps:spPr bwMode="auto">
                          <a:xfrm>
                            <a:off x="4520565" y="6468151"/>
                            <a:ext cx="1435100" cy="286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8BB7E" w14:textId="72C1C442" w:rsidR="00C84A0A" w:rsidRPr="007B414F" w:rsidRDefault="00C84A0A" w:rsidP="007B414F">
                              <w:pPr>
                                <w:pStyle w:val="Drawing"/>
                                <w:jc w:val="left"/>
                              </w:pPr>
                              <w:r w:rsidRPr="007B414F">
                                <w:t>Collecting</w:t>
                              </w:r>
                              <w:r>
                                <w:t xml:space="preserve"> votes</w:t>
                              </w:r>
                            </w:p>
                          </w:txbxContent>
                        </wps:txbx>
                        <wps:bodyPr rot="0" vert="horz" wrap="square" lIns="91440" tIns="45720" rIns="91440" bIns="45720" anchor="ctr" anchorCtr="0" upright="1">
                          <a:noAutofit/>
                        </wps:bodyPr>
                      </wps:wsp>
                      <wps:wsp>
                        <wps:cNvPr id="27" name="AutoShape 1722"/>
                        <wps:cNvCnPr>
                          <a:cxnSpLocks noChangeShapeType="1"/>
                        </wps:cNvCnPr>
                        <wps:spPr bwMode="auto">
                          <a:xfrm flipH="1">
                            <a:off x="715010" y="2383378"/>
                            <a:ext cx="635" cy="3302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723"/>
                        <wps:cNvCnPr>
                          <a:cxnSpLocks noChangeShapeType="1"/>
                        </wps:cNvCnPr>
                        <wps:spPr bwMode="auto">
                          <a:xfrm>
                            <a:off x="570865" y="2814543"/>
                            <a:ext cx="635" cy="330073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724"/>
                        <wps:cNvCnPr>
                          <a:cxnSpLocks noChangeShapeType="1"/>
                        </wps:cNvCnPr>
                        <wps:spPr bwMode="auto">
                          <a:xfrm>
                            <a:off x="427355" y="3244438"/>
                            <a:ext cx="635" cy="33013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725"/>
                        <wps:cNvCnPr>
                          <a:cxnSpLocks noChangeShapeType="1"/>
                        </wps:cNvCnPr>
                        <wps:spPr bwMode="auto">
                          <a:xfrm>
                            <a:off x="284480" y="3674968"/>
                            <a:ext cx="1270" cy="33013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1727"/>
                        <wps:cNvCnPr>
                          <a:cxnSpLocks noChangeShapeType="1"/>
                        </wps:cNvCnPr>
                        <wps:spPr bwMode="auto">
                          <a:xfrm flipH="1" flipV="1">
                            <a:off x="715010" y="2383378"/>
                            <a:ext cx="71374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728"/>
                        <wps:cNvCnPr>
                          <a:cxnSpLocks noChangeShapeType="1"/>
                        </wps:cNvCnPr>
                        <wps:spPr bwMode="auto">
                          <a:xfrm flipH="1">
                            <a:off x="570865" y="2813908"/>
                            <a:ext cx="86169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1730"/>
                        <wps:cNvCnPr>
                          <a:cxnSpLocks noChangeShapeType="1"/>
                        </wps:cNvCnPr>
                        <wps:spPr bwMode="auto">
                          <a:xfrm flipV="1">
                            <a:off x="715645" y="5684743"/>
                            <a:ext cx="713105" cy="127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1731"/>
                        <wps:cNvCnPr>
                          <a:cxnSpLocks noChangeShapeType="1"/>
                        </wps:cNvCnPr>
                        <wps:spPr bwMode="auto">
                          <a:xfrm flipV="1">
                            <a:off x="570865" y="6115273"/>
                            <a:ext cx="857250" cy="127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1732"/>
                        <wps:cNvCnPr>
                          <a:cxnSpLocks noChangeShapeType="1"/>
                        </wps:cNvCnPr>
                        <wps:spPr bwMode="auto">
                          <a:xfrm>
                            <a:off x="427990" y="6545803"/>
                            <a:ext cx="1005840"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1733"/>
                        <wps:cNvCnPr>
                          <a:cxnSpLocks noChangeShapeType="1"/>
                        </wps:cNvCnPr>
                        <wps:spPr bwMode="auto">
                          <a:xfrm>
                            <a:off x="284480" y="6976333"/>
                            <a:ext cx="114363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1734"/>
                        <wps:cNvCnPr>
                          <a:cxnSpLocks noChangeShapeType="1"/>
                        </wps:cNvCnPr>
                        <wps:spPr bwMode="auto">
                          <a:xfrm flipH="1">
                            <a:off x="427990" y="3244438"/>
                            <a:ext cx="100457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735"/>
                        <wps:cNvCnPr>
                          <a:cxnSpLocks noChangeShapeType="1"/>
                        </wps:cNvCnPr>
                        <wps:spPr bwMode="auto">
                          <a:xfrm flipH="1">
                            <a:off x="284480" y="3674968"/>
                            <a:ext cx="114935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1736"/>
                        <wps:cNvCnPr>
                          <a:cxnSpLocks noChangeShapeType="1"/>
                        </wps:cNvCnPr>
                        <wps:spPr bwMode="auto">
                          <a:xfrm flipH="1">
                            <a:off x="142875" y="4104863"/>
                            <a:ext cx="1289685" cy="12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1739"/>
                        <wps:cNvCnPr>
                          <a:cxnSpLocks noChangeShapeType="1"/>
                        </wps:cNvCnPr>
                        <wps:spPr bwMode="auto">
                          <a:xfrm>
                            <a:off x="142240" y="4106133"/>
                            <a:ext cx="635" cy="330073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140"/>
                        <wps:cNvSpPr>
                          <a:spLocks noChangeArrowheads="1"/>
                        </wps:cNvSpPr>
                        <wps:spPr bwMode="auto">
                          <a:xfrm>
                            <a:off x="1435100" y="7329124"/>
                            <a:ext cx="718818" cy="28692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B6DDE8"/>
                                </a:solidFill>
                              </a14:hiddenFill>
                            </a:ext>
                          </a:extLst>
                        </wps:spPr>
                        <wps:txbx>
                          <w:txbxContent>
                            <w:p w14:paraId="290AEF17" w14:textId="77777777" w:rsidR="00C84A0A" w:rsidRPr="009641DF" w:rsidRDefault="00C84A0A" w:rsidP="00027B01">
                              <w:pPr>
                                <w:pStyle w:val="Drawing"/>
                                <w:rPr>
                                  <w:vertAlign w:val="subscript"/>
                                </w:rPr>
                              </w:pPr>
                              <w:r w:rsidRPr="006E2F26">
                                <w:t>R</w:t>
                              </w:r>
                              <w:r>
                                <w:rPr>
                                  <w:vertAlign w:val="subscript"/>
                                </w:rPr>
                                <w:t>i+15</w:t>
                              </w:r>
                            </w:p>
                          </w:txbxContent>
                        </wps:txbx>
                        <wps:bodyPr rot="0" vert="horz" wrap="square" lIns="91440" tIns="45720" rIns="91440" bIns="45720" anchor="ctr" anchorCtr="0" upright="1">
                          <a:noAutofit/>
                        </wps:bodyPr>
                      </wps:wsp>
                      <wps:wsp>
                        <wps:cNvPr id="42" name="AutoShape 1741"/>
                        <wps:cNvCnPr>
                          <a:cxnSpLocks noChangeShapeType="1"/>
                        </wps:cNvCnPr>
                        <wps:spPr bwMode="auto">
                          <a:xfrm>
                            <a:off x="140335" y="7406228"/>
                            <a:ext cx="129349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Text Box 1742"/>
                        <wps:cNvSpPr txBox="1">
                          <a:spLocks noChangeArrowheads="1"/>
                        </wps:cNvSpPr>
                        <wps:spPr bwMode="auto">
                          <a:xfrm>
                            <a:off x="2511425" y="226891"/>
                            <a:ext cx="717550" cy="645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ACED7" w14:textId="77777777" w:rsidR="00C84A0A" w:rsidRDefault="00C84A0A" w:rsidP="00B63ABE">
                              <w:pPr>
                                <w:pStyle w:val="NoSpacing"/>
                                <w:numPr>
                                  <w:ilvl w:val="0"/>
                                  <w:numId w:val="5"/>
                                </w:numPr>
                                <w:rPr>
                                  <w:lang w:val="en-US"/>
                                </w:rPr>
                              </w:pPr>
                              <w:r>
                                <w:rPr>
                                  <w:lang w:val="en-US"/>
                                </w:rPr>
                                <w:t xml:space="preserve">  </w:t>
                              </w:r>
                            </w:p>
                            <w:p w14:paraId="667E07DD" w14:textId="77777777" w:rsidR="00C84A0A" w:rsidRDefault="00C84A0A" w:rsidP="00B63ABE">
                              <w:pPr>
                                <w:pStyle w:val="NoSpacing"/>
                                <w:numPr>
                                  <w:ilvl w:val="0"/>
                                  <w:numId w:val="5"/>
                                </w:numPr>
                                <w:rPr>
                                  <w:lang w:val="en-US"/>
                                </w:rPr>
                              </w:pPr>
                              <w:r>
                                <w:rPr>
                                  <w:lang w:val="en-US"/>
                                </w:rPr>
                                <w:t xml:space="preserve"> </w:t>
                              </w:r>
                            </w:p>
                            <w:p w14:paraId="0C008992" w14:textId="77777777" w:rsidR="00C84A0A" w:rsidRPr="0067582D" w:rsidRDefault="00C84A0A" w:rsidP="00B63ABE">
                              <w:pPr>
                                <w:pStyle w:val="NoSpacing"/>
                                <w:numPr>
                                  <w:ilvl w:val="0"/>
                                  <w:numId w:val="5"/>
                                </w:numPr>
                                <w:rPr>
                                  <w:lang w:val="en-US"/>
                                </w:rPr>
                              </w:pPr>
                            </w:p>
                          </w:txbxContent>
                        </wps:txbx>
                        <wps:bodyPr rot="0" vert="horz" wrap="square" lIns="91440" tIns="45720" rIns="91440" bIns="45720" anchor="t" anchorCtr="0" upright="1">
                          <a:noAutofit/>
                        </wps:bodyPr>
                      </wps:wsp>
                      <wps:wsp>
                        <wps:cNvPr id="44" name="Text Box 1743"/>
                        <wps:cNvSpPr txBox="1">
                          <a:spLocks noChangeArrowheads="1"/>
                        </wps:cNvSpPr>
                        <wps:spPr bwMode="auto">
                          <a:xfrm>
                            <a:off x="2511425" y="7617655"/>
                            <a:ext cx="717550" cy="7160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1B399" w14:textId="77777777" w:rsidR="00C84A0A" w:rsidRDefault="00C84A0A" w:rsidP="00B63ABE">
                              <w:pPr>
                                <w:pStyle w:val="NoSpacing"/>
                                <w:numPr>
                                  <w:ilvl w:val="0"/>
                                  <w:numId w:val="5"/>
                                </w:numPr>
                                <w:rPr>
                                  <w:lang w:val="en-US"/>
                                </w:rPr>
                              </w:pPr>
                              <w:r>
                                <w:rPr>
                                  <w:lang w:val="en-US"/>
                                </w:rPr>
                                <w:t xml:space="preserve">  </w:t>
                              </w:r>
                            </w:p>
                            <w:p w14:paraId="27A3BCAA" w14:textId="77777777" w:rsidR="00C84A0A" w:rsidRDefault="00C84A0A" w:rsidP="00B63ABE">
                              <w:pPr>
                                <w:pStyle w:val="NoSpacing"/>
                                <w:numPr>
                                  <w:ilvl w:val="0"/>
                                  <w:numId w:val="5"/>
                                </w:numPr>
                                <w:rPr>
                                  <w:lang w:val="en-US"/>
                                </w:rPr>
                              </w:pPr>
                              <w:r>
                                <w:rPr>
                                  <w:lang w:val="en-US"/>
                                </w:rPr>
                                <w:t xml:space="preserve"> </w:t>
                              </w:r>
                            </w:p>
                            <w:p w14:paraId="4F89958E" w14:textId="77777777" w:rsidR="00C84A0A" w:rsidRPr="0067582D" w:rsidRDefault="00C84A0A" w:rsidP="00B63ABE">
                              <w:pPr>
                                <w:pStyle w:val="NoSpacing"/>
                                <w:numPr>
                                  <w:ilvl w:val="0"/>
                                  <w:numId w:val="5"/>
                                </w:numPr>
                                <w:rPr>
                                  <w:lang w:val="en-US"/>
                                </w:rPr>
                              </w:pPr>
                            </w:p>
                          </w:txbxContent>
                        </wps:txbx>
                        <wps:bodyPr rot="0" vert="horz" wrap="square" lIns="91440" tIns="45720" rIns="91440" bIns="45720" anchor="t" anchorCtr="0" upright="1">
                          <a:noAutofit/>
                        </wps:bodyPr>
                      </wps:wsp>
                      <wps:wsp>
                        <wps:cNvPr id="45" name="Text Box 1745"/>
                        <wps:cNvSpPr txBox="1">
                          <a:spLocks noChangeArrowheads="1"/>
                        </wps:cNvSpPr>
                        <wps:spPr bwMode="auto">
                          <a:xfrm>
                            <a:off x="356235" y="225426"/>
                            <a:ext cx="810839" cy="287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263A8" w14:textId="28E018EA" w:rsidR="00C84A0A" w:rsidRPr="009641DF" w:rsidRDefault="00C84A0A" w:rsidP="00027B01">
                              <w:pPr>
                                <w:pStyle w:val="Drawing"/>
                              </w:pPr>
                              <w:r>
                                <w:t>Pitch = 8</w:t>
                              </w:r>
                            </w:p>
                          </w:txbxContent>
                        </wps:txbx>
                        <wps:bodyPr rot="0" vert="horz" wrap="square" lIns="91440" tIns="45720" rIns="91440" bIns="45720" anchor="t" anchorCtr="0" upright="1">
                          <a:noAutofit/>
                        </wps:bodyPr>
                      </wps:wsp>
                      <wps:wsp>
                        <wps:cNvPr id="46" name="AutoShape 1746"/>
                        <wps:cNvCnPr>
                          <a:cxnSpLocks noChangeShapeType="1"/>
                        </wps:cNvCnPr>
                        <wps:spPr bwMode="auto">
                          <a:xfrm>
                            <a:off x="1146810" y="949548"/>
                            <a:ext cx="287020"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1747"/>
                        <wps:cNvCnPr>
                          <a:cxnSpLocks noChangeShapeType="1"/>
                        </wps:cNvCnPr>
                        <wps:spPr bwMode="auto">
                          <a:xfrm flipH="1" flipV="1">
                            <a:off x="1144905" y="661893"/>
                            <a:ext cx="1905" cy="28765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1752"/>
                        <wps:cNvCnPr>
                          <a:cxnSpLocks noChangeShapeType="1"/>
                        </wps:cNvCnPr>
                        <wps:spPr bwMode="auto">
                          <a:xfrm flipH="1" flipV="1">
                            <a:off x="1001395" y="661893"/>
                            <a:ext cx="635" cy="7175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754"/>
                        <wps:cNvCnPr>
                          <a:cxnSpLocks noChangeShapeType="1"/>
                        </wps:cNvCnPr>
                        <wps:spPr bwMode="auto">
                          <a:xfrm>
                            <a:off x="1001395" y="1380078"/>
                            <a:ext cx="43116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1755"/>
                        <wps:cNvCnPr>
                          <a:cxnSpLocks noChangeShapeType="1"/>
                        </wps:cNvCnPr>
                        <wps:spPr bwMode="auto">
                          <a:xfrm>
                            <a:off x="859155" y="1810608"/>
                            <a:ext cx="57467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1756"/>
                        <wps:cNvCnPr>
                          <a:cxnSpLocks noChangeShapeType="1"/>
                        </wps:cNvCnPr>
                        <wps:spPr bwMode="auto">
                          <a:xfrm flipH="1" flipV="1">
                            <a:off x="858520" y="661893"/>
                            <a:ext cx="635" cy="114871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1757"/>
                        <wps:cNvCnPr>
                          <a:cxnSpLocks noChangeShapeType="1"/>
                        </wps:cNvCnPr>
                        <wps:spPr bwMode="auto">
                          <a:xfrm>
                            <a:off x="715010" y="2240503"/>
                            <a:ext cx="717550"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1758"/>
                        <wps:cNvCnPr>
                          <a:cxnSpLocks noChangeShapeType="1"/>
                        </wps:cNvCnPr>
                        <wps:spPr bwMode="auto">
                          <a:xfrm flipH="1" flipV="1">
                            <a:off x="715010" y="661893"/>
                            <a:ext cx="635" cy="157861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1759"/>
                        <wps:cNvCnPr>
                          <a:cxnSpLocks noChangeShapeType="1"/>
                        </wps:cNvCnPr>
                        <wps:spPr bwMode="auto">
                          <a:xfrm>
                            <a:off x="571500" y="2670398"/>
                            <a:ext cx="861060"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AutoShape 1760"/>
                        <wps:cNvCnPr>
                          <a:cxnSpLocks noChangeShapeType="1"/>
                        </wps:cNvCnPr>
                        <wps:spPr bwMode="auto">
                          <a:xfrm flipH="1" flipV="1">
                            <a:off x="570865" y="661893"/>
                            <a:ext cx="1270" cy="20085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1761"/>
                        <wps:cNvCnPr>
                          <a:cxnSpLocks noChangeShapeType="1"/>
                        </wps:cNvCnPr>
                        <wps:spPr bwMode="auto">
                          <a:xfrm>
                            <a:off x="427990" y="3101563"/>
                            <a:ext cx="1004570"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AutoShape 1762"/>
                        <wps:cNvCnPr>
                          <a:cxnSpLocks noChangeShapeType="1"/>
                        </wps:cNvCnPr>
                        <wps:spPr bwMode="auto">
                          <a:xfrm flipH="1" flipV="1">
                            <a:off x="427355" y="661893"/>
                            <a:ext cx="1270" cy="24396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1763"/>
                        <wps:cNvCnPr>
                          <a:cxnSpLocks noChangeShapeType="1"/>
                        </wps:cNvCnPr>
                        <wps:spPr bwMode="auto">
                          <a:xfrm>
                            <a:off x="285115" y="3531458"/>
                            <a:ext cx="114744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1764"/>
                        <wps:cNvCnPr>
                          <a:cxnSpLocks noChangeShapeType="1"/>
                        </wps:cNvCnPr>
                        <wps:spPr bwMode="auto">
                          <a:xfrm flipH="1" flipV="1">
                            <a:off x="284480" y="661893"/>
                            <a:ext cx="1270" cy="28695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1765"/>
                        <wps:cNvCnPr>
                          <a:cxnSpLocks noChangeShapeType="1"/>
                        </wps:cNvCnPr>
                        <wps:spPr bwMode="auto">
                          <a:xfrm>
                            <a:off x="141605" y="3961988"/>
                            <a:ext cx="129095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1766"/>
                        <wps:cNvCnPr>
                          <a:cxnSpLocks noChangeShapeType="1"/>
                        </wps:cNvCnPr>
                        <wps:spPr bwMode="auto">
                          <a:xfrm flipH="1" flipV="1">
                            <a:off x="140335" y="661893"/>
                            <a:ext cx="1905" cy="330009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1767"/>
                        <wps:cNvCnPr>
                          <a:cxnSpLocks noChangeShapeType="1"/>
                        </wps:cNvCnPr>
                        <wps:spPr bwMode="auto">
                          <a:xfrm flipH="1">
                            <a:off x="1145540" y="4536663"/>
                            <a:ext cx="28956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1768"/>
                        <wps:cNvCnPr>
                          <a:cxnSpLocks noChangeShapeType="1"/>
                        </wps:cNvCnPr>
                        <wps:spPr bwMode="auto">
                          <a:xfrm flipH="1">
                            <a:off x="1144905" y="4536663"/>
                            <a:ext cx="635" cy="359029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AutoShape 1769"/>
                        <wps:cNvCnPr>
                          <a:cxnSpLocks noChangeShapeType="1"/>
                        </wps:cNvCnPr>
                        <wps:spPr bwMode="auto">
                          <a:xfrm flipH="1">
                            <a:off x="1001395" y="4967193"/>
                            <a:ext cx="1270" cy="315976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AutoShape 1770"/>
                        <wps:cNvCnPr>
                          <a:cxnSpLocks noChangeShapeType="1"/>
                        </wps:cNvCnPr>
                        <wps:spPr bwMode="auto">
                          <a:xfrm flipH="1">
                            <a:off x="858520" y="5399628"/>
                            <a:ext cx="635" cy="272732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1771"/>
                        <wps:cNvCnPr>
                          <a:cxnSpLocks noChangeShapeType="1"/>
                        </wps:cNvCnPr>
                        <wps:spPr bwMode="auto">
                          <a:xfrm flipH="1">
                            <a:off x="715010" y="5827618"/>
                            <a:ext cx="635" cy="22993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1772"/>
                        <wps:cNvCnPr>
                          <a:cxnSpLocks noChangeShapeType="1"/>
                        </wps:cNvCnPr>
                        <wps:spPr bwMode="auto">
                          <a:xfrm flipH="1">
                            <a:off x="570865" y="6258783"/>
                            <a:ext cx="1270" cy="186817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1773"/>
                        <wps:cNvCnPr>
                          <a:cxnSpLocks noChangeShapeType="1"/>
                        </wps:cNvCnPr>
                        <wps:spPr bwMode="auto">
                          <a:xfrm>
                            <a:off x="427355" y="6690583"/>
                            <a:ext cx="1270" cy="143637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AutoShape 1774"/>
                        <wps:cNvCnPr>
                          <a:cxnSpLocks noChangeShapeType="1"/>
                        </wps:cNvCnPr>
                        <wps:spPr bwMode="auto">
                          <a:xfrm>
                            <a:off x="1001395" y="4967193"/>
                            <a:ext cx="43116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1775"/>
                        <wps:cNvCnPr>
                          <a:cxnSpLocks noChangeShapeType="1"/>
                        </wps:cNvCnPr>
                        <wps:spPr bwMode="auto">
                          <a:xfrm>
                            <a:off x="859790" y="5399628"/>
                            <a:ext cx="57277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1776"/>
                        <wps:cNvCnPr>
                          <a:cxnSpLocks noChangeShapeType="1"/>
                        </wps:cNvCnPr>
                        <wps:spPr bwMode="auto">
                          <a:xfrm>
                            <a:off x="715645" y="5827618"/>
                            <a:ext cx="71564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1777"/>
                        <wps:cNvCnPr>
                          <a:cxnSpLocks noChangeShapeType="1"/>
                        </wps:cNvCnPr>
                        <wps:spPr bwMode="auto">
                          <a:xfrm>
                            <a:off x="572135" y="6258148"/>
                            <a:ext cx="86042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1778"/>
                        <wps:cNvCnPr>
                          <a:cxnSpLocks noChangeShapeType="1"/>
                        </wps:cNvCnPr>
                        <wps:spPr bwMode="auto">
                          <a:xfrm>
                            <a:off x="427355" y="6689948"/>
                            <a:ext cx="100520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 name="AutoShape 1782"/>
                        <wps:cNvCnPr>
                          <a:cxnSpLocks noChangeShapeType="1"/>
                        </wps:cNvCnPr>
                        <wps:spPr bwMode="auto">
                          <a:xfrm>
                            <a:off x="284480" y="7119843"/>
                            <a:ext cx="115062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1783"/>
                        <wps:cNvCnPr>
                          <a:cxnSpLocks noChangeShapeType="1"/>
                        </wps:cNvCnPr>
                        <wps:spPr bwMode="auto">
                          <a:xfrm>
                            <a:off x="140970" y="7550373"/>
                            <a:ext cx="128714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1784"/>
                        <wps:cNvCnPr>
                          <a:cxnSpLocks noChangeShapeType="1"/>
                        </wps:cNvCnPr>
                        <wps:spPr bwMode="auto">
                          <a:xfrm>
                            <a:off x="287020" y="7119843"/>
                            <a:ext cx="635" cy="10064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AutoShape 1785"/>
                        <wps:cNvCnPr>
                          <a:cxnSpLocks noChangeShapeType="1"/>
                        </wps:cNvCnPr>
                        <wps:spPr bwMode="auto">
                          <a:xfrm flipH="1">
                            <a:off x="140335" y="7550373"/>
                            <a:ext cx="2540" cy="57594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Text Box 1797"/>
                        <wps:cNvSpPr txBox="1">
                          <a:spLocks noChangeArrowheads="1"/>
                        </wps:cNvSpPr>
                        <wps:spPr bwMode="auto">
                          <a:xfrm>
                            <a:off x="4520565" y="5608515"/>
                            <a:ext cx="2080895" cy="286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835A6" w14:textId="36D29888" w:rsidR="00C84A0A" w:rsidRPr="009641DF" w:rsidRDefault="00C84A0A" w:rsidP="007B414F">
                              <w:pPr>
                                <w:pStyle w:val="Drawing"/>
                                <w:jc w:val="left"/>
                              </w:pPr>
                              <w:r>
                                <w:t>First not yet voted, c</w:t>
                              </w:r>
                              <w:r w:rsidRPr="007B414F">
                                <w:t>ollecting</w:t>
                              </w:r>
                              <w:r>
                                <w:t xml:space="preserve"> votes</w:t>
                              </w:r>
                            </w:p>
                          </w:txbxContent>
                        </wps:txbx>
                        <wps:bodyPr rot="0" vert="horz" wrap="square" lIns="91440" tIns="45720" rIns="91440" bIns="45720" anchor="ctr" anchorCtr="0" upright="1">
                          <a:noAutofit/>
                        </wps:bodyPr>
                      </wps:wsp>
                      <wps:wsp>
                        <wps:cNvPr id="86" name="Text Box 1802"/>
                        <wps:cNvSpPr txBox="1">
                          <a:spLocks noChangeArrowheads="1"/>
                        </wps:cNvSpPr>
                        <wps:spPr bwMode="auto">
                          <a:xfrm>
                            <a:off x="4520565" y="2521568"/>
                            <a:ext cx="2296160" cy="430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7E3C" w14:textId="10D182F7" w:rsidR="00C84A0A" w:rsidRPr="009641DF" w:rsidRDefault="00C84A0A" w:rsidP="0000576F">
                              <w:pPr>
                                <w:pStyle w:val="Drawing"/>
                                <w:jc w:val="left"/>
                              </w:pPr>
                              <w:r>
                                <w:t>Elected by R</w:t>
                              </w:r>
                              <w:r>
                                <w:rPr>
                                  <w:vertAlign w:val="subscript"/>
                                </w:rPr>
                                <w:t>i+12</w:t>
                              </w:r>
                              <w:r>
                                <w:t xml:space="preserve"> but unconfirmed because the previous R</w:t>
                              </w:r>
                              <w:r>
                                <w:rPr>
                                  <w:vertAlign w:val="subscript"/>
                                </w:rPr>
                                <w:t>i+3</w:t>
                              </w:r>
                              <w:r>
                                <w:t xml:space="preserve"> is not confirmed </w:t>
                              </w:r>
                            </w:p>
                          </w:txbxContent>
                        </wps:txbx>
                        <wps:bodyPr rot="0" vert="horz" wrap="square" lIns="91440" tIns="45720" rIns="91440" bIns="45720" anchor="ctr" anchorCtr="0" upright="1">
                          <a:noAutofit/>
                        </wps:bodyPr>
                      </wps:wsp>
                      <wps:wsp>
                        <wps:cNvPr id="229" name="Text Box 1790"/>
                        <wps:cNvSpPr txBox="1">
                          <a:spLocks noChangeArrowheads="1"/>
                        </wps:cNvSpPr>
                        <wps:spPr bwMode="auto">
                          <a:xfrm>
                            <a:off x="4520565" y="2091029"/>
                            <a:ext cx="2294890" cy="430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9297F" w14:textId="0CBA84F4" w:rsidR="00C84A0A" w:rsidRPr="00214A86" w:rsidRDefault="00C84A0A" w:rsidP="0000576F">
                              <w:pPr>
                                <w:pStyle w:val="Drawing"/>
                                <w:jc w:val="left"/>
                              </w:pPr>
                              <w:r w:rsidRPr="00214A86">
                                <w:t>Not elected,</w:t>
                              </w:r>
                              <w:r>
                                <w:t xml:space="preserve"> </w:t>
                              </w:r>
                              <w:r w:rsidRPr="00214A86">
                                <w:t>cause R</w:t>
                              </w:r>
                              <w:r w:rsidRPr="00AE30F4">
                                <w:rPr>
                                  <w:vertAlign w:val="subscript"/>
                                </w:rPr>
                                <w:t>i+11</w:t>
                              </w:r>
                              <w:r w:rsidRPr="00214A86">
                                <w:t xml:space="preserve"> not </w:t>
                              </w:r>
                              <w:r>
                                <w:t xml:space="preserve">yet </w:t>
                              </w:r>
                              <w:r w:rsidRPr="00214A86">
                                <w:t>voted</w:t>
                              </w:r>
                            </w:p>
                          </w:txbxContent>
                        </wps:txbx>
                        <wps:bodyPr rot="0" vert="horz" wrap="square" lIns="91440" tIns="45720" rIns="91440" bIns="45720" anchor="ctr" anchorCtr="0" upright="1">
                          <a:noAutofit/>
                        </wps:bodyPr>
                      </wps:wsp>
                      <wps:wsp>
                        <wps:cNvPr id="231" name="Rectangle 140"/>
                        <wps:cNvSpPr>
                          <a:spLocks noChangeArrowheads="1"/>
                        </wps:cNvSpPr>
                        <wps:spPr bwMode="auto">
                          <a:xfrm>
                            <a:off x="2152650" y="868005"/>
                            <a:ext cx="717550" cy="287019"/>
                          </a:xfrm>
                          <a:prstGeom prst="rect">
                            <a:avLst/>
                          </a:prstGeom>
                          <a:solidFill>
                            <a:schemeClr val="accent3">
                              <a:lumMod val="40000"/>
                              <a:lumOff val="60000"/>
                            </a:schemeClr>
                          </a:solidFill>
                          <a:ln w="12700">
                            <a:solidFill>
                              <a:srgbClr val="000000"/>
                            </a:solidFill>
                            <a:miter lim="800000"/>
                            <a:headEnd/>
                            <a:tailEnd/>
                          </a:ln>
                        </wps:spPr>
                        <wps:txbx>
                          <w:txbxContent>
                            <w:p w14:paraId="100ED8C4" w14:textId="3999706E" w:rsidR="00C84A0A" w:rsidRPr="009641DF" w:rsidRDefault="00C84A0A" w:rsidP="00027B01">
                              <w:pPr>
                                <w:pStyle w:val="Drawing"/>
                              </w:pPr>
                              <w:r>
                                <w:t>Voted</w:t>
                              </w:r>
                            </w:p>
                          </w:txbxContent>
                        </wps:txbx>
                        <wps:bodyPr rot="0" vert="horz" wrap="square" lIns="91440" tIns="45720" rIns="91440" bIns="45720" anchor="ctr" anchorCtr="0" upright="1">
                          <a:noAutofit/>
                        </wps:bodyPr>
                      </wps:wsp>
                      <wps:wsp>
                        <wps:cNvPr id="232" name="Rectangle 140"/>
                        <wps:cNvSpPr>
                          <a:spLocks noChangeArrowheads="1"/>
                        </wps:cNvSpPr>
                        <wps:spPr bwMode="auto">
                          <a:xfrm>
                            <a:off x="2870200" y="868005"/>
                            <a:ext cx="789305" cy="287019"/>
                          </a:xfrm>
                          <a:prstGeom prst="rect">
                            <a:avLst/>
                          </a:prstGeom>
                          <a:solidFill>
                            <a:schemeClr val="accent3">
                              <a:lumMod val="40000"/>
                              <a:lumOff val="60000"/>
                            </a:schemeClr>
                          </a:solidFill>
                          <a:ln w="12700">
                            <a:solidFill>
                              <a:srgbClr val="000000"/>
                            </a:solidFill>
                            <a:miter lim="800000"/>
                            <a:headEnd/>
                            <a:tailEnd/>
                          </a:ln>
                        </wps:spPr>
                        <wps:txbx>
                          <w:txbxContent>
                            <w:p w14:paraId="7A45953E" w14:textId="7EF40DE1" w:rsidR="00C84A0A" w:rsidRPr="009641DF" w:rsidRDefault="00C84A0A" w:rsidP="00027B01">
                              <w:pPr>
                                <w:pStyle w:val="Drawing"/>
                              </w:pPr>
                              <w:r>
                                <w:t>Elected</w:t>
                              </w:r>
                            </w:p>
                          </w:txbxContent>
                        </wps:txbx>
                        <wps:bodyPr rot="0" vert="horz" wrap="square" lIns="91440" tIns="45720" rIns="91440" bIns="45720" anchor="ctr" anchorCtr="0" upright="1">
                          <a:noAutofit/>
                        </wps:bodyPr>
                      </wps:wsp>
                      <wps:wsp>
                        <wps:cNvPr id="233" name="Rectangle 140"/>
                        <wps:cNvSpPr>
                          <a:spLocks noChangeArrowheads="1"/>
                        </wps:cNvSpPr>
                        <wps:spPr bwMode="auto">
                          <a:xfrm>
                            <a:off x="3659505" y="868005"/>
                            <a:ext cx="789305" cy="287019"/>
                          </a:xfrm>
                          <a:prstGeom prst="rect">
                            <a:avLst/>
                          </a:prstGeom>
                          <a:solidFill>
                            <a:schemeClr val="accent3">
                              <a:lumMod val="40000"/>
                              <a:lumOff val="60000"/>
                            </a:schemeClr>
                          </a:solidFill>
                          <a:ln w="12700">
                            <a:solidFill>
                              <a:srgbClr val="000000"/>
                            </a:solidFill>
                            <a:miter lim="800000"/>
                            <a:headEnd/>
                            <a:tailEnd/>
                          </a:ln>
                        </wps:spPr>
                        <wps:txbx>
                          <w:txbxContent>
                            <w:p w14:paraId="7F3E986C" w14:textId="232537BD" w:rsidR="00C84A0A" w:rsidRPr="009641DF" w:rsidRDefault="00C84A0A" w:rsidP="004D0887">
                              <w:pPr>
                                <w:pStyle w:val="Drawing"/>
                              </w:pPr>
                              <w:r>
                                <w:t>Confirmed</w:t>
                              </w:r>
                            </w:p>
                          </w:txbxContent>
                        </wps:txbx>
                        <wps:bodyPr rot="0" vert="horz" wrap="square" lIns="72000" tIns="45720" rIns="72000" bIns="45720" anchor="ctr" anchorCtr="0" upright="1">
                          <a:noAutofit/>
                        </wps:bodyPr>
                      </wps:wsp>
                      <wps:wsp>
                        <wps:cNvPr id="234" name="Rectangle 140"/>
                        <wps:cNvSpPr>
                          <a:spLocks noChangeArrowheads="1"/>
                        </wps:cNvSpPr>
                        <wps:spPr bwMode="auto">
                          <a:xfrm>
                            <a:off x="2152650" y="1301758"/>
                            <a:ext cx="717550" cy="286385"/>
                          </a:xfrm>
                          <a:prstGeom prst="rect">
                            <a:avLst/>
                          </a:prstGeom>
                          <a:solidFill>
                            <a:schemeClr val="accent3">
                              <a:lumMod val="40000"/>
                              <a:lumOff val="60000"/>
                            </a:schemeClr>
                          </a:solidFill>
                          <a:ln w="12700">
                            <a:solidFill>
                              <a:srgbClr val="000000"/>
                            </a:solidFill>
                            <a:miter lim="800000"/>
                            <a:headEnd/>
                            <a:tailEnd/>
                          </a:ln>
                        </wps:spPr>
                        <wps:txbx>
                          <w:txbxContent>
                            <w:p w14:paraId="36C845BA" w14:textId="77777777" w:rsidR="00C84A0A" w:rsidRPr="009641DF" w:rsidRDefault="00C84A0A" w:rsidP="00027B01">
                              <w:pPr>
                                <w:pStyle w:val="Drawing"/>
                              </w:pPr>
                              <w:r>
                                <w:t>Voted</w:t>
                              </w:r>
                            </w:p>
                          </w:txbxContent>
                        </wps:txbx>
                        <wps:bodyPr rot="0" vert="horz" wrap="square" lIns="91440" tIns="45720" rIns="91440" bIns="45720" anchor="ctr" anchorCtr="0" upright="1">
                          <a:noAutofit/>
                        </wps:bodyPr>
                      </wps:wsp>
                      <wps:wsp>
                        <wps:cNvPr id="235" name="Rectangle 140"/>
                        <wps:cNvSpPr>
                          <a:spLocks noChangeArrowheads="1"/>
                        </wps:cNvSpPr>
                        <wps:spPr bwMode="auto">
                          <a:xfrm>
                            <a:off x="2870200" y="1301758"/>
                            <a:ext cx="789305" cy="286385"/>
                          </a:xfrm>
                          <a:prstGeom prst="rect">
                            <a:avLst/>
                          </a:prstGeom>
                          <a:solidFill>
                            <a:schemeClr val="accent3">
                              <a:lumMod val="40000"/>
                              <a:lumOff val="60000"/>
                            </a:schemeClr>
                          </a:solidFill>
                          <a:ln w="12700">
                            <a:solidFill>
                              <a:srgbClr val="000000"/>
                            </a:solidFill>
                            <a:miter lim="800000"/>
                            <a:headEnd/>
                            <a:tailEnd/>
                          </a:ln>
                        </wps:spPr>
                        <wps:txbx>
                          <w:txbxContent>
                            <w:p w14:paraId="3C27CC0F" w14:textId="77777777" w:rsidR="00C84A0A" w:rsidRPr="009641DF" w:rsidRDefault="00C84A0A" w:rsidP="00027B01">
                              <w:pPr>
                                <w:pStyle w:val="Drawing"/>
                              </w:pPr>
                              <w:r>
                                <w:t>Elected</w:t>
                              </w:r>
                            </w:p>
                          </w:txbxContent>
                        </wps:txbx>
                        <wps:bodyPr rot="0" vert="horz" wrap="square" lIns="91440" tIns="45720" rIns="91440" bIns="45720" anchor="ctr" anchorCtr="0" upright="1">
                          <a:noAutofit/>
                        </wps:bodyPr>
                      </wps:wsp>
                      <wps:wsp>
                        <wps:cNvPr id="236" name="Rectangle 140"/>
                        <wps:cNvSpPr>
                          <a:spLocks noChangeArrowheads="1"/>
                        </wps:cNvSpPr>
                        <wps:spPr bwMode="auto">
                          <a:xfrm>
                            <a:off x="3659505" y="1301758"/>
                            <a:ext cx="789305" cy="286385"/>
                          </a:xfrm>
                          <a:prstGeom prst="rect">
                            <a:avLst/>
                          </a:prstGeom>
                          <a:solidFill>
                            <a:schemeClr val="accent3">
                              <a:lumMod val="40000"/>
                              <a:lumOff val="60000"/>
                            </a:schemeClr>
                          </a:solidFill>
                          <a:ln w="12700">
                            <a:solidFill>
                              <a:srgbClr val="000000"/>
                            </a:solidFill>
                            <a:miter lim="800000"/>
                            <a:headEnd/>
                            <a:tailEnd/>
                          </a:ln>
                        </wps:spPr>
                        <wps:txbx>
                          <w:txbxContent>
                            <w:p w14:paraId="5DCC2CF8" w14:textId="77777777" w:rsidR="00C84A0A" w:rsidRPr="009641DF" w:rsidRDefault="00C84A0A" w:rsidP="004D0887">
                              <w:pPr>
                                <w:pStyle w:val="Drawing"/>
                              </w:pPr>
                              <w:r>
                                <w:t>Confirmed</w:t>
                              </w:r>
                            </w:p>
                          </w:txbxContent>
                        </wps:txbx>
                        <wps:bodyPr rot="0" vert="horz" wrap="square" lIns="72000" tIns="45720" rIns="72000" bIns="45720" anchor="ctr" anchorCtr="0" upright="1">
                          <a:noAutofit/>
                        </wps:bodyPr>
                      </wps:wsp>
                      <wps:wsp>
                        <wps:cNvPr id="237" name="Rectangle 140"/>
                        <wps:cNvSpPr>
                          <a:spLocks noChangeArrowheads="1"/>
                        </wps:cNvSpPr>
                        <wps:spPr bwMode="auto">
                          <a:xfrm>
                            <a:off x="2152650" y="1732291"/>
                            <a:ext cx="717550" cy="286385"/>
                          </a:xfrm>
                          <a:prstGeom prst="rect">
                            <a:avLst/>
                          </a:prstGeom>
                          <a:solidFill>
                            <a:schemeClr val="accent3">
                              <a:lumMod val="40000"/>
                              <a:lumOff val="60000"/>
                            </a:schemeClr>
                          </a:solidFill>
                          <a:ln w="12700">
                            <a:solidFill>
                              <a:srgbClr val="000000"/>
                            </a:solidFill>
                            <a:miter lim="800000"/>
                            <a:headEnd/>
                            <a:tailEnd/>
                          </a:ln>
                        </wps:spPr>
                        <wps:txbx>
                          <w:txbxContent>
                            <w:p w14:paraId="71134EE8" w14:textId="77777777" w:rsidR="00C84A0A" w:rsidRPr="009641DF" w:rsidRDefault="00C84A0A" w:rsidP="00027B01">
                              <w:pPr>
                                <w:pStyle w:val="Drawing"/>
                              </w:pPr>
                              <w:r>
                                <w:t>Voted</w:t>
                              </w:r>
                            </w:p>
                          </w:txbxContent>
                        </wps:txbx>
                        <wps:bodyPr rot="0" vert="horz" wrap="square" lIns="91440" tIns="45720" rIns="91440" bIns="45720" anchor="ctr" anchorCtr="0" upright="1">
                          <a:noAutofit/>
                        </wps:bodyPr>
                      </wps:wsp>
                      <wps:wsp>
                        <wps:cNvPr id="238" name="Rectangle 140"/>
                        <wps:cNvSpPr>
                          <a:spLocks noChangeArrowheads="1"/>
                        </wps:cNvSpPr>
                        <wps:spPr bwMode="auto">
                          <a:xfrm>
                            <a:off x="2870200" y="1732291"/>
                            <a:ext cx="789305" cy="286385"/>
                          </a:xfrm>
                          <a:prstGeom prst="rect">
                            <a:avLst/>
                          </a:prstGeom>
                          <a:solidFill>
                            <a:schemeClr val="accent3">
                              <a:lumMod val="40000"/>
                              <a:lumOff val="60000"/>
                            </a:schemeClr>
                          </a:solidFill>
                          <a:ln w="12700">
                            <a:solidFill>
                              <a:srgbClr val="000000"/>
                            </a:solidFill>
                            <a:miter lim="800000"/>
                            <a:headEnd/>
                            <a:tailEnd/>
                          </a:ln>
                        </wps:spPr>
                        <wps:txbx>
                          <w:txbxContent>
                            <w:p w14:paraId="0CC7189D" w14:textId="77777777" w:rsidR="00C84A0A" w:rsidRPr="009641DF" w:rsidRDefault="00C84A0A" w:rsidP="00027B01">
                              <w:pPr>
                                <w:pStyle w:val="Drawing"/>
                              </w:pPr>
                              <w:r>
                                <w:t>Elected</w:t>
                              </w:r>
                            </w:p>
                          </w:txbxContent>
                        </wps:txbx>
                        <wps:bodyPr rot="0" vert="horz" wrap="square" lIns="91440" tIns="45720" rIns="91440" bIns="45720" anchor="ctr" anchorCtr="0" upright="1">
                          <a:noAutofit/>
                        </wps:bodyPr>
                      </wps:wsp>
                      <wps:wsp>
                        <wps:cNvPr id="239" name="Rectangle 140"/>
                        <wps:cNvSpPr>
                          <a:spLocks noChangeArrowheads="1"/>
                        </wps:cNvSpPr>
                        <wps:spPr bwMode="auto">
                          <a:xfrm>
                            <a:off x="3659505" y="1732291"/>
                            <a:ext cx="789305" cy="286385"/>
                          </a:xfrm>
                          <a:prstGeom prst="rect">
                            <a:avLst/>
                          </a:prstGeom>
                          <a:solidFill>
                            <a:schemeClr val="accent3">
                              <a:lumMod val="40000"/>
                              <a:lumOff val="60000"/>
                            </a:schemeClr>
                          </a:solidFill>
                          <a:ln w="12700">
                            <a:solidFill>
                              <a:srgbClr val="000000"/>
                            </a:solidFill>
                            <a:miter lim="800000"/>
                            <a:headEnd/>
                            <a:tailEnd/>
                          </a:ln>
                        </wps:spPr>
                        <wps:txbx>
                          <w:txbxContent>
                            <w:p w14:paraId="4D07FC1A" w14:textId="77777777" w:rsidR="00C84A0A" w:rsidRPr="009641DF" w:rsidRDefault="00C84A0A" w:rsidP="00027B01">
                              <w:pPr>
                                <w:pStyle w:val="Drawing"/>
                              </w:pPr>
                              <w:r>
                                <w:t>Confirmed</w:t>
                              </w:r>
                            </w:p>
                          </w:txbxContent>
                        </wps:txbx>
                        <wps:bodyPr rot="0" vert="horz" wrap="square" lIns="72000" tIns="45720" rIns="72000" bIns="45720" anchor="ctr" anchorCtr="0" upright="1">
                          <a:noAutofit/>
                        </wps:bodyPr>
                      </wps:wsp>
                      <wps:wsp>
                        <wps:cNvPr id="240" name="Rectangle 140"/>
                        <wps:cNvSpPr>
                          <a:spLocks noChangeArrowheads="1"/>
                        </wps:cNvSpPr>
                        <wps:spPr bwMode="auto">
                          <a:xfrm>
                            <a:off x="2152650" y="2162824"/>
                            <a:ext cx="717550" cy="286385"/>
                          </a:xfrm>
                          <a:prstGeom prst="rect">
                            <a:avLst/>
                          </a:prstGeom>
                          <a:solidFill>
                            <a:srgbClr val="B6DDE8"/>
                          </a:solidFill>
                          <a:ln w="12700">
                            <a:solidFill>
                              <a:srgbClr val="000000"/>
                            </a:solidFill>
                            <a:miter lim="800000"/>
                            <a:headEnd/>
                            <a:tailEnd/>
                          </a:ln>
                        </wps:spPr>
                        <wps:txbx>
                          <w:txbxContent>
                            <w:p w14:paraId="1E9618C5" w14:textId="61F9A1E2" w:rsidR="00C84A0A" w:rsidRPr="009641DF" w:rsidRDefault="00C84A0A" w:rsidP="00027B01">
                              <w:pPr>
                                <w:pStyle w:val="Drawing"/>
                              </w:pPr>
                              <w:r>
                                <w:t>Voted</w:t>
                              </w:r>
                            </w:p>
                          </w:txbxContent>
                        </wps:txbx>
                        <wps:bodyPr rot="0" vert="horz" wrap="square" lIns="91440" tIns="45720" rIns="91440" bIns="45720" anchor="ctr" anchorCtr="0" upright="1">
                          <a:noAutofit/>
                        </wps:bodyPr>
                      </wps:wsp>
                      <wps:wsp>
                        <wps:cNvPr id="241" name="Rectangle 140"/>
                        <wps:cNvSpPr>
                          <a:spLocks noChangeArrowheads="1"/>
                        </wps:cNvSpPr>
                        <wps:spPr bwMode="auto">
                          <a:xfrm>
                            <a:off x="2870200" y="2162808"/>
                            <a:ext cx="791843" cy="286385"/>
                          </a:xfrm>
                          <a:prstGeom prst="rect">
                            <a:avLst/>
                          </a:prstGeom>
                          <a:solidFill>
                            <a:srgbClr val="B6DDE8"/>
                          </a:solidFill>
                          <a:ln w="12700">
                            <a:solidFill>
                              <a:srgbClr val="000000"/>
                            </a:solidFill>
                            <a:miter lim="800000"/>
                            <a:headEnd/>
                            <a:tailEnd/>
                          </a:ln>
                        </wps:spPr>
                        <wps:txbx>
                          <w:txbxContent>
                            <w:p w14:paraId="28839FA9" w14:textId="78B62C74"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42" name="Rectangle 140"/>
                        <wps:cNvSpPr>
                          <a:spLocks noChangeArrowheads="1"/>
                        </wps:cNvSpPr>
                        <wps:spPr bwMode="auto">
                          <a:xfrm>
                            <a:off x="3662043" y="2162824"/>
                            <a:ext cx="789305" cy="286385"/>
                          </a:xfrm>
                          <a:prstGeom prst="rect">
                            <a:avLst/>
                          </a:prstGeom>
                          <a:solidFill>
                            <a:srgbClr val="B6DDE8"/>
                          </a:solidFill>
                          <a:ln w="12700">
                            <a:solidFill>
                              <a:srgbClr val="000000"/>
                            </a:solidFill>
                            <a:miter lim="800000"/>
                            <a:headEnd/>
                            <a:tailEnd/>
                          </a:ln>
                        </wps:spPr>
                        <wps:txbx>
                          <w:txbxContent>
                            <w:p w14:paraId="5131BDC4"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52" name="Rectangle 140"/>
                        <wps:cNvSpPr>
                          <a:spLocks noChangeArrowheads="1"/>
                        </wps:cNvSpPr>
                        <wps:spPr bwMode="auto">
                          <a:xfrm>
                            <a:off x="2152650" y="2593292"/>
                            <a:ext cx="717550" cy="287067"/>
                          </a:xfrm>
                          <a:prstGeom prst="rect">
                            <a:avLst/>
                          </a:prstGeom>
                          <a:solidFill>
                            <a:srgbClr val="B6DDE8"/>
                          </a:solidFill>
                          <a:ln w="12700">
                            <a:solidFill>
                              <a:srgbClr val="000000"/>
                            </a:solidFill>
                            <a:miter lim="800000"/>
                            <a:headEnd/>
                            <a:tailEnd/>
                          </a:ln>
                        </wps:spPr>
                        <wps:txbx>
                          <w:txbxContent>
                            <w:p w14:paraId="38F8B2FF" w14:textId="77777777" w:rsidR="00C84A0A" w:rsidRPr="009641DF" w:rsidRDefault="00C84A0A" w:rsidP="00027B01">
                              <w:pPr>
                                <w:pStyle w:val="Drawing"/>
                              </w:pPr>
                              <w:r>
                                <w:t>Voted</w:t>
                              </w:r>
                            </w:p>
                          </w:txbxContent>
                        </wps:txbx>
                        <wps:bodyPr rot="0" vert="horz" wrap="square" lIns="91440" tIns="45720" rIns="91440" bIns="45720" anchor="ctr" anchorCtr="0" upright="1">
                          <a:noAutofit/>
                        </wps:bodyPr>
                      </wps:wsp>
                      <wps:wsp>
                        <wps:cNvPr id="253" name="Rectangle 140"/>
                        <wps:cNvSpPr>
                          <a:spLocks noChangeArrowheads="1"/>
                        </wps:cNvSpPr>
                        <wps:spPr bwMode="auto">
                          <a:xfrm>
                            <a:off x="2870201" y="2593336"/>
                            <a:ext cx="791844" cy="287024"/>
                          </a:xfrm>
                          <a:prstGeom prst="rect">
                            <a:avLst/>
                          </a:prstGeom>
                          <a:solidFill>
                            <a:srgbClr val="B6DDE8"/>
                          </a:solidFill>
                          <a:ln w="12700">
                            <a:solidFill>
                              <a:srgbClr val="000000"/>
                            </a:solidFill>
                            <a:miter lim="800000"/>
                            <a:headEnd/>
                            <a:tailEnd/>
                          </a:ln>
                        </wps:spPr>
                        <wps:txbx>
                          <w:txbxContent>
                            <w:p w14:paraId="37F7A4BF" w14:textId="77777777" w:rsidR="00C84A0A" w:rsidRPr="009641DF" w:rsidRDefault="00C84A0A" w:rsidP="00027B01">
                              <w:pPr>
                                <w:pStyle w:val="Drawing"/>
                              </w:pPr>
                              <w:r>
                                <w:t>Elected</w:t>
                              </w:r>
                            </w:p>
                          </w:txbxContent>
                        </wps:txbx>
                        <wps:bodyPr rot="0" vert="horz" wrap="square" lIns="91440" tIns="45720" rIns="91440" bIns="45720" anchor="ctr" anchorCtr="0" upright="1">
                          <a:noAutofit/>
                        </wps:bodyPr>
                      </wps:wsp>
                      <wps:wsp>
                        <wps:cNvPr id="254" name="Rectangle 140"/>
                        <wps:cNvSpPr>
                          <a:spLocks noChangeArrowheads="1"/>
                        </wps:cNvSpPr>
                        <wps:spPr bwMode="auto">
                          <a:xfrm>
                            <a:off x="3662044" y="2593368"/>
                            <a:ext cx="789305" cy="286385"/>
                          </a:xfrm>
                          <a:prstGeom prst="rect">
                            <a:avLst/>
                          </a:prstGeom>
                          <a:solidFill>
                            <a:srgbClr val="B6DDE8"/>
                          </a:solidFill>
                          <a:ln w="12700">
                            <a:solidFill>
                              <a:srgbClr val="000000"/>
                            </a:solidFill>
                            <a:miter lim="800000"/>
                            <a:headEnd/>
                            <a:tailEnd/>
                          </a:ln>
                        </wps:spPr>
                        <wps:txbx>
                          <w:txbxContent>
                            <w:p w14:paraId="4344145F"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55" name="Rectangle 140"/>
                        <wps:cNvSpPr>
                          <a:spLocks noChangeArrowheads="1"/>
                        </wps:cNvSpPr>
                        <wps:spPr bwMode="auto">
                          <a:xfrm>
                            <a:off x="2152650" y="3023871"/>
                            <a:ext cx="717550" cy="288464"/>
                          </a:xfrm>
                          <a:prstGeom prst="rect">
                            <a:avLst/>
                          </a:prstGeom>
                          <a:solidFill>
                            <a:srgbClr val="B6DDE8"/>
                          </a:solidFill>
                          <a:ln w="12700">
                            <a:solidFill>
                              <a:srgbClr val="000000"/>
                            </a:solidFill>
                            <a:miter lim="800000"/>
                            <a:headEnd/>
                            <a:tailEnd/>
                          </a:ln>
                        </wps:spPr>
                        <wps:txbx>
                          <w:txbxContent>
                            <w:p w14:paraId="2D7665A4" w14:textId="77777777" w:rsidR="00C84A0A" w:rsidRPr="009641DF" w:rsidRDefault="00C84A0A" w:rsidP="00027B01">
                              <w:pPr>
                                <w:pStyle w:val="Drawing"/>
                              </w:pPr>
                              <w:r>
                                <w:t>Voted</w:t>
                              </w:r>
                            </w:p>
                          </w:txbxContent>
                        </wps:txbx>
                        <wps:bodyPr rot="0" vert="horz" wrap="square" lIns="91440" tIns="45720" rIns="91440" bIns="45720" anchor="ctr" anchorCtr="0" upright="1">
                          <a:noAutofit/>
                        </wps:bodyPr>
                      </wps:wsp>
                      <wps:wsp>
                        <wps:cNvPr id="256" name="Rectangle 140"/>
                        <wps:cNvSpPr>
                          <a:spLocks noChangeArrowheads="1"/>
                        </wps:cNvSpPr>
                        <wps:spPr bwMode="auto">
                          <a:xfrm>
                            <a:off x="2870200" y="3023870"/>
                            <a:ext cx="791843" cy="288464"/>
                          </a:xfrm>
                          <a:prstGeom prst="rect">
                            <a:avLst/>
                          </a:prstGeom>
                          <a:solidFill>
                            <a:srgbClr val="B6DDE8"/>
                          </a:solidFill>
                          <a:ln w="12700">
                            <a:solidFill>
                              <a:srgbClr val="000000"/>
                            </a:solidFill>
                            <a:miter lim="800000"/>
                            <a:headEnd/>
                            <a:tailEnd/>
                          </a:ln>
                        </wps:spPr>
                        <wps:txbx>
                          <w:txbxContent>
                            <w:p w14:paraId="3225FEA6" w14:textId="77EE95D7"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57" name="Rectangle 140"/>
                        <wps:cNvSpPr>
                          <a:spLocks noChangeArrowheads="1"/>
                        </wps:cNvSpPr>
                        <wps:spPr bwMode="auto">
                          <a:xfrm>
                            <a:off x="3662043" y="3023881"/>
                            <a:ext cx="789305" cy="288474"/>
                          </a:xfrm>
                          <a:prstGeom prst="rect">
                            <a:avLst/>
                          </a:prstGeom>
                          <a:solidFill>
                            <a:srgbClr val="B6DDE8"/>
                          </a:solidFill>
                          <a:ln w="12700">
                            <a:solidFill>
                              <a:srgbClr val="000000"/>
                            </a:solidFill>
                            <a:miter lim="800000"/>
                            <a:headEnd/>
                            <a:tailEnd/>
                          </a:ln>
                        </wps:spPr>
                        <wps:txbx>
                          <w:txbxContent>
                            <w:p w14:paraId="76A6F760"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73" name="Rectangle 140"/>
                        <wps:cNvSpPr>
                          <a:spLocks noChangeArrowheads="1"/>
                        </wps:cNvSpPr>
                        <wps:spPr bwMode="auto">
                          <a:xfrm>
                            <a:off x="2152650" y="5607085"/>
                            <a:ext cx="717551" cy="286384"/>
                          </a:xfrm>
                          <a:prstGeom prst="rect">
                            <a:avLst/>
                          </a:prstGeom>
                          <a:noFill/>
                          <a:ln w="12700">
                            <a:solidFill>
                              <a:srgbClr val="000000"/>
                            </a:solidFill>
                            <a:miter lim="800000"/>
                            <a:headEnd/>
                            <a:tailEnd/>
                          </a:ln>
                        </wps:spPr>
                        <wps:txbx>
                          <w:txbxContent>
                            <w:p w14:paraId="462A730C" w14:textId="6AC40435"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74" name="Rectangle 140"/>
                        <wps:cNvSpPr>
                          <a:spLocks noChangeArrowheads="1"/>
                        </wps:cNvSpPr>
                        <wps:spPr bwMode="auto">
                          <a:xfrm>
                            <a:off x="2870201" y="5607021"/>
                            <a:ext cx="791844" cy="283833"/>
                          </a:xfrm>
                          <a:prstGeom prst="rect">
                            <a:avLst/>
                          </a:prstGeom>
                          <a:noFill/>
                          <a:ln w="12700">
                            <a:solidFill>
                              <a:srgbClr val="000000"/>
                            </a:solidFill>
                            <a:miter lim="800000"/>
                            <a:headEnd/>
                            <a:tailEnd/>
                          </a:ln>
                        </wps:spPr>
                        <wps:txbx>
                          <w:txbxContent>
                            <w:p w14:paraId="658C77E9" w14:textId="77777777"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75" name="Rectangle 140"/>
                        <wps:cNvSpPr>
                          <a:spLocks noChangeArrowheads="1"/>
                        </wps:cNvSpPr>
                        <wps:spPr bwMode="auto">
                          <a:xfrm>
                            <a:off x="3662044" y="5607059"/>
                            <a:ext cx="789305" cy="283795"/>
                          </a:xfrm>
                          <a:prstGeom prst="rect">
                            <a:avLst/>
                          </a:prstGeom>
                          <a:noFill/>
                          <a:ln w="12700">
                            <a:solidFill>
                              <a:srgbClr val="000000"/>
                            </a:solidFill>
                            <a:miter lim="800000"/>
                            <a:headEnd/>
                            <a:tailEnd/>
                          </a:ln>
                        </wps:spPr>
                        <wps:txbx>
                          <w:txbxContent>
                            <w:p w14:paraId="58E11CB4"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76" name="Rectangle 140"/>
                        <wps:cNvSpPr>
                          <a:spLocks noChangeArrowheads="1"/>
                        </wps:cNvSpPr>
                        <wps:spPr bwMode="auto">
                          <a:xfrm>
                            <a:off x="2152650" y="6037580"/>
                            <a:ext cx="717550" cy="286385"/>
                          </a:xfrm>
                          <a:prstGeom prst="rect">
                            <a:avLst/>
                          </a:prstGeom>
                          <a:solidFill>
                            <a:srgbClr val="B6DDE8"/>
                          </a:solidFill>
                          <a:ln w="12700">
                            <a:solidFill>
                              <a:srgbClr val="000000"/>
                            </a:solidFill>
                            <a:miter lim="800000"/>
                            <a:headEnd/>
                            <a:tailEnd/>
                          </a:ln>
                        </wps:spPr>
                        <wps:txbx>
                          <w:txbxContent>
                            <w:p w14:paraId="35CA8310" w14:textId="77777777" w:rsidR="00C84A0A" w:rsidRPr="009641DF" w:rsidRDefault="00C84A0A" w:rsidP="00027B01">
                              <w:pPr>
                                <w:pStyle w:val="Drawing"/>
                              </w:pPr>
                              <w:r>
                                <w:t>Voted</w:t>
                              </w:r>
                            </w:p>
                          </w:txbxContent>
                        </wps:txbx>
                        <wps:bodyPr rot="0" vert="horz" wrap="square" lIns="91440" tIns="45720" rIns="91440" bIns="45720" anchor="ctr" anchorCtr="0" upright="1">
                          <a:noAutofit/>
                        </wps:bodyPr>
                      </wps:wsp>
                      <wps:wsp>
                        <wps:cNvPr id="277" name="Rectangle 140"/>
                        <wps:cNvSpPr>
                          <a:spLocks noChangeArrowheads="1"/>
                        </wps:cNvSpPr>
                        <wps:spPr bwMode="auto">
                          <a:xfrm>
                            <a:off x="2870200" y="6037590"/>
                            <a:ext cx="791843" cy="286385"/>
                          </a:xfrm>
                          <a:prstGeom prst="rect">
                            <a:avLst/>
                          </a:prstGeom>
                          <a:solidFill>
                            <a:srgbClr val="B6DDE8"/>
                          </a:solidFill>
                          <a:ln w="12700">
                            <a:solidFill>
                              <a:srgbClr val="000000"/>
                            </a:solidFill>
                            <a:miter lim="800000"/>
                            <a:headEnd/>
                            <a:tailEnd/>
                          </a:ln>
                        </wps:spPr>
                        <wps:txbx>
                          <w:txbxContent>
                            <w:p w14:paraId="3512BC34" w14:textId="77777777"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78" name="Rectangle 140"/>
                        <wps:cNvSpPr>
                          <a:spLocks noChangeArrowheads="1"/>
                        </wps:cNvSpPr>
                        <wps:spPr bwMode="auto">
                          <a:xfrm>
                            <a:off x="3662043" y="6037630"/>
                            <a:ext cx="789305" cy="286385"/>
                          </a:xfrm>
                          <a:prstGeom prst="rect">
                            <a:avLst/>
                          </a:prstGeom>
                          <a:solidFill>
                            <a:srgbClr val="B6DDE8"/>
                          </a:solidFill>
                          <a:ln w="12700">
                            <a:solidFill>
                              <a:srgbClr val="000000"/>
                            </a:solidFill>
                            <a:miter lim="800000"/>
                            <a:headEnd/>
                            <a:tailEnd/>
                          </a:ln>
                        </wps:spPr>
                        <wps:txbx>
                          <w:txbxContent>
                            <w:p w14:paraId="2ACAE3FE"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79" name="Rectangle 140"/>
                        <wps:cNvSpPr>
                          <a:spLocks noChangeArrowheads="1"/>
                        </wps:cNvSpPr>
                        <wps:spPr bwMode="auto">
                          <a:xfrm>
                            <a:off x="2152650" y="6468151"/>
                            <a:ext cx="717550" cy="286385"/>
                          </a:xfrm>
                          <a:prstGeom prst="rect">
                            <a:avLst/>
                          </a:prstGeom>
                          <a:noFill/>
                          <a:ln w="12700">
                            <a:solidFill>
                              <a:srgbClr val="000000"/>
                            </a:solidFill>
                            <a:miter lim="800000"/>
                            <a:headEnd/>
                            <a:tailEnd/>
                          </a:ln>
                        </wps:spPr>
                        <wps:txbx>
                          <w:txbxContent>
                            <w:p w14:paraId="0DC5AFA5" w14:textId="20F07157"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80" name="Rectangle 140"/>
                        <wps:cNvSpPr>
                          <a:spLocks noChangeArrowheads="1"/>
                        </wps:cNvSpPr>
                        <wps:spPr bwMode="auto">
                          <a:xfrm>
                            <a:off x="2870200" y="6468151"/>
                            <a:ext cx="789305" cy="286385"/>
                          </a:xfrm>
                          <a:prstGeom prst="rect">
                            <a:avLst/>
                          </a:prstGeom>
                          <a:noFill/>
                          <a:ln w="12700">
                            <a:solidFill>
                              <a:srgbClr val="000000"/>
                            </a:solidFill>
                            <a:miter lim="800000"/>
                            <a:headEnd/>
                            <a:tailEnd/>
                          </a:ln>
                        </wps:spPr>
                        <wps:txbx>
                          <w:txbxContent>
                            <w:p w14:paraId="73F013D2" w14:textId="77777777"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81" name="Rectangle 140"/>
                        <wps:cNvSpPr>
                          <a:spLocks noChangeArrowheads="1"/>
                        </wps:cNvSpPr>
                        <wps:spPr bwMode="auto">
                          <a:xfrm>
                            <a:off x="3659505" y="6468151"/>
                            <a:ext cx="789305" cy="286385"/>
                          </a:xfrm>
                          <a:prstGeom prst="rect">
                            <a:avLst/>
                          </a:prstGeom>
                          <a:noFill/>
                          <a:ln w="12700">
                            <a:solidFill>
                              <a:srgbClr val="000000"/>
                            </a:solidFill>
                            <a:miter lim="800000"/>
                            <a:headEnd/>
                            <a:tailEnd/>
                          </a:ln>
                        </wps:spPr>
                        <wps:txbx>
                          <w:txbxContent>
                            <w:p w14:paraId="5C35590C"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82" name="Rectangle 140"/>
                        <wps:cNvSpPr>
                          <a:spLocks noChangeArrowheads="1"/>
                        </wps:cNvSpPr>
                        <wps:spPr bwMode="auto">
                          <a:xfrm>
                            <a:off x="2152650" y="6895468"/>
                            <a:ext cx="717550" cy="286385"/>
                          </a:xfrm>
                          <a:prstGeom prst="rect">
                            <a:avLst/>
                          </a:prstGeom>
                          <a:noFill/>
                          <a:ln w="12700">
                            <a:solidFill>
                              <a:srgbClr val="000000"/>
                            </a:solidFill>
                            <a:miter lim="800000"/>
                            <a:headEnd/>
                            <a:tailEnd/>
                          </a:ln>
                        </wps:spPr>
                        <wps:txbx>
                          <w:txbxContent>
                            <w:p w14:paraId="3B1FED55" w14:textId="72298041"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83" name="Rectangle 140"/>
                        <wps:cNvSpPr>
                          <a:spLocks noChangeArrowheads="1"/>
                        </wps:cNvSpPr>
                        <wps:spPr bwMode="auto">
                          <a:xfrm>
                            <a:off x="2870200" y="6895424"/>
                            <a:ext cx="789305" cy="286385"/>
                          </a:xfrm>
                          <a:prstGeom prst="rect">
                            <a:avLst/>
                          </a:prstGeom>
                          <a:noFill/>
                          <a:ln w="12700">
                            <a:solidFill>
                              <a:srgbClr val="000000"/>
                            </a:solidFill>
                            <a:miter lim="800000"/>
                            <a:headEnd/>
                            <a:tailEnd/>
                          </a:ln>
                        </wps:spPr>
                        <wps:txbx>
                          <w:txbxContent>
                            <w:p w14:paraId="52E09857" w14:textId="77777777"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84" name="Rectangle 140"/>
                        <wps:cNvSpPr>
                          <a:spLocks noChangeArrowheads="1"/>
                        </wps:cNvSpPr>
                        <wps:spPr bwMode="auto">
                          <a:xfrm>
                            <a:off x="3659505" y="6895468"/>
                            <a:ext cx="789305" cy="286385"/>
                          </a:xfrm>
                          <a:prstGeom prst="rect">
                            <a:avLst/>
                          </a:prstGeom>
                          <a:noFill/>
                          <a:ln w="12700">
                            <a:solidFill>
                              <a:srgbClr val="000000"/>
                            </a:solidFill>
                            <a:miter lim="800000"/>
                            <a:headEnd/>
                            <a:tailEnd/>
                          </a:ln>
                        </wps:spPr>
                        <wps:txbx>
                          <w:txbxContent>
                            <w:p w14:paraId="0D411FDE"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85" name="Rectangle 140"/>
                        <wps:cNvSpPr>
                          <a:spLocks noChangeArrowheads="1"/>
                        </wps:cNvSpPr>
                        <wps:spPr bwMode="auto">
                          <a:xfrm>
                            <a:off x="2152650" y="7329170"/>
                            <a:ext cx="717550" cy="286385"/>
                          </a:xfrm>
                          <a:prstGeom prst="rect">
                            <a:avLst/>
                          </a:prstGeom>
                          <a:noFill/>
                          <a:ln w="12700">
                            <a:solidFill>
                              <a:srgbClr val="000000"/>
                            </a:solidFill>
                            <a:miter lim="800000"/>
                            <a:headEnd/>
                            <a:tailEnd/>
                          </a:ln>
                        </wps:spPr>
                        <wps:txbx>
                          <w:txbxContent>
                            <w:p w14:paraId="4C38295A" w14:textId="175D7FF6"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86" name="Rectangle 140"/>
                        <wps:cNvSpPr>
                          <a:spLocks noChangeArrowheads="1"/>
                        </wps:cNvSpPr>
                        <wps:spPr bwMode="auto">
                          <a:xfrm>
                            <a:off x="2870201" y="7329180"/>
                            <a:ext cx="791844" cy="286385"/>
                          </a:xfrm>
                          <a:prstGeom prst="rect">
                            <a:avLst/>
                          </a:prstGeom>
                          <a:noFill/>
                          <a:ln w="12700">
                            <a:solidFill>
                              <a:srgbClr val="000000"/>
                            </a:solidFill>
                            <a:miter lim="800000"/>
                            <a:headEnd/>
                            <a:tailEnd/>
                          </a:ln>
                        </wps:spPr>
                        <wps:txbx>
                          <w:txbxContent>
                            <w:p w14:paraId="21974A4C" w14:textId="77777777"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87" name="Rectangle 140"/>
                        <wps:cNvSpPr>
                          <a:spLocks noChangeArrowheads="1"/>
                        </wps:cNvSpPr>
                        <wps:spPr bwMode="auto">
                          <a:xfrm>
                            <a:off x="3662044" y="7329228"/>
                            <a:ext cx="789305" cy="286385"/>
                          </a:xfrm>
                          <a:prstGeom prst="rect">
                            <a:avLst/>
                          </a:prstGeom>
                          <a:noFill/>
                          <a:ln w="12700">
                            <a:solidFill>
                              <a:srgbClr val="000000"/>
                            </a:solidFill>
                            <a:miter lim="800000"/>
                            <a:headEnd/>
                            <a:tailEnd/>
                          </a:ln>
                        </wps:spPr>
                        <wps:txbx>
                          <w:txbxContent>
                            <w:p w14:paraId="440A0EF7"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88" name="Text Box 1720"/>
                        <wps:cNvSpPr txBox="1">
                          <a:spLocks noChangeArrowheads="1"/>
                        </wps:cNvSpPr>
                        <wps:spPr bwMode="auto">
                          <a:xfrm>
                            <a:off x="4520565" y="6898684"/>
                            <a:ext cx="1435100" cy="286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E90BE" w14:textId="77777777" w:rsidR="00C84A0A" w:rsidRPr="007B414F" w:rsidRDefault="00C84A0A" w:rsidP="007B414F">
                              <w:pPr>
                                <w:pStyle w:val="Drawing"/>
                                <w:jc w:val="left"/>
                              </w:pPr>
                              <w:r w:rsidRPr="007B414F">
                                <w:t>Collecting</w:t>
                              </w:r>
                              <w:r>
                                <w:t xml:space="preserve"> votes</w:t>
                              </w:r>
                            </w:p>
                          </w:txbxContent>
                        </wps:txbx>
                        <wps:bodyPr rot="0" vert="horz" wrap="square" lIns="91440" tIns="45720" rIns="91440" bIns="45720" anchor="ctr" anchorCtr="0" upright="1">
                          <a:noAutofit/>
                        </wps:bodyPr>
                      </wps:wsp>
                      <wps:wsp>
                        <wps:cNvPr id="289" name="Text Box 1720"/>
                        <wps:cNvSpPr txBox="1">
                          <a:spLocks noChangeArrowheads="1"/>
                        </wps:cNvSpPr>
                        <wps:spPr bwMode="auto">
                          <a:xfrm>
                            <a:off x="4520565" y="7329216"/>
                            <a:ext cx="1435100" cy="286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04D77" w14:textId="77777777" w:rsidR="00C84A0A" w:rsidRPr="007B414F" w:rsidRDefault="00C84A0A" w:rsidP="007B414F">
                              <w:pPr>
                                <w:pStyle w:val="Drawing"/>
                                <w:jc w:val="left"/>
                              </w:pPr>
                              <w:r w:rsidRPr="007B414F">
                                <w:t>Collecting</w:t>
                              </w:r>
                              <w:r>
                                <w:t xml:space="preserve"> votes</w:t>
                              </w:r>
                            </w:p>
                          </w:txbxContent>
                        </wps:txbx>
                        <wps:bodyPr rot="0" vert="horz" wrap="square" lIns="91440" tIns="45720" rIns="91440" bIns="45720" anchor="ctr" anchorCtr="0" upright="1">
                          <a:noAutofit/>
                        </wps:bodyPr>
                      </wps:wsp>
                      <wps:wsp>
                        <wps:cNvPr id="290" name="Rectangle 140"/>
                        <wps:cNvSpPr>
                          <a:spLocks noChangeArrowheads="1"/>
                        </wps:cNvSpPr>
                        <wps:spPr bwMode="auto">
                          <a:xfrm>
                            <a:off x="2152650" y="3455887"/>
                            <a:ext cx="717550" cy="287039"/>
                          </a:xfrm>
                          <a:prstGeom prst="rect">
                            <a:avLst/>
                          </a:prstGeom>
                          <a:solidFill>
                            <a:srgbClr val="B6DDE8"/>
                          </a:solidFill>
                          <a:ln w="12700">
                            <a:solidFill>
                              <a:srgbClr val="000000"/>
                            </a:solidFill>
                            <a:miter lim="800000"/>
                            <a:headEnd/>
                            <a:tailEnd/>
                          </a:ln>
                        </wps:spPr>
                        <wps:txbx>
                          <w:txbxContent>
                            <w:p w14:paraId="16CC8FD7" w14:textId="77777777" w:rsidR="00C84A0A" w:rsidRPr="009641DF" w:rsidRDefault="00C84A0A" w:rsidP="00027B01">
                              <w:pPr>
                                <w:pStyle w:val="Drawing"/>
                              </w:pPr>
                              <w:r>
                                <w:t>Voted</w:t>
                              </w:r>
                            </w:p>
                          </w:txbxContent>
                        </wps:txbx>
                        <wps:bodyPr rot="0" vert="horz" wrap="square" lIns="91440" tIns="45720" rIns="91440" bIns="45720" anchor="ctr" anchorCtr="0" upright="1">
                          <a:noAutofit/>
                        </wps:bodyPr>
                      </wps:wsp>
                      <wps:wsp>
                        <wps:cNvPr id="291" name="Rectangle 140"/>
                        <wps:cNvSpPr>
                          <a:spLocks noChangeArrowheads="1"/>
                        </wps:cNvSpPr>
                        <wps:spPr bwMode="auto">
                          <a:xfrm>
                            <a:off x="2870200" y="3455865"/>
                            <a:ext cx="791843" cy="285555"/>
                          </a:xfrm>
                          <a:prstGeom prst="rect">
                            <a:avLst/>
                          </a:prstGeom>
                          <a:solidFill>
                            <a:srgbClr val="B6DDE8"/>
                          </a:solidFill>
                          <a:ln w="12700">
                            <a:solidFill>
                              <a:srgbClr val="000000"/>
                            </a:solidFill>
                            <a:miter lim="800000"/>
                            <a:headEnd/>
                            <a:tailEnd/>
                          </a:ln>
                        </wps:spPr>
                        <wps:txbx>
                          <w:txbxContent>
                            <w:p w14:paraId="40B6F4AF" w14:textId="77777777"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92" name="Rectangle 140"/>
                        <wps:cNvSpPr>
                          <a:spLocks noChangeArrowheads="1"/>
                        </wps:cNvSpPr>
                        <wps:spPr bwMode="auto">
                          <a:xfrm>
                            <a:off x="3659505" y="3455865"/>
                            <a:ext cx="789305" cy="285555"/>
                          </a:xfrm>
                          <a:prstGeom prst="rect">
                            <a:avLst/>
                          </a:prstGeom>
                          <a:solidFill>
                            <a:srgbClr val="B6DDE8"/>
                          </a:solidFill>
                          <a:ln w="12700">
                            <a:solidFill>
                              <a:srgbClr val="000000"/>
                            </a:solidFill>
                            <a:miter lim="800000"/>
                            <a:headEnd/>
                            <a:tailEnd/>
                          </a:ln>
                        </wps:spPr>
                        <wps:txbx>
                          <w:txbxContent>
                            <w:p w14:paraId="45D5C5A6"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93" name="Rectangle 140"/>
                        <wps:cNvSpPr>
                          <a:spLocks noChangeArrowheads="1"/>
                        </wps:cNvSpPr>
                        <wps:spPr bwMode="auto">
                          <a:xfrm>
                            <a:off x="2152650" y="3881714"/>
                            <a:ext cx="717550" cy="291715"/>
                          </a:xfrm>
                          <a:prstGeom prst="rect">
                            <a:avLst/>
                          </a:prstGeom>
                          <a:solidFill>
                            <a:srgbClr val="B6DDE8"/>
                          </a:solidFill>
                          <a:ln w="12700">
                            <a:solidFill>
                              <a:srgbClr val="000000"/>
                            </a:solidFill>
                            <a:miter lim="800000"/>
                            <a:headEnd/>
                            <a:tailEnd/>
                          </a:ln>
                        </wps:spPr>
                        <wps:txbx>
                          <w:txbxContent>
                            <w:p w14:paraId="1A9660AA" w14:textId="77777777" w:rsidR="00C84A0A" w:rsidRPr="009641DF" w:rsidRDefault="00C84A0A" w:rsidP="00027B01">
                              <w:pPr>
                                <w:pStyle w:val="Drawing"/>
                              </w:pPr>
                              <w:r>
                                <w:t>Voted</w:t>
                              </w:r>
                            </w:p>
                          </w:txbxContent>
                        </wps:txbx>
                        <wps:bodyPr rot="0" vert="horz" wrap="square" lIns="91440" tIns="45720" rIns="91440" bIns="45720" anchor="ctr" anchorCtr="0" upright="1">
                          <a:noAutofit/>
                        </wps:bodyPr>
                      </wps:wsp>
                      <wps:wsp>
                        <wps:cNvPr id="294" name="Rectangle 140"/>
                        <wps:cNvSpPr>
                          <a:spLocks noChangeArrowheads="1"/>
                        </wps:cNvSpPr>
                        <wps:spPr bwMode="auto">
                          <a:xfrm>
                            <a:off x="2870200" y="3881714"/>
                            <a:ext cx="791843" cy="293171"/>
                          </a:xfrm>
                          <a:prstGeom prst="rect">
                            <a:avLst/>
                          </a:prstGeom>
                          <a:solidFill>
                            <a:srgbClr val="B6DDE8"/>
                          </a:solidFill>
                          <a:ln w="12700">
                            <a:solidFill>
                              <a:srgbClr val="000000"/>
                            </a:solidFill>
                            <a:miter lim="800000"/>
                            <a:headEnd/>
                            <a:tailEnd/>
                          </a:ln>
                        </wps:spPr>
                        <wps:txbx>
                          <w:txbxContent>
                            <w:p w14:paraId="1607213F" w14:textId="77777777"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95" name="Rectangle 140"/>
                        <wps:cNvSpPr>
                          <a:spLocks noChangeArrowheads="1"/>
                        </wps:cNvSpPr>
                        <wps:spPr bwMode="auto">
                          <a:xfrm>
                            <a:off x="3659505" y="3881714"/>
                            <a:ext cx="789305" cy="293150"/>
                          </a:xfrm>
                          <a:prstGeom prst="rect">
                            <a:avLst/>
                          </a:prstGeom>
                          <a:solidFill>
                            <a:srgbClr val="B6DDE8"/>
                          </a:solidFill>
                          <a:ln w="12700">
                            <a:solidFill>
                              <a:srgbClr val="000000"/>
                            </a:solidFill>
                            <a:miter lim="800000"/>
                            <a:headEnd/>
                            <a:tailEnd/>
                          </a:ln>
                        </wps:spPr>
                        <wps:txbx>
                          <w:txbxContent>
                            <w:p w14:paraId="2A931CF1"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97" name="Rectangle 140"/>
                        <wps:cNvSpPr>
                          <a:spLocks noChangeArrowheads="1"/>
                        </wps:cNvSpPr>
                        <wps:spPr bwMode="auto">
                          <a:xfrm>
                            <a:off x="2152650" y="4316944"/>
                            <a:ext cx="717550" cy="287039"/>
                          </a:xfrm>
                          <a:prstGeom prst="rect">
                            <a:avLst/>
                          </a:prstGeom>
                          <a:solidFill>
                            <a:srgbClr val="B6DDE8"/>
                          </a:solidFill>
                          <a:ln w="12700">
                            <a:solidFill>
                              <a:srgbClr val="000000"/>
                            </a:solidFill>
                            <a:miter lim="800000"/>
                            <a:headEnd/>
                            <a:tailEnd/>
                          </a:ln>
                        </wps:spPr>
                        <wps:txbx>
                          <w:txbxContent>
                            <w:p w14:paraId="366D2A7F" w14:textId="77777777" w:rsidR="00C84A0A" w:rsidRPr="009641DF" w:rsidRDefault="00C84A0A" w:rsidP="00027B01">
                              <w:pPr>
                                <w:pStyle w:val="Drawing"/>
                              </w:pPr>
                              <w:r>
                                <w:t>Voted</w:t>
                              </w:r>
                            </w:p>
                          </w:txbxContent>
                        </wps:txbx>
                        <wps:bodyPr rot="0" vert="horz" wrap="square" lIns="91440" tIns="45720" rIns="91440" bIns="45720" anchor="ctr" anchorCtr="0" upright="1">
                          <a:noAutofit/>
                        </wps:bodyPr>
                      </wps:wsp>
                      <wps:wsp>
                        <wps:cNvPr id="298" name="Rectangle 140"/>
                        <wps:cNvSpPr>
                          <a:spLocks noChangeArrowheads="1"/>
                        </wps:cNvSpPr>
                        <wps:spPr bwMode="auto">
                          <a:xfrm>
                            <a:off x="2870200" y="4315488"/>
                            <a:ext cx="791843" cy="288495"/>
                          </a:xfrm>
                          <a:prstGeom prst="rect">
                            <a:avLst/>
                          </a:prstGeom>
                          <a:solidFill>
                            <a:srgbClr val="B6DDE8"/>
                          </a:solidFill>
                          <a:ln w="12700">
                            <a:solidFill>
                              <a:srgbClr val="000000"/>
                            </a:solidFill>
                            <a:miter lim="800000"/>
                            <a:headEnd/>
                            <a:tailEnd/>
                          </a:ln>
                        </wps:spPr>
                        <wps:txbx>
                          <w:txbxContent>
                            <w:p w14:paraId="1504154B" w14:textId="77777777"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99" name="Rectangle 140"/>
                        <wps:cNvSpPr>
                          <a:spLocks noChangeArrowheads="1"/>
                        </wps:cNvSpPr>
                        <wps:spPr bwMode="auto">
                          <a:xfrm>
                            <a:off x="3662043" y="4315509"/>
                            <a:ext cx="789305" cy="288474"/>
                          </a:xfrm>
                          <a:prstGeom prst="rect">
                            <a:avLst/>
                          </a:prstGeom>
                          <a:solidFill>
                            <a:srgbClr val="B6DDE8"/>
                          </a:solidFill>
                          <a:ln w="12700">
                            <a:solidFill>
                              <a:srgbClr val="000000"/>
                            </a:solidFill>
                            <a:miter lim="800000"/>
                            <a:headEnd/>
                            <a:tailEnd/>
                          </a:ln>
                        </wps:spPr>
                        <wps:txbx>
                          <w:txbxContent>
                            <w:p w14:paraId="58B198D7"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300" name="Rectangle 140"/>
                        <wps:cNvSpPr>
                          <a:spLocks noChangeArrowheads="1"/>
                        </wps:cNvSpPr>
                        <wps:spPr bwMode="auto">
                          <a:xfrm>
                            <a:off x="2152650" y="4742804"/>
                            <a:ext cx="717550" cy="288532"/>
                          </a:xfrm>
                          <a:prstGeom prst="rect">
                            <a:avLst/>
                          </a:prstGeom>
                          <a:solidFill>
                            <a:srgbClr val="B6DDE8"/>
                          </a:solidFill>
                          <a:ln w="12700">
                            <a:solidFill>
                              <a:srgbClr val="000000"/>
                            </a:solidFill>
                            <a:miter lim="800000"/>
                            <a:headEnd/>
                            <a:tailEnd/>
                          </a:ln>
                        </wps:spPr>
                        <wps:txbx>
                          <w:txbxContent>
                            <w:p w14:paraId="30414B98" w14:textId="77777777" w:rsidR="00C84A0A" w:rsidRPr="009641DF" w:rsidRDefault="00C84A0A" w:rsidP="00027B01">
                              <w:pPr>
                                <w:pStyle w:val="Drawing"/>
                              </w:pPr>
                              <w:r>
                                <w:t>Voted</w:t>
                              </w:r>
                            </w:p>
                          </w:txbxContent>
                        </wps:txbx>
                        <wps:bodyPr rot="0" vert="horz" wrap="square" lIns="91440" tIns="45720" rIns="91440" bIns="45720" anchor="ctr" anchorCtr="0" upright="1">
                          <a:noAutofit/>
                        </wps:bodyPr>
                      </wps:wsp>
                      <wps:wsp>
                        <wps:cNvPr id="301" name="Rectangle 140"/>
                        <wps:cNvSpPr>
                          <a:spLocks noChangeArrowheads="1"/>
                        </wps:cNvSpPr>
                        <wps:spPr bwMode="auto">
                          <a:xfrm>
                            <a:off x="2870200" y="4742774"/>
                            <a:ext cx="791843" cy="287020"/>
                          </a:xfrm>
                          <a:prstGeom prst="rect">
                            <a:avLst/>
                          </a:prstGeom>
                          <a:solidFill>
                            <a:srgbClr val="B6DDE8"/>
                          </a:solidFill>
                          <a:ln w="12700">
                            <a:solidFill>
                              <a:srgbClr val="000000"/>
                            </a:solidFill>
                            <a:miter lim="800000"/>
                            <a:headEnd/>
                            <a:tailEnd/>
                          </a:ln>
                        </wps:spPr>
                        <wps:txbx>
                          <w:txbxContent>
                            <w:p w14:paraId="53FDD7BD" w14:textId="77777777"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302" name="Rectangle 140"/>
                        <wps:cNvSpPr>
                          <a:spLocks noChangeArrowheads="1"/>
                        </wps:cNvSpPr>
                        <wps:spPr bwMode="auto">
                          <a:xfrm>
                            <a:off x="3659505" y="4742775"/>
                            <a:ext cx="789305" cy="287020"/>
                          </a:xfrm>
                          <a:prstGeom prst="rect">
                            <a:avLst/>
                          </a:prstGeom>
                          <a:solidFill>
                            <a:srgbClr val="B6DDE8"/>
                          </a:solidFill>
                          <a:ln w="12700">
                            <a:solidFill>
                              <a:srgbClr val="000000"/>
                            </a:solidFill>
                            <a:miter lim="800000"/>
                            <a:headEnd/>
                            <a:tailEnd/>
                          </a:ln>
                        </wps:spPr>
                        <wps:txbx>
                          <w:txbxContent>
                            <w:p w14:paraId="4C4A5F7A"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303" name="Rectangle 140"/>
                        <wps:cNvSpPr>
                          <a:spLocks noChangeArrowheads="1"/>
                        </wps:cNvSpPr>
                        <wps:spPr bwMode="auto">
                          <a:xfrm>
                            <a:off x="2152650" y="5173337"/>
                            <a:ext cx="717550" cy="288529"/>
                          </a:xfrm>
                          <a:prstGeom prst="rect">
                            <a:avLst/>
                          </a:prstGeom>
                          <a:solidFill>
                            <a:srgbClr val="B6DDE8"/>
                          </a:solidFill>
                          <a:ln w="12700">
                            <a:solidFill>
                              <a:srgbClr val="000000"/>
                            </a:solidFill>
                            <a:miter lim="800000"/>
                            <a:headEnd/>
                            <a:tailEnd/>
                          </a:ln>
                        </wps:spPr>
                        <wps:txbx>
                          <w:txbxContent>
                            <w:p w14:paraId="5C3DA1C9" w14:textId="77777777" w:rsidR="00C84A0A" w:rsidRPr="009641DF" w:rsidRDefault="00C84A0A" w:rsidP="00027B01">
                              <w:pPr>
                                <w:pStyle w:val="Drawing"/>
                              </w:pPr>
                              <w:r>
                                <w:t>Voted</w:t>
                              </w:r>
                            </w:p>
                          </w:txbxContent>
                        </wps:txbx>
                        <wps:bodyPr rot="0" vert="horz" wrap="square" lIns="91440" tIns="45720" rIns="91440" bIns="45720" anchor="ctr" anchorCtr="0" upright="1">
                          <a:noAutofit/>
                        </wps:bodyPr>
                      </wps:wsp>
                      <wps:wsp>
                        <wps:cNvPr id="304" name="Rectangle 140"/>
                        <wps:cNvSpPr>
                          <a:spLocks noChangeArrowheads="1"/>
                        </wps:cNvSpPr>
                        <wps:spPr bwMode="auto">
                          <a:xfrm>
                            <a:off x="2870200" y="5173337"/>
                            <a:ext cx="791843" cy="289985"/>
                          </a:xfrm>
                          <a:prstGeom prst="rect">
                            <a:avLst/>
                          </a:prstGeom>
                          <a:solidFill>
                            <a:srgbClr val="B6DDE8"/>
                          </a:solidFill>
                          <a:ln w="12700">
                            <a:solidFill>
                              <a:srgbClr val="000000"/>
                            </a:solidFill>
                            <a:miter lim="800000"/>
                            <a:headEnd/>
                            <a:tailEnd/>
                          </a:ln>
                        </wps:spPr>
                        <wps:txbx>
                          <w:txbxContent>
                            <w:p w14:paraId="43748D63" w14:textId="77777777"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305" name="Rectangle 140"/>
                        <wps:cNvSpPr>
                          <a:spLocks noChangeArrowheads="1"/>
                        </wps:cNvSpPr>
                        <wps:spPr bwMode="auto">
                          <a:xfrm>
                            <a:off x="3659505" y="5173337"/>
                            <a:ext cx="789305" cy="289964"/>
                          </a:xfrm>
                          <a:prstGeom prst="rect">
                            <a:avLst/>
                          </a:prstGeom>
                          <a:solidFill>
                            <a:srgbClr val="B6DDE8"/>
                          </a:solidFill>
                          <a:ln w="12700">
                            <a:solidFill>
                              <a:srgbClr val="000000"/>
                            </a:solidFill>
                            <a:miter lim="800000"/>
                            <a:headEnd/>
                            <a:tailEnd/>
                          </a:ln>
                        </wps:spPr>
                        <wps:txbx>
                          <w:txbxContent>
                            <w:p w14:paraId="6960E1FC"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c:wpc>
                  </a:graphicData>
                </a:graphic>
              </wp:inline>
            </w:drawing>
          </mc:Choice>
          <mc:Fallback>
            <w:pict>
              <v:group w14:anchorId="63166DD0" id="Canvas 1270" o:spid="_x0000_s1167" editas="canvas" style="width:536.75pt;height:671.25pt;mso-position-horizontal-relative:char;mso-position-vertical-relative:line" coordsize="68167,85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">
                <v:shape id="_x0000_s1168" type="#_x0000_t75" style="position:absolute;width:68167;height:85248;visibility:visible;mso-wrap-style:square">
                  <v:fill o:detectmouseclick="t"/>
                  <v:path o:connecttype="none"/>
                </v:shape>
                <v:rect id="Rectangle 140" o:spid="_x0000_s1169" style="position:absolute;left:14351;top:8680;width:717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" fillcolor="#d6e3bc [1302]" strokeweight="1pt">
                  <v:textbox>
                    <w:txbxContent>
                      <w:p w14:paraId="2673DC99" w14:textId="77777777" w:rsidR="00C84A0A" w:rsidRPr="009641DF" w:rsidRDefault="00C84A0A" w:rsidP="00027B01">
                        <w:pPr>
                          <w:pStyle w:val="Drawing"/>
                        </w:pPr>
                        <w:r w:rsidRPr="000B3FF9">
                          <w:t>R</w:t>
                        </w:r>
                        <w:r w:rsidRPr="00FA0AD4">
                          <w:rPr>
                            <w:vertAlign w:val="subscript"/>
                          </w:rPr>
                          <w:t>i</w:t>
                        </w:r>
                      </w:p>
                    </w:txbxContent>
                  </v:textbox>
                </v:rect>
                <v:shape id="AutoShape 1663" o:spid="_x0000_s1170" type="#_x0000_t32" style="position:absolute;left:11455;top:10917;width:287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" strokeweight="1pt"/>
                <v:shape id="AutoShape 1664" o:spid="_x0000_s1171" type="#_x0000_t32" style="position:absolute;left:11468;top:10917;width:6;height:330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" strokeweight="1pt"/>
                <v:shape id="AutoShape 1667" o:spid="_x0000_s1172" type="#_x0000_t32" style="position:absolute;left:10020;top:15223;width:429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" strokeweight="1pt"/>
                <v:shape id="AutoShape 1668" o:spid="_x0000_s1173" type="#_x0000_t32" style="position:absolute;left:10013;top:15223;width:13;height:33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" strokeweight="1pt"/>
                <v:shape id="AutoShape 1679" o:spid="_x0000_s1174" type="#_x0000_t32" style="position:absolute;left:8591;top:19528;width:572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" strokeweight="1pt"/>
                <v:shape id="AutoShape 1680" o:spid="_x0000_s1175" type="#_x0000_t32" style="position:absolute;left:8585;top:19528;width:6;height:330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" strokeweight="1pt"/>
                <v:rect id="Rectangle 140" o:spid="_x0000_s1176" style="position:absolute;left:14351;top:13017;width:718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" fillcolor="#d6e3bc [1302]" strokeweight="1pt">
                  <v:textbox>
                    <w:txbxContent>
                      <w:p w14:paraId="2204CAB2" w14:textId="77777777" w:rsidR="00C84A0A" w:rsidRPr="009641DF" w:rsidRDefault="00C84A0A" w:rsidP="00027B01">
                        <w:pPr>
                          <w:pStyle w:val="Drawing"/>
                          <w:rPr>
                            <w:vertAlign w:val="subscript"/>
                          </w:rPr>
                        </w:pPr>
                        <w:r w:rsidRPr="006E2F26">
                          <w:t>R</w:t>
                        </w:r>
                        <w:r>
                          <w:rPr>
                            <w:vertAlign w:val="subscript"/>
                          </w:rPr>
                          <w:t>i+1</w:t>
                        </w:r>
                      </w:p>
                    </w:txbxContent>
                  </v:textbox>
                </v:rect>
                <v:rect id="Rectangle 140" o:spid="_x0000_s1177" style="position:absolute;left:14351;top:17322;width:718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" fillcolor="#d6e3bc [1302]" strokeweight="1pt">
                  <v:textbox>
                    <w:txbxContent>
                      <w:p w14:paraId="4A9AD62A" w14:textId="77777777" w:rsidR="00C84A0A" w:rsidRPr="009641DF" w:rsidRDefault="00C84A0A" w:rsidP="00027B01">
                        <w:pPr>
                          <w:pStyle w:val="Drawing"/>
                          <w:rPr>
                            <w:vertAlign w:val="subscript"/>
                          </w:rPr>
                        </w:pPr>
                        <w:r w:rsidRPr="006E2F26">
                          <w:t>R</w:t>
                        </w:r>
                        <w:r w:rsidRPr="00C209EA">
                          <w:rPr>
                            <w:vertAlign w:val="subscript"/>
                          </w:rPr>
                          <w:t>i+2</w:t>
                        </w:r>
                      </w:p>
                    </w:txbxContent>
                  </v:textbox>
                </v:rect>
                <v:rect id="Rectangle 140" o:spid="_x0000_s1178" style="position:absolute;left:14359;top:21628;width:7182;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" fillcolor="#b6dde8" strokeweight="1pt">
                  <v:textbox>
                    <w:txbxContent>
                      <w:p w14:paraId="57F31228" w14:textId="77777777" w:rsidR="00C84A0A" w:rsidRPr="009641DF" w:rsidRDefault="00C84A0A" w:rsidP="00027B01">
                        <w:pPr>
                          <w:pStyle w:val="Drawing"/>
                        </w:pPr>
                        <w:r w:rsidRPr="000B3FF9">
                          <w:t>R</w:t>
                        </w:r>
                        <w:r w:rsidRPr="00FA0AD4">
                          <w:rPr>
                            <w:vertAlign w:val="subscript"/>
                          </w:rPr>
                          <w:t>i</w:t>
                        </w:r>
                        <w:r>
                          <w:rPr>
                            <w:vertAlign w:val="subscript"/>
                          </w:rPr>
                          <w:t>+3</w:t>
                        </w:r>
                      </w:p>
                    </w:txbxContent>
                  </v:textbox>
                </v:rect>
                <v:rect id="Rectangle 140" o:spid="_x0000_s1179" style="position:absolute;left:14351;top:25933;width:718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" fillcolor="#b6dde8" strokeweight="1pt">
                  <v:textbox>
                    <w:txbxContent>
                      <w:p w14:paraId="2D6E84F4" w14:textId="77777777" w:rsidR="00C84A0A" w:rsidRPr="009641DF" w:rsidRDefault="00C84A0A" w:rsidP="00027B01">
                        <w:pPr>
                          <w:pStyle w:val="Drawing"/>
                          <w:rPr>
                            <w:vertAlign w:val="subscript"/>
                          </w:rPr>
                        </w:pPr>
                        <w:r w:rsidRPr="006E2F26">
                          <w:t>R</w:t>
                        </w:r>
                        <w:r>
                          <w:rPr>
                            <w:vertAlign w:val="subscript"/>
                          </w:rPr>
                          <w:t>i+4</w:t>
                        </w:r>
                      </w:p>
                    </w:txbxContent>
                  </v:textbox>
                </v:rect>
                <v:rect id="Rectangle 140" o:spid="_x0000_s1180" style="position:absolute;left:14351;top:30238;width:7185;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" fillcolor="#b6dde8" strokeweight="1pt">
                  <v:textbox>
                    <w:txbxContent>
                      <w:p w14:paraId="0D063487"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5</w:t>
                        </w:r>
                      </w:p>
                    </w:txbxContent>
                  </v:textbox>
                </v:rect>
                <v:rect id="Rectangle 140" o:spid="_x0000_s1181" style="position:absolute;left:14351;top:34543;width:7188;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" fillcolor="#b6dde8" strokeweight="1pt">
                  <v:textbox>
                    <w:txbxContent>
                      <w:p w14:paraId="759F539D" w14:textId="77777777" w:rsidR="00C84A0A" w:rsidRPr="009641DF" w:rsidRDefault="00C84A0A" w:rsidP="00027B01">
                        <w:pPr>
                          <w:pStyle w:val="Drawing"/>
                        </w:pPr>
                        <w:r w:rsidRPr="000B3FF9">
                          <w:t>R</w:t>
                        </w:r>
                        <w:r w:rsidRPr="00FA0AD4">
                          <w:rPr>
                            <w:vertAlign w:val="subscript"/>
                          </w:rPr>
                          <w:t>i</w:t>
                        </w:r>
                        <w:r>
                          <w:rPr>
                            <w:vertAlign w:val="subscript"/>
                          </w:rPr>
                          <w:t>+6</w:t>
                        </w:r>
                      </w:p>
                    </w:txbxContent>
                  </v:textbox>
                </v:rect>
                <v:rect id="Rectangle 140" o:spid="_x0000_s1182" style="position:absolute;left:14325;top:38817;width:7201;height:2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" fillcolor="#b6dde8" strokeweight="1pt">
                  <v:textbox>
                    <w:txbxContent>
                      <w:p w14:paraId="4757736D" w14:textId="77777777" w:rsidR="00C84A0A" w:rsidRPr="009641DF" w:rsidRDefault="00C84A0A" w:rsidP="00027B01">
                        <w:pPr>
                          <w:pStyle w:val="Drawing"/>
                          <w:rPr>
                            <w:vertAlign w:val="subscript"/>
                          </w:rPr>
                        </w:pPr>
                        <w:r w:rsidRPr="006E2F26">
                          <w:t>R</w:t>
                        </w:r>
                        <w:r>
                          <w:rPr>
                            <w:vertAlign w:val="subscript"/>
                          </w:rPr>
                          <w:t>i+7</w:t>
                        </w:r>
                      </w:p>
                    </w:txbxContent>
                  </v:textbox>
                </v:rect>
                <v:rect id="Rectangle 140" o:spid="_x0000_s1183" style="position:absolute;left:14325;top:43153;width:7201;height:2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" fillcolor="#b6dde8" strokeweight="1pt">
                  <v:textbox>
                    <w:txbxContent>
                      <w:p w14:paraId="2AEE709A"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8</w:t>
                        </w:r>
                      </w:p>
                    </w:txbxContent>
                  </v:textbox>
                </v:rect>
                <v:rect id="Rectangle 140" o:spid="_x0000_s1184" style="position:absolute;left:14351;top:47428;width:7204;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" fillcolor="#b6dde8" strokeweight="1pt">
                  <v:textbox>
                    <w:txbxContent>
                      <w:p w14:paraId="17AB6375" w14:textId="77777777" w:rsidR="00C84A0A" w:rsidRPr="009641DF" w:rsidRDefault="00C84A0A" w:rsidP="00027B01">
                        <w:pPr>
                          <w:pStyle w:val="Drawing"/>
                        </w:pPr>
                        <w:r w:rsidRPr="000B3FF9">
                          <w:t>R</w:t>
                        </w:r>
                        <w:r w:rsidRPr="00FA0AD4">
                          <w:rPr>
                            <w:vertAlign w:val="subscript"/>
                          </w:rPr>
                          <w:t>i</w:t>
                        </w:r>
                        <w:r>
                          <w:rPr>
                            <w:vertAlign w:val="subscript"/>
                          </w:rPr>
                          <w:t>+9</w:t>
                        </w:r>
                      </w:p>
                    </w:txbxContent>
                  </v:textbox>
                </v:rect>
                <v:rect id="Rectangle 140" o:spid="_x0000_s1185" style="position:absolute;left:14351;top:51733;width:7210;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" fillcolor="#b6dde8" strokeweight="1pt">
                  <v:textbox>
                    <w:txbxContent>
                      <w:p w14:paraId="6F81874B" w14:textId="77777777" w:rsidR="00C84A0A" w:rsidRPr="009641DF" w:rsidRDefault="00C84A0A" w:rsidP="00027B01">
                        <w:pPr>
                          <w:pStyle w:val="Drawing"/>
                          <w:rPr>
                            <w:vertAlign w:val="subscript"/>
                          </w:rPr>
                        </w:pPr>
                        <w:r w:rsidRPr="006E2F26">
                          <w:t>R</w:t>
                        </w:r>
                        <w:r>
                          <w:rPr>
                            <w:vertAlign w:val="subscript"/>
                          </w:rPr>
                          <w:t>i+10</w:t>
                        </w:r>
                      </w:p>
                    </w:txbxContent>
                  </v:textbox>
                </v:rect>
                <v:rect id="Rectangle 140" o:spid="_x0000_s1186" style="position:absolute;left:14351;top:56070;width:718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" filled="f" fillcolor="#b6dde8" strokeweight="1pt">
                  <v:textbox>
                    <w:txbxContent>
                      <w:p w14:paraId="701D9F3B" w14:textId="77777777" w:rsidR="00C84A0A" w:rsidRPr="009641DF" w:rsidRDefault="00C84A0A" w:rsidP="00027B01">
                        <w:pPr>
                          <w:pStyle w:val="Drawing"/>
                          <w:rPr>
                            <w:vertAlign w:val="subscript"/>
                          </w:rPr>
                        </w:pPr>
                        <w:r w:rsidRPr="006E2F26">
                          <w:t>R</w:t>
                        </w:r>
                        <w:r>
                          <w:rPr>
                            <w:vertAlign w:val="subscript"/>
                          </w:rPr>
                          <w:t>i+11</w:t>
                        </w:r>
                      </w:p>
                    </w:txbxContent>
                  </v:textbox>
                </v:rect>
                <v:rect id="Rectangle 140" o:spid="_x0000_s1187" style="position:absolute;left:14351;top:60375;width:7188;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" fillcolor="#b6dde8 [1304]" strokeweight="1pt">
                  <v:textbox>
                    <w:txbxContent>
                      <w:p w14:paraId="343EEC96" w14:textId="77777777" w:rsidR="00C84A0A" w:rsidRPr="009641DF" w:rsidRDefault="00C84A0A" w:rsidP="00027B01">
                        <w:pPr>
                          <w:pStyle w:val="Drawing"/>
                        </w:pPr>
                        <w:r w:rsidRPr="000B3FF9">
                          <w:t>R</w:t>
                        </w:r>
                        <w:r w:rsidRPr="00FA0AD4">
                          <w:rPr>
                            <w:vertAlign w:val="subscript"/>
                          </w:rPr>
                          <w:t>i</w:t>
                        </w:r>
                        <w:r>
                          <w:rPr>
                            <w:vertAlign w:val="subscript"/>
                          </w:rPr>
                          <w:t>+12</w:t>
                        </w:r>
                      </w:p>
                    </w:txbxContent>
                  </v:textbox>
                </v:rect>
                <v:rect id="Rectangle 140" o:spid="_x0000_s1188" style="position:absolute;left:14351;top:64681;width:717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" filled="f" fillcolor="#b6dde8" strokeweight="1pt">
                  <v:textbox>
                    <w:txbxContent>
                      <w:p w14:paraId="3EA0B160" w14:textId="77777777" w:rsidR="00C84A0A" w:rsidRPr="009641DF" w:rsidRDefault="00C84A0A" w:rsidP="00027B01">
                        <w:pPr>
                          <w:pStyle w:val="Drawing"/>
                          <w:rPr>
                            <w:vertAlign w:val="subscript"/>
                          </w:rPr>
                        </w:pPr>
                        <w:r w:rsidRPr="006E2F26">
                          <w:t>R</w:t>
                        </w:r>
                        <w:r>
                          <w:rPr>
                            <w:vertAlign w:val="subscript"/>
                          </w:rPr>
                          <w:t>i+13</w:t>
                        </w:r>
                      </w:p>
                    </w:txbxContent>
                  </v:textbox>
                </v:rect>
                <v:rect id="Rectangle 140" o:spid="_x0000_s1189" style="position:absolute;left:14351;top:68953;width:7175;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" filled="f" fillcolor="#b6dde8" strokeweight="1pt">
                  <v:textbox>
                    <w:txbxContent>
                      <w:p w14:paraId="5DFDB571" w14:textId="77777777" w:rsidR="00C84A0A" w:rsidRPr="009641DF" w:rsidRDefault="00C84A0A" w:rsidP="00027B01">
                        <w:pPr>
                          <w:pStyle w:val="Drawing"/>
                          <w:rPr>
                            <w:vertAlign w:val="subscript"/>
                          </w:rPr>
                        </w:pPr>
                        <w:r w:rsidRPr="006E2F26">
                          <w:t>R</w:t>
                        </w:r>
                        <w:r>
                          <w:rPr>
                            <w:vertAlign w:val="subscript"/>
                          </w:rPr>
                          <w:t>i+14</w:t>
                        </w:r>
                      </w:p>
                    </w:txbxContent>
                  </v:textbox>
                </v:rect>
                <v:shape id="AutoShape 1699" o:spid="_x0000_s1190" type="#_x0000_t32" style="position:absolute;left:11455;top:43931;width:2870;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" strokeweight="1pt">
                  <v:stroke endarrow="block"/>
                </v:shape>
                <v:shape id="AutoShape 1700" o:spid="_x0000_s1191" type="#_x0000_t32" style="position:absolute;left:10020;top:48236;width:42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" strokeweight="1pt">
                  <v:stroke endarrow="block"/>
                </v:shape>
                <v:shape id="AutoShape 1702" o:spid="_x0000_s1192" type="#_x0000_t32" style="position:absolute;left:8597;top:52542;width:5709;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" strokeweight="1pt">
                  <v:stroke endarrow="block"/>
                </v:shape>
                <v:shape id="Text Box 1720" o:spid="_x0000_s1193" type="#_x0000_t202" style="position:absolute;left:45205;top:64681;width:14351;height:2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" filled="f" stroked="f">
                  <v:textbox>
                    <w:txbxContent>
                      <w:p w14:paraId="0248BB7E" w14:textId="72C1C442" w:rsidR="00C84A0A" w:rsidRPr="007B414F" w:rsidRDefault="00C84A0A" w:rsidP="007B414F">
                        <w:pPr>
                          <w:pStyle w:val="Drawing"/>
                          <w:jc w:val="left"/>
                        </w:pPr>
                        <w:r w:rsidRPr="007B414F">
                          <w:t>Collecting</w:t>
                        </w:r>
                        <w:r>
                          <w:t xml:space="preserve"> votes</w:t>
                        </w:r>
                      </w:p>
                    </w:txbxContent>
                  </v:textbox>
                </v:shape>
                <v:shape id="AutoShape 1722" o:spid="_x0000_s1194" type="#_x0000_t32" style="position:absolute;left:7150;top:23833;width:6;height:330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" strokeweight="1pt"/>
                <v:shape id="AutoShape 1723" o:spid="_x0000_s1195" type="#_x0000_t32" style="position:absolute;left:5708;top:28145;width:7;height:33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" strokeweight="1pt"/>
                <v:shape id="AutoShape 1724" o:spid="_x0000_s1196" type="#_x0000_t32" style="position:absolute;left:4273;top:32444;width:6;height:330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" strokeweight="1pt"/>
                <v:shape id="AutoShape 1725" o:spid="_x0000_s1197" type="#_x0000_t32" style="position:absolute;left:2844;top:36749;width:13;height:330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" strokeweight="1pt"/>
                <v:shape id="AutoShape 1727" o:spid="_x0000_s1198" type="#_x0000_t32" style="position:absolute;left:7150;top:23833;width:7137;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" strokeweight="1pt"/>
                <v:shape id="AutoShape 1728" o:spid="_x0000_s1199" type="#_x0000_t32" style="position:absolute;left:5708;top:28139;width:861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" strokeweight="1pt"/>
                <v:shape id="AutoShape 1730" o:spid="_x0000_s1200" type="#_x0000_t32" style="position:absolute;left:7156;top:56847;width:7131;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" strokeweight="1pt">
                  <v:stroke endarrow="block"/>
                </v:shape>
                <v:shape id="AutoShape 1731" o:spid="_x0000_s1201" type="#_x0000_t32" style="position:absolute;left:5708;top:61152;width:8573;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" strokeweight="1pt">
                  <v:stroke endarrow="block"/>
                </v:shape>
                <v:shape id="AutoShape 1732" o:spid="_x0000_s1202" type="#_x0000_t32" style="position:absolute;left:4279;top:65458;width:100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" strokeweight="1pt">
                  <v:stroke endarrow="block"/>
                </v:shape>
                <v:shape id="AutoShape 1733" o:spid="_x0000_s1203" type="#_x0000_t32" style="position:absolute;left:2844;top:69763;width:1143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" strokeweight="1pt">
                  <v:stroke endarrow="block"/>
                </v:shape>
                <v:shape id="AutoShape 1734" o:spid="_x0000_s1204" type="#_x0000_t32" style="position:absolute;left:4279;top:32444;width:10046;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" strokeweight="1pt"/>
                <v:shape id="AutoShape 1735" o:spid="_x0000_s1205" type="#_x0000_t32" style="position:absolute;left:2844;top:36749;width:11494;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" strokeweight="1pt"/>
                <v:shape id="AutoShape 1736" o:spid="_x0000_s1206" type="#_x0000_t32" style="position:absolute;left:1428;top:41048;width:12897;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" strokeweight="1pt"/>
                <v:shape id="AutoShape 1739" o:spid="_x0000_s1207" type="#_x0000_t32" style="position:absolute;left:1422;top:41061;width:6;height:33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" strokeweight="1pt"/>
                <v:rect id="Rectangle 140" o:spid="_x0000_s1208" style="position:absolute;left:14351;top:73291;width:7188;height:2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" filled="f" fillcolor="#b6dde8" strokeweight="1pt">
                  <v:textbox>
                    <w:txbxContent>
                      <w:p w14:paraId="290AEF17" w14:textId="77777777" w:rsidR="00C84A0A" w:rsidRPr="009641DF" w:rsidRDefault="00C84A0A" w:rsidP="00027B01">
                        <w:pPr>
                          <w:pStyle w:val="Drawing"/>
                          <w:rPr>
                            <w:vertAlign w:val="subscript"/>
                          </w:rPr>
                        </w:pPr>
                        <w:r w:rsidRPr="006E2F26">
                          <w:t>R</w:t>
                        </w:r>
                        <w:r>
                          <w:rPr>
                            <w:vertAlign w:val="subscript"/>
                          </w:rPr>
                          <w:t>i+15</w:t>
                        </w:r>
                      </w:p>
                    </w:txbxContent>
                  </v:textbox>
                </v:rect>
                <v:shape id="AutoShape 1741" o:spid="_x0000_s1209" type="#_x0000_t32" style="position:absolute;left:1403;top:74062;width:1293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" strokeweight="1pt">
                  <v:stroke endarrow="block"/>
                </v:shape>
                <v:shape id="Text Box 1742" o:spid="_x0000_s1210" type="#_x0000_t202" style="position:absolute;left:25114;top:2268;width:7175;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731ACED7" w14:textId="77777777" w:rsidR="00C84A0A" w:rsidRDefault="00C84A0A" w:rsidP="00B63ABE">
                        <w:pPr>
                          <w:pStyle w:val="NoSpacing"/>
                          <w:numPr>
                            <w:ilvl w:val="0"/>
                            <w:numId w:val="5"/>
                          </w:numPr>
                          <w:rPr>
                            <w:lang w:val="en-US"/>
                          </w:rPr>
                        </w:pPr>
                        <w:r>
                          <w:rPr>
                            <w:lang w:val="en-US"/>
                          </w:rPr>
                          <w:t xml:space="preserve">  </w:t>
                        </w:r>
                      </w:p>
                      <w:p w14:paraId="667E07DD" w14:textId="77777777" w:rsidR="00C84A0A" w:rsidRDefault="00C84A0A" w:rsidP="00B63ABE">
                        <w:pPr>
                          <w:pStyle w:val="NoSpacing"/>
                          <w:numPr>
                            <w:ilvl w:val="0"/>
                            <w:numId w:val="5"/>
                          </w:numPr>
                          <w:rPr>
                            <w:lang w:val="en-US"/>
                          </w:rPr>
                        </w:pPr>
                        <w:r>
                          <w:rPr>
                            <w:lang w:val="en-US"/>
                          </w:rPr>
                          <w:t xml:space="preserve"> </w:t>
                        </w:r>
                      </w:p>
                      <w:p w14:paraId="0C008992" w14:textId="77777777" w:rsidR="00C84A0A" w:rsidRPr="0067582D" w:rsidRDefault="00C84A0A" w:rsidP="00B63ABE">
                        <w:pPr>
                          <w:pStyle w:val="NoSpacing"/>
                          <w:numPr>
                            <w:ilvl w:val="0"/>
                            <w:numId w:val="5"/>
                          </w:numPr>
                          <w:rPr>
                            <w:lang w:val="en-US"/>
                          </w:rPr>
                        </w:pPr>
                      </w:p>
                    </w:txbxContent>
                  </v:textbox>
                </v:shape>
                <v:shape id="Text Box 1743" o:spid="_x0000_s1211" type="#_x0000_t202" style="position:absolute;left:25114;top:76176;width:7175;height:7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2391B399" w14:textId="77777777" w:rsidR="00C84A0A" w:rsidRDefault="00C84A0A" w:rsidP="00B63ABE">
                        <w:pPr>
                          <w:pStyle w:val="NoSpacing"/>
                          <w:numPr>
                            <w:ilvl w:val="0"/>
                            <w:numId w:val="5"/>
                          </w:numPr>
                          <w:rPr>
                            <w:lang w:val="en-US"/>
                          </w:rPr>
                        </w:pPr>
                        <w:r>
                          <w:rPr>
                            <w:lang w:val="en-US"/>
                          </w:rPr>
                          <w:t xml:space="preserve">  </w:t>
                        </w:r>
                      </w:p>
                      <w:p w14:paraId="27A3BCAA" w14:textId="77777777" w:rsidR="00C84A0A" w:rsidRDefault="00C84A0A" w:rsidP="00B63ABE">
                        <w:pPr>
                          <w:pStyle w:val="NoSpacing"/>
                          <w:numPr>
                            <w:ilvl w:val="0"/>
                            <w:numId w:val="5"/>
                          </w:numPr>
                          <w:rPr>
                            <w:lang w:val="en-US"/>
                          </w:rPr>
                        </w:pPr>
                        <w:r>
                          <w:rPr>
                            <w:lang w:val="en-US"/>
                          </w:rPr>
                          <w:t xml:space="preserve"> </w:t>
                        </w:r>
                      </w:p>
                      <w:p w14:paraId="4F89958E" w14:textId="77777777" w:rsidR="00C84A0A" w:rsidRPr="0067582D" w:rsidRDefault="00C84A0A" w:rsidP="00B63ABE">
                        <w:pPr>
                          <w:pStyle w:val="NoSpacing"/>
                          <w:numPr>
                            <w:ilvl w:val="0"/>
                            <w:numId w:val="5"/>
                          </w:numPr>
                          <w:rPr>
                            <w:lang w:val="en-US"/>
                          </w:rPr>
                        </w:pPr>
                      </w:p>
                    </w:txbxContent>
                  </v:textbox>
                </v:shape>
                <v:shape id="Text Box 1745" o:spid="_x0000_s1212" type="#_x0000_t202" style="position:absolute;left:3562;top:2254;width:8108;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3B0263A8" w14:textId="28E018EA" w:rsidR="00C84A0A" w:rsidRPr="009641DF" w:rsidRDefault="00C84A0A" w:rsidP="00027B01">
                        <w:pPr>
                          <w:pStyle w:val="Drawing"/>
                        </w:pPr>
                        <w:r>
                          <w:t>Pitch = 8</w:t>
                        </w:r>
                      </w:p>
                    </w:txbxContent>
                  </v:textbox>
                </v:shape>
                <v:shape id="AutoShape 1746" o:spid="_x0000_s1213" type="#_x0000_t32" style="position:absolute;left:11468;top:9495;width:287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" strokeweight="1pt">
                  <v:stroke endarrow="block"/>
                </v:shape>
                <v:shape id="AutoShape 1747" o:spid="_x0000_s1214" type="#_x0000_t32" style="position:absolute;left:11449;top:6618;width:19;height:28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" strokeweight="1pt"/>
                <v:shape id="AutoShape 1752" o:spid="_x0000_s1215" type="#_x0000_t32" style="position:absolute;left:10013;top:6618;width:7;height:71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" strokeweight="1pt"/>
                <v:shape id="AutoShape 1754" o:spid="_x0000_s1216" type="#_x0000_t32" style="position:absolute;left:10013;top:13800;width:4312;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" strokeweight="1pt">
                  <v:stroke endarrow="block"/>
                </v:shape>
                <v:shape id="AutoShape 1755" o:spid="_x0000_s1217" type="#_x0000_t32" style="position:absolute;left:8591;top:18106;width:574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" strokeweight="1pt">
                  <v:stroke endarrow="block"/>
                </v:shape>
                <v:shape id="AutoShape 1756" o:spid="_x0000_s1218" type="#_x0000_t32" style="position:absolute;left:8585;top:6618;width:6;height:114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" strokeweight="1pt"/>
                <v:shape id="AutoShape 1757" o:spid="_x0000_s1219" type="#_x0000_t32" style="position:absolute;left:7150;top:22405;width:717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" strokeweight="1pt">
                  <v:stroke endarrow="block"/>
                </v:shape>
                <v:shape id="AutoShape 1758" o:spid="_x0000_s1220" type="#_x0000_t32" style="position:absolute;left:7150;top:6618;width:6;height:157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" strokeweight="1pt"/>
                <v:shape id="AutoShape 1759" o:spid="_x0000_s1221" type="#_x0000_t32" style="position:absolute;left:5715;top:26703;width:861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" strokeweight="1pt">
                  <v:stroke endarrow="block"/>
                </v:shape>
                <v:shape id="AutoShape 1760" o:spid="_x0000_s1222" type="#_x0000_t32" style="position:absolute;left:5708;top:6618;width:13;height:200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" strokeweight="1pt"/>
                <v:shape id="AutoShape 1761" o:spid="_x0000_s1223" type="#_x0000_t32" style="position:absolute;left:4279;top:31015;width:1004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" strokeweight="1pt">
                  <v:stroke endarrow="block"/>
                </v:shape>
                <v:shape id="AutoShape 1762" o:spid="_x0000_s1224" type="#_x0000_t32" style="position:absolute;left:4273;top:6618;width:13;height:2439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" strokeweight="1pt"/>
                <v:shape id="AutoShape 1763" o:spid="_x0000_s1225" type="#_x0000_t32" style="position:absolute;left:2851;top:35314;width:1147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" strokeweight="1pt">
                  <v:stroke endarrow="block"/>
                </v:shape>
                <v:shape id="AutoShape 1764" o:spid="_x0000_s1226" type="#_x0000_t32" style="position:absolute;left:2844;top:6618;width:13;height:286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" strokeweight="1pt"/>
                <v:shape id="AutoShape 1765" o:spid="_x0000_s1227" type="#_x0000_t32" style="position:absolute;left:1416;top:39619;width:1290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" strokeweight="1pt">
                  <v:stroke endarrow="block"/>
                </v:shape>
                <v:shape id="AutoShape 1766" o:spid="_x0000_s1228" type="#_x0000_t32" style="position:absolute;left:1403;top:6618;width:19;height:330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" strokeweight="1pt"/>
                <v:shape id="AutoShape 1767" o:spid="_x0000_s1229" type="#_x0000_t32" style="position:absolute;left:11455;top:45366;width:2896;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" strokeweight="1pt"/>
                <v:shape id="AutoShape 1768" o:spid="_x0000_s1230" type="#_x0000_t32" style="position:absolute;left:11449;top:45366;width:6;height:359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" strokeweight="1pt">
                  <v:stroke endarrow="block"/>
                </v:shape>
                <v:shape id="AutoShape 1769" o:spid="_x0000_s1231" type="#_x0000_t32" style="position:absolute;left:10013;top:49671;width:13;height:315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" strokeweight="1pt">
                  <v:stroke endarrow="block"/>
                </v:shape>
                <v:shape id="AutoShape 1770" o:spid="_x0000_s1232" type="#_x0000_t32" style="position:absolute;left:8585;top:53996;width:6;height:272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" strokeweight="1pt">
                  <v:stroke endarrow="block"/>
                </v:shape>
                <v:shape id="AutoShape 1771" o:spid="_x0000_s1233" type="#_x0000_t32" style="position:absolute;left:7150;top:58276;width:6;height:229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" strokeweight="1pt">
                  <v:stroke endarrow="block"/>
                </v:shape>
                <v:shape id="AutoShape 1772" o:spid="_x0000_s1234" type="#_x0000_t32" style="position:absolute;left:5708;top:62587;width:13;height:186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" strokeweight="1pt">
                  <v:stroke endarrow="block"/>
                </v:shape>
                <v:shape id="AutoShape 1773" o:spid="_x0000_s1235" type="#_x0000_t32" style="position:absolute;left:4273;top:66905;width:13;height:143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" strokeweight="1pt">
                  <v:stroke endarrow="block"/>
                </v:shape>
                <v:shape id="AutoShape 1774" o:spid="_x0000_s1236" type="#_x0000_t32" style="position:absolute;left:10013;top:49671;width:4312;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" strokeweight="1pt"/>
                <v:shape id="AutoShape 1775" o:spid="_x0000_s1237" type="#_x0000_t32" style="position:absolute;left:8597;top:53996;width:57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" strokeweight="1pt"/>
                <v:shape id="AutoShape 1776" o:spid="_x0000_s1238" type="#_x0000_t32" style="position:absolute;left:7156;top:58276;width:715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" strokeweight="1pt"/>
                <v:shape id="AutoShape 1777" o:spid="_x0000_s1239" type="#_x0000_t32" style="position:absolute;left:5721;top:62581;width:86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" strokeweight="1pt"/>
                <v:shape id="AutoShape 1778" o:spid="_x0000_s1240" type="#_x0000_t32" style="position:absolute;left:4273;top:66899;width:1005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" strokeweight="1pt"/>
                <v:shape id="AutoShape 1782" o:spid="_x0000_s1241" type="#_x0000_t32" style="position:absolute;left:2844;top:71198;width:1150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" strokeweight="1pt"/>
                <v:shape id="AutoShape 1783" o:spid="_x0000_s1242" type="#_x0000_t32" style="position:absolute;left:1409;top:75503;width:12872;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" strokeweight="1pt"/>
                <v:shape id="AutoShape 1784" o:spid="_x0000_s1243" type="#_x0000_t32" style="position:absolute;left:2870;top:71198;width:6;height:10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" strokeweight="1pt">
                  <v:stroke endarrow="block"/>
                </v:shape>
                <v:shape id="AutoShape 1785" o:spid="_x0000_s1244" type="#_x0000_t32" style="position:absolute;left:1403;top:75503;width:25;height:57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" strokeweight="1pt">
                  <v:stroke endarrow="block"/>
                </v:shape>
                <v:shape id="Text Box 1797" o:spid="_x0000_s1245" type="#_x0000_t202" style="position:absolute;left:45205;top:56085;width:20809;height:2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" filled="f" stroked="f">
                  <v:textbox>
                    <w:txbxContent>
                      <w:p w14:paraId="1D3835A6" w14:textId="36D29888" w:rsidR="00C84A0A" w:rsidRPr="009641DF" w:rsidRDefault="00C84A0A" w:rsidP="007B414F">
                        <w:pPr>
                          <w:pStyle w:val="Drawing"/>
                          <w:jc w:val="left"/>
                        </w:pPr>
                        <w:r>
                          <w:t>First not yet voted, c</w:t>
                        </w:r>
                        <w:r w:rsidRPr="007B414F">
                          <w:t>ollecting</w:t>
                        </w:r>
                        <w:r>
                          <w:t xml:space="preserve"> votes</w:t>
                        </w:r>
                      </w:p>
                    </w:txbxContent>
                  </v:textbox>
                </v:shape>
                <v:shape id="Text Box 1802" o:spid="_x0000_s1246" type="#_x0000_t202" style="position:absolute;left:45205;top:25215;width:22962;height:4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" filled="f" stroked="f">
                  <v:textbox>
                    <w:txbxContent>
                      <w:p w14:paraId="29AB7E3C" w14:textId="10D182F7" w:rsidR="00C84A0A" w:rsidRPr="009641DF" w:rsidRDefault="00C84A0A" w:rsidP="0000576F">
                        <w:pPr>
                          <w:pStyle w:val="Drawing"/>
                          <w:jc w:val="left"/>
                        </w:pPr>
                        <w:r>
                          <w:t>Elected by R</w:t>
                        </w:r>
                        <w:r>
                          <w:rPr>
                            <w:vertAlign w:val="subscript"/>
                          </w:rPr>
                          <w:t>i+12</w:t>
                        </w:r>
                        <w:r>
                          <w:t xml:space="preserve"> but unconfirmed because the previous R</w:t>
                        </w:r>
                        <w:r>
                          <w:rPr>
                            <w:vertAlign w:val="subscript"/>
                          </w:rPr>
                          <w:t>i+3</w:t>
                        </w:r>
                        <w:r>
                          <w:t xml:space="preserve"> is not confirmed </w:t>
                        </w:r>
                      </w:p>
                    </w:txbxContent>
                  </v:textbox>
                </v:shape>
                <v:shape id="Text Box 1790" o:spid="_x0000_s1247" type="#_x0000_t202" style="position:absolute;left:45205;top:20910;width:22949;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" filled="f" stroked="f">
                  <v:textbox>
                    <w:txbxContent>
                      <w:p w14:paraId="6139297F" w14:textId="0CBA84F4" w:rsidR="00C84A0A" w:rsidRPr="00214A86" w:rsidRDefault="00C84A0A" w:rsidP="0000576F">
                        <w:pPr>
                          <w:pStyle w:val="Drawing"/>
                          <w:jc w:val="left"/>
                        </w:pPr>
                        <w:r w:rsidRPr="00214A86">
                          <w:t>Not elected,</w:t>
                        </w:r>
                        <w:r>
                          <w:t xml:space="preserve"> </w:t>
                        </w:r>
                        <w:r w:rsidRPr="00214A86">
                          <w:t>cause R</w:t>
                        </w:r>
                        <w:r w:rsidRPr="00AE30F4">
                          <w:rPr>
                            <w:vertAlign w:val="subscript"/>
                          </w:rPr>
                          <w:t>i+11</w:t>
                        </w:r>
                        <w:r w:rsidRPr="00214A86">
                          <w:t xml:space="preserve"> not </w:t>
                        </w:r>
                        <w:r>
                          <w:t xml:space="preserve">yet </w:t>
                        </w:r>
                        <w:r w:rsidRPr="00214A86">
                          <w:t>voted</w:t>
                        </w:r>
                      </w:p>
                    </w:txbxContent>
                  </v:textbox>
                </v:shape>
                <v:rect id="Rectangle 140" o:spid="_x0000_s1248" style="position:absolute;left:21526;top:8680;width:7176;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" fillcolor="#d6e3bc [1302]" strokeweight="1pt">
                  <v:textbox>
                    <w:txbxContent>
                      <w:p w14:paraId="100ED8C4" w14:textId="3999706E" w:rsidR="00C84A0A" w:rsidRPr="009641DF" w:rsidRDefault="00C84A0A" w:rsidP="00027B01">
                        <w:pPr>
                          <w:pStyle w:val="Drawing"/>
                        </w:pPr>
                        <w:r>
                          <w:t>Voted</w:t>
                        </w:r>
                      </w:p>
                    </w:txbxContent>
                  </v:textbox>
                </v:rect>
                <v:rect id="Rectangle 140" o:spid="_x0000_s1249" style="position:absolute;left:28702;top:8680;width:789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" fillcolor="#d6e3bc [1302]" strokeweight="1pt">
                  <v:textbox>
                    <w:txbxContent>
                      <w:p w14:paraId="7A45953E" w14:textId="7EF40DE1" w:rsidR="00C84A0A" w:rsidRPr="009641DF" w:rsidRDefault="00C84A0A" w:rsidP="00027B01">
                        <w:pPr>
                          <w:pStyle w:val="Drawing"/>
                        </w:pPr>
                        <w:r>
                          <w:t>Elected</w:t>
                        </w:r>
                      </w:p>
                    </w:txbxContent>
                  </v:textbox>
                </v:rect>
                <v:rect id="Rectangle 140" o:spid="_x0000_s1250" style="position:absolute;left:36595;top:8680;width:789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" fillcolor="#d6e3bc [1302]" strokeweight="1pt">
                  <v:textbox inset="2mm,,2mm">
                    <w:txbxContent>
                      <w:p w14:paraId="7F3E986C" w14:textId="232537BD" w:rsidR="00C84A0A" w:rsidRPr="009641DF" w:rsidRDefault="00C84A0A" w:rsidP="004D0887">
                        <w:pPr>
                          <w:pStyle w:val="Drawing"/>
                        </w:pPr>
                        <w:r>
                          <w:t>Confirmed</w:t>
                        </w:r>
                      </w:p>
                    </w:txbxContent>
                  </v:textbox>
                </v:rect>
                <v:rect id="Rectangle 140" o:spid="_x0000_s1251" style="position:absolute;left:21526;top:13017;width:7176;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" fillcolor="#d6e3bc [1302]" strokeweight="1pt">
                  <v:textbox>
                    <w:txbxContent>
                      <w:p w14:paraId="36C845BA" w14:textId="77777777" w:rsidR="00C84A0A" w:rsidRPr="009641DF" w:rsidRDefault="00C84A0A" w:rsidP="00027B01">
                        <w:pPr>
                          <w:pStyle w:val="Drawing"/>
                        </w:pPr>
                        <w:r>
                          <w:t>Voted</w:t>
                        </w:r>
                      </w:p>
                    </w:txbxContent>
                  </v:textbox>
                </v:rect>
                <v:rect id="Rectangle 140" o:spid="_x0000_s1252" style="position:absolute;left:28702;top:13017;width:789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" fillcolor="#d6e3bc [1302]" strokeweight="1pt">
                  <v:textbox>
                    <w:txbxContent>
                      <w:p w14:paraId="3C27CC0F" w14:textId="77777777" w:rsidR="00C84A0A" w:rsidRPr="009641DF" w:rsidRDefault="00C84A0A" w:rsidP="00027B01">
                        <w:pPr>
                          <w:pStyle w:val="Drawing"/>
                        </w:pPr>
                        <w:r>
                          <w:t>Elected</w:t>
                        </w:r>
                      </w:p>
                    </w:txbxContent>
                  </v:textbox>
                </v:rect>
                <v:rect id="Rectangle 140" o:spid="_x0000_s1253" style="position:absolute;left:36595;top:13017;width:789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" fillcolor="#d6e3bc [1302]" strokeweight="1pt">
                  <v:textbox inset="2mm,,2mm">
                    <w:txbxContent>
                      <w:p w14:paraId="5DCC2CF8" w14:textId="77777777" w:rsidR="00C84A0A" w:rsidRPr="009641DF" w:rsidRDefault="00C84A0A" w:rsidP="004D0887">
                        <w:pPr>
                          <w:pStyle w:val="Drawing"/>
                        </w:pPr>
                        <w:r>
                          <w:t>Confirmed</w:t>
                        </w:r>
                      </w:p>
                    </w:txbxContent>
                  </v:textbox>
                </v:rect>
                <v:rect id="Rectangle 140" o:spid="_x0000_s1254" style="position:absolute;left:21526;top:17322;width:7176;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" fillcolor="#d6e3bc [1302]" strokeweight="1pt">
                  <v:textbox>
                    <w:txbxContent>
                      <w:p w14:paraId="71134EE8" w14:textId="77777777" w:rsidR="00C84A0A" w:rsidRPr="009641DF" w:rsidRDefault="00C84A0A" w:rsidP="00027B01">
                        <w:pPr>
                          <w:pStyle w:val="Drawing"/>
                        </w:pPr>
                        <w:r>
                          <w:t>Voted</w:t>
                        </w:r>
                      </w:p>
                    </w:txbxContent>
                  </v:textbox>
                </v:rect>
                <v:rect id="Rectangle 140" o:spid="_x0000_s1255" style="position:absolute;left:28702;top:17322;width:789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" fillcolor="#d6e3bc [1302]" strokeweight="1pt">
                  <v:textbox>
                    <w:txbxContent>
                      <w:p w14:paraId="0CC7189D" w14:textId="77777777" w:rsidR="00C84A0A" w:rsidRPr="009641DF" w:rsidRDefault="00C84A0A" w:rsidP="00027B01">
                        <w:pPr>
                          <w:pStyle w:val="Drawing"/>
                        </w:pPr>
                        <w:r>
                          <w:t>Elected</w:t>
                        </w:r>
                      </w:p>
                    </w:txbxContent>
                  </v:textbox>
                </v:rect>
                <v:rect id="Rectangle 140" o:spid="_x0000_s1256" style="position:absolute;left:36595;top:17322;width:789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" fillcolor="#d6e3bc [1302]" strokeweight="1pt">
                  <v:textbox inset="2mm,,2mm">
                    <w:txbxContent>
                      <w:p w14:paraId="4D07FC1A" w14:textId="77777777" w:rsidR="00C84A0A" w:rsidRPr="009641DF" w:rsidRDefault="00C84A0A" w:rsidP="00027B01">
                        <w:pPr>
                          <w:pStyle w:val="Drawing"/>
                        </w:pPr>
                        <w:r>
                          <w:t>Confirmed</w:t>
                        </w:r>
                      </w:p>
                    </w:txbxContent>
                  </v:textbox>
                </v:rect>
                <v:rect id="Rectangle 140" o:spid="_x0000_s1257" style="position:absolute;left:21526;top:21628;width:7176;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" fillcolor="#b6dde8" strokeweight="1pt">
                  <v:textbox>
                    <w:txbxContent>
                      <w:p w14:paraId="1E9618C5" w14:textId="61F9A1E2" w:rsidR="00C84A0A" w:rsidRPr="009641DF" w:rsidRDefault="00C84A0A" w:rsidP="00027B01">
                        <w:pPr>
                          <w:pStyle w:val="Drawing"/>
                        </w:pPr>
                        <w:r>
                          <w:t>Voted</w:t>
                        </w:r>
                      </w:p>
                    </w:txbxContent>
                  </v:textbox>
                </v:rect>
                <v:rect id="Rectangle 140" o:spid="_x0000_s1258" style="position:absolute;left:28702;top:21628;width:7918;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" fillcolor="#b6dde8" strokeweight="1pt">
                  <v:textbox>
                    <w:txbxContent>
                      <w:p w14:paraId="28839FA9" w14:textId="78B62C74" w:rsidR="00C84A0A" w:rsidRPr="009641DF" w:rsidRDefault="00C84A0A" w:rsidP="00F7321D">
                        <w:pPr>
                          <w:pStyle w:val="NoSpacing"/>
                          <w:jc w:val="center"/>
                          <w:rPr>
                            <w:lang w:val="en-US"/>
                          </w:rPr>
                        </w:pPr>
                      </w:p>
                    </w:txbxContent>
                  </v:textbox>
                </v:rect>
                <v:rect id="Rectangle 140" o:spid="_x0000_s1259" style="position:absolute;left:36620;top:21628;width:789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" fillcolor="#b6dde8" strokeweight="1pt">
                  <v:textbox inset="2mm,,2mm">
                    <w:txbxContent>
                      <w:p w14:paraId="5131BDC4" w14:textId="77777777" w:rsidR="00C84A0A" w:rsidRPr="009641DF" w:rsidRDefault="00C84A0A" w:rsidP="00B63ABE">
                        <w:pPr>
                          <w:pStyle w:val="NoSpacing"/>
                          <w:rPr>
                            <w:lang w:val="en-US"/>
                          </w:rPr>
                        </w:pPr>
                      </w:p>
                    </w:txbxContent>
                  </v:textbox>
                </v:rect>
                <v:rect id="Rectangle 140" o:spid="_x0000_s1260" style="position:absolute;left:21526;top:25932;width:7176;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" fillcolor="#b6dde8" strokeweight="1pt">
                  <v:textbox>
                    <w:txbxContent>
                      <w:p w14:paraId="38F8B2FF" w14:textId="77777777" w:rsidR="00C84A0A" w:rsidRPr="009641DF" w:rsidRDefault="00C84A0A" w:rsidP="00027B01">
                        <w:pPr>
                          <w:pStyle w:val="Drawing"/>
                        </w:pPr>
                        <w:r>
                          <w:t>Voted</w:t>
                        </w:r>
                      </w:p>
                    </w:txbxContent>
                  </v:textbox>
                </v:rect>
                <v:rect id="Rectangle 140" o:spid="_x0000_s1261" style="position:absolute;left:28702;top:25933;width:7918;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" fillcolor="#b6dde8" strokeweight="1pt">
                  <v:textbox>
                    <w:txbxContent>
                      <w:p w14:paraId="37F7A4BF" w14:textId="77777777" w:rsidR="00C84A0A" w:rsidRPr="009641DF" w:rsidRDefault="00C84A0A" w:rsidP="00027B01">
                        <w:pPr>
                          <w:pStyle w:val="Drawing"/>
                        </w:pPr>
                        <w:r>
                          <w:t>Elected</w:t>
                        </w:r>
                      </w:p>
                    </w:txbxContent>
                  </v:textbox>
                </v:rect>
                <v:rect id="Rectangle 140" o:spid="_x0000_s1262" style="position:absolute;left:36620;top:25933;width:789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" fillcolor="#b6dde8" strokeweight="1pt">
                  <v:textbox inset="2mm,,2mm">
                    <w:txbxContent>
                      <w:p w14:paraId="4344145F" w14:textId="77777777" w:rsidR="00C84A0A" w:rsidRPr="009641DF" w:rsidRDefault="00C84A0A" w:rsidP="00B63ABE">
                        <w:pPr>
                          <w:pStyle w:val="NoSpacing"/>
                          <w:rPr>
                            <w:lang w:val="en-US"/>
                          </w:rPr>
                        </w:pPr>
                      </w:p>
                    </w:txbxContent>
                  </v:textbox>
                </v:rect>
                <v:rect id="Rectangle 140" o:spid="_x0000_s1263" style="position:absolute;left:21526;top:30238;width:7176;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" fillcolor="#b6dde8" strokeweight="1pt">
                  <v:textbox>
                    <w:txbxContent>
                      <w:p w14:paraId="2D7665A4" w14:textId="77777777" w:rsidR="00C84A0A" w:rsidRPr="009641DF" w:rsidRDefault="00C84A0A" w:rsidP="00027B01">
                        <w:pPr>
                          <w:pStyle w:val="Drawing"/>
                        </w:pPr>
                        <w:r>
                          <w:t>Voted</w:t>
                        </w:r>
                      </w:p>
                    </w:txbxContent>
                  </v:textbox>
                </v:rect>
                <v:rect id="Rectangle 140" o:spid="_x0000_s1264" style="position:absolute;left:28702;top:30238;width:7918;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" fillcolor="#b6dde8" strokeweight="1pt">
                  <v:textbox>
                    <w:txbxContent>
                      <w:p w14:paraId="3225FEA6" w14:textId="77EE95D7" w:rsidR="00C84A0A" w:rsidRPr="009641DF" w:rsidRDefault="00C84A0A" w:rsidP="00F7321D">
                        <w:pPr>
                          <w:pStyle w:val="NoSpacing"/>
                          <w:jc w:val="center"/>
                          <w:rPr>
                            <w:lang w:val="en-US"/>
                          </w:rPr>
                        </w:pPr>
                      </w:p>
                    </w:txbxContent>
                  </v:textbox>
                </v:rect>
                <v:rect id="Rectangle 140" o:spid="_x0000_s1265" style="position:absolute;left:36620;top:30238;width:7893;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" fillcolor="#b6dde8" strokeweight="1pt">
                  <v:textbox inset="2mm,,2mm">
                    <w:txbxContent>
                      <w:p w14:paraId="76A6F760" w14:textId="77777777" w:rsidR="00C84A0A" w:rsidRPr="009641DF" w:rsidRDefault="00C84A0A" w:rsidP="00B63ABE">
                        <w:pPr>
                          <w:pStyle w:val="NoSpacing"/>
                          <w:rPr>
                            <w:lang w:val="en-US"/>
                          </w:rPr>
                        </w:pPr>
                      </w:p>
                    </w:txbxContent>
                  </v:textbox>
                </v:rect>
                <v:rect id="Rectangle 140" o:spid="_x0000_s1266" style="position:absolute;left:21526;top:56070;width:7176;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" filled="f" strokeweight="1pt">
                  <v:textbox>
                    <w:txbxContent>
                      <w:p w14:paraId="462A730C" w14:textId="6AC40435" w:rsidR="00C84A0A" w:rsidRPr="009641DF" w:rsidRDefault="00C84A0A" w:rsidP="00F7321D">
                        <w:pPr>
                          <w:pStyle w:val="NoSpacing"/>
                          <w:jc w:val="center"/>
                          <w:rPr>
                            <w:lang w:val="en-US"/>
                          </w:rPr>
                        </w:pPr>
                      </w:p>
                    </w:txbxContent>
                  </v:textbox>
                </v:rect>
                <v:rect id="Rectangle 140" o:spid="_x0000_s1267" style="position:absolute;left:28702;top:56070;width:7918;height:2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" filled="f" strokeweight="1pt">
                  <v:textbox>
                    <w:txbxContent>
                      <w:p w14:paraId="658C77E9" w14:textId="77777777" w:rsidR="00C84A0A" w:rsidRPr="009641DF" w:rsidRDefault="00C84A0A" w:rsidP="00F7321D">
                        <w:pPr>
                          <w:pStyle w:val="NoSpacing"/>
                          <w:jc w:val="center"/>
                          <w:rPr>
                            <w:lang w:val="en-US"/>
                          </w:rPr>
                        </w:pPr>
                      </w:p>
                    </w:txbxContent>
                  </v:textbox>
                </v:rect>
                <v:rect id="Rectangle 140" o:spid="_x0000_s1268" style="position:absolute;left:36620;top:56070;width:7893;height:2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" filled="f" strokeweight="1pt">
                  <v:textbox inset="2mm,,2mm">
                    <w:txbxContent>
                      <w:p w14:paraId="58E11CB4" w14:textId="77777777" w:rsidR="00C84A0A" w:rsidRPr="009641DF" w:rsidRDefault="00C84A0A" w:rsidP="00B63ABE">
                        <w:pPr>
                          <w:pStyle w:val="NoSpacing"/>
                          <w:rPr>
                            <w:lang w:val="en-US"/>
                          </w:rPr>
                        </w:pPr>
                      </w:p>
                    </w:txbxContent>
                  </v:textbox>
                </v:rect>
                <v:rect id="Rectangle 140" o:spid="_x0000_s1269" style="position:absolute;left:21526;top:60375;width:7176;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" fillcolor="#b6dde8" strokeweight="1pt">
                  <v:textbox>
                    <w:txbxContent>
                      <w:p w14:paraId="35CA8310" w14:textId="77777777" w:rsidR="00C84A0A" w:rsidRPr="009641DF" w:rsidRDefault="00C84A0A" w:rsidP="00027B01">
                        <w:pPr>
                          <w:pStyle w:val="Drawing"/>
                        </w:pPr>
                        <w:r>
                          <w:t>Voted</w:t>
                        </w:r>
                      </w:p>
                    </w:txbxContent>
                  </v:textbox>
                </v:rect>
                <v:rect id="Rectangle 140" o:spid="_x0000_s1270" style="position:absolute;left:28702;top:60375;width:7918;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" fillcolor="#b6dde8" strokeweight="1pt">
                  <v:textbox>
                    <w:txbxContent>
                      <w:p w14:paraId="3512BC34" w14:textId="77777777" w:rsidR="00C84A0A" w:rsidRPr="009641DF" w:rsidRDefault="00C84A0A" w:rsidP="00F7321D">
                        <w:pPr>
                          <w:pStyle w:val="NoSpacing"/>
                          <w:jc w:val="center"/>
                          <w:rPr>
                            <w:lang w:val="en-US"/>
                          </w:rPr>
                        </w:pPr>
                      </w:p>
                    </w:txbxContent>
                  </v:textbox>
                </v:rect>
                <v:rect id="Rectangle 140" o:spid="_x0000_s1271" style="position:absolute;left:36620;top:60376;width:789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" fillcolor="#b6dde8" strokeweight="1pt">
                  <v:textbox inset="2mm,,2mm">
                    <w:txbxContent>
                      <w:p w14:paraId="2ACAE3FE" w14:textId="77777777" w:rsidR="00C84A0A" w:rsidRPr="009641DF" w:rsidRDefault="00C84A0A" w:rsidP="00B63ABE">
                        <w:pPr>
                          <w:pStyle w:val="NoSpacing"/>
                          <w:rPr>
                            <w:lang w:val="en-US"/>
                          </w:rPr>
                        </w:pPr>
                      </w:p>
                    </w:txbxContent>
                  </v:textbox>
                </v:rect>
                <v:rect id="Rectangle 140" o:spid="_x0000_s1272" style="position:absolute;left:21526;top:64681;width:7176;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" filled="f" strokeweight="1pt">
                  <v:textbox>
                    <w:txbxContent>
                      <w:p w14:paraId="0DC5AFA5" w14:textId="20F07157" w:rsidR="00C84A0A" w:rsidRPr="009641DF" w:rsidRDefault="00C84A0A" w:rsidP="00F7321D">
                        <w:pPr>
                          <w:pStyle w:val="NoSpacing"/>
                          <w:jc w:val="center"/>
                          <w:rPr>
                            <w:lang w:val="en-US"/>
                          </w:rPr>
                        </w:pPr>
                      </w:p>
                    </w:txbxContent>
                  </v:textbox>
                </v:rect>
                <v:rect id="Rectangle 140" o:spid="_x0000_s1273" style="position:absolute;left:28702;top:64681;width:789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" filled="f" strokeweight="1pt">
                  <v:textbox>
                    <w:txbxContent>
                      <w:p w14:paraId="73F013D2" w14:textId="77777777" w:rsidR="00C84A0A" w:rsidRPr="009641DF" w:rsidRDefault="00C84A0A" w:rsidP="00F7321D">
                        <w:pPr>
                          <w:pStyle w:val="NoSpacing"/>
                          <w:jc w:val="center"/>
                          <w:rPr>
                            <w:lang w:val="en-US"/>
                          </w:rPr>
                        </w:pPr>
                      </w:p>
                    </w:txbxContent>
                  </v:textbox>
                </v:rect>
                <v:rect id="Rectangle 140" o:spid="_x0000_s1274" style="position:absolute;left:36595;top:64681;width:789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" filled="f" strokeweight="1pt">
                  <v:textbox inset="2mm,,2mm">
                    <w:txbxContent>
                      <w:p w14:paraId="5C35590C" w14:textId="77777777" w:rsidR="00C84A0A" w:rsidRPr="009641DF" w:rsidRDefault="00C84A0A" w:rsidP="00B63ABE">
                        <w:pPr>
                          <w:pStyle w:val="NoSpacing"/>
                          <w:rPr>
                            <w:lang w:val="en-US"/>
                          </w:rPr>
                        </w:pPr>
                      </w:p>
                    </w:txbxContent>
                  </v:textbox>
                </v:rect>
                <v:rect id="Rectangle 140" o:spid="_x0000_s1275" style="position:absolute;left:21526;top:68954;width:7176;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" filled="f" strokeweight="1pt">
                  <v:textbox>
                    <w:txbxContent>
                      <w:p w14:paraId="3B1FED55" w14:textId="72298041" w:rsidR="00C84A0A" w:rsidRPr="009641DF" w:rsidRDefault="00C84A0A" w:rsidP="00F7321D">
                        <w:pPr>
                          <w:pStyle w:val="NoSpacing"/>
                          <w:jc w:val="center"/>
                          <w:rPr>
                            <w:lang w:val="en-US"/>
                          </w:rPr>
                        </w:pPr>
                      </w:p>
                    </w:txbxContent>
                  </v:textbox>
                </v:rect>
                <v:rect id="Rectangle 140" o:spid="_x0000_s1276" style="position:absolute;left:28702;top:68954;width:789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" filled="f" strokeweight="1pt">
                  <v:textbox>
                    <w:txbxContent>
                      <w:p w14:paraId="52E09857" w14:textId="77777777" w:rsidR="00C84A0A" w:rsidRPr="009641DF" w:rsidRDefault="00C84A0A" w:rsidP="00F7321D">
                        <w:pPr>
                          <w:pStyle w:val="NoSpacing"/>
                          <w:jc w:val="center"/>
                          <w:rPr>
                            <w:lang w:val="en-US"/>
                          </w:rPr>
                        </w:pPr>
                      </w:p>
                    </w:txbxContent>
                  </v:textbox>
                </v:rect>
                <v:rect id="Rectangle 140" o:spid="_x0000_s1277" style="position:absolute;left:36595;top:68954;width:789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" filled="f" strokeweight="1pt">
                  <v:textbox inset="2mm,,2mm">
                    <w:txbxContent>
                      <w:p w14:paraId="0D411FDE" w14:textId="77777777" w:rsidR="00C84A0A" w:rsidRPr="009641DF" w:rsidRDefault="00C84A0A" w:rsidP="00B63ABE">
                        <w:pPr>
                          <w:pStyle w:val="NoSpacing"/>
                          <w:rPr>
                            <w:lang w:val="en-US"/>
                          </w:rPr>
                        </w:pPr>
                      </w:p>
                    </w:txbxContent>
                  </v:textbox>
                </v:rect>
                <v:rect id="Rectangle 140" o:spid="_x0000_s1278" style="position:absolute;left:21526;top:73291;width:7176;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" filled="f" strokeweight="1pt">
                  <v:textbox>
                    <w:txbxContent>
                      <w:p w14:paraId="4C38295A" w14:textId="175D7FF6" w:rsidR="00C84A0A" w:rsidRPr="009641DF" w:rsidRDefault="00C84A0A" w:rsidP="00F7321D">
                        <w:pPr>
                          <w:pStyle w:val="NoSpacing"/>
                          <w:jc w:val="center"/>
                          <w:rPr>
                            <w:lang w:val="en-US"/>
                          </w:rPr>
                        </w:pPr>
                      </w:p>
                    </w:txbxContent>
                  </v:textbox>
                </v:rect>
                <v:rect id="Rectangle 140" o:spid="_x0000_s1279" style="position:absolute;left:28702;top:73291;width:7918;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" filled="f" strokeweight="1pt">
                  <v:textbox>
                    <w:txbxContent>
                      <w:p w14:paraId="21974A4C" w14:textId="77777777" w:rsidR="00C84A0A" w:rsidRPr="009641DF" w:rsidRDefault="00C84A0A" w:rsidP="00F7321D">
                        <w:pPr>
                          <w:pStyle w:val="NoSpacing"/>
                          <w:jc w:val="center"/>
                          <w:rPr>
                            <w:lang w:val="en-US"/>
                          </w:rPr>
                        </w:pPr>
                      </w:p>
                    </w:txbxContent>
                  </v:textbox>
                </v:rect>
                <v:rect id="Rectangle 140" o:spid="_x0000_s1280" style="position:absolute;left:36620;top:73292;width:789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" filled="f" strokeweight="1pt">
                  <v:textbox inset="2mm,,2mm">
                    <w:txbxContent>
                      <w:p w14:paraId="440A0EF7" w14:textId="77777777" w:rsidR="00C84A0A" w:rsidRPr="009641DF" w:rsidRDefault="00C84A0A" w:rsidP="00B63ABE">
                        <w:pPr>
                          <w:pStyle w:val="NoSpacing"/>
                          <w:rPr>
                            <w:lang w:val="en-US"/>
                          </w:rPr>
                        </w:pPr>
                      </w:p>
                    </w:txbxContent>
                  </v:textbox>
                </v:rect>
                <v:shape id="Text Box 1720" o:spid="_x0000_s1281" type="#_x0000_t202" style="position:absolute;left:45205;top:68986;width:14351;height:2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" filled="f" stroked="f">
                  <v:textbox>
                    <w:txbxContent>
                      <w:p w14:paraId="66FE90BE" w14:textId="77777777" w:rsidR="00C84A0A" w:rsidRPr="007B414F" w:rsidRDefault="00C84A0A" w:rsidP="007B414F">
                        <w:pPr>
                          <w:pStyle w:val="Drawing"/>
                          <w:jc w:val="left"/>
                        </w:pPr>
                        <w:r w:rsidRPr="007B414F">
                          <w:t>Collecting</w:t>
                        </w:r>
                        <w:r>
                          <w:t xml:space="preserve"> votes</w:t>
                        </w:r>
                      </w:p>
                    </w:txbxContent>
                  </v:textbox>
                </v:shape>
                <v:shape id="Text Box 1720" o:spid="_x0000_s1282" type="#_x0000_t202" style="position:absolute;left:45205;top:73292;width:14351;height:2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" filled="f" stroked="f">
                  <v:textbox>
                    <w:txbxContent>
                      <w:p w14:paraId="5E804D77" w14:textId="77777777" w:rsidR="00C84A0A" w:rsidRPr="007B414F" w:rsidRDefault="00C84A0A" w:rsidP="007B414F">
                        <w:pPr>
                          <w:pStyle w:val="Drawing"/>
                          <w:jc w:val="left"/>
                        </w:pPr>
                        <w:r w:rsidRPr="007B414F">
                          <w:t>Collecting</w:t>
                        </w:r>
                        <w:r>
                          <w:t xml:space="preserve"> votes</w:t>
                        </w:r>
                      </w:p>
                    </w:txbxContent>
                  </v:textbox>
                </v:shape>
                <v:rect id="Rectangle 140" o:spid="_x0000_s1283" style="position:absolute;left:21526;top:34558;width:7176;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" fillcolor="#b6dde8" strokeweight="1pt">
                  <v:textbox>
                    <w:txbxContent>
                      <w:p w14:paraId="16CC8FD7" w14:textId="77777777" w:rsidR="00C84A0A" w:rsidRPr="009641DF" w:rsidRDefault="00C84A0A" w:rsidP="00027B01">
                        <w:pPr>
                          <w:pStyle w:val="Drawing"/>
                        </w:pPr>
                        <w:r>
                          <w:t>Voted</w:t>
                        </w:r>
                      </w:p>
                    </w:txbxContent>
                  </v:textbox>
                </v:rect>
                <v:rect id="Rectangle 140" o:spid="_x0000_s1284" style="position:absolute;left:28702;top:34558;width:7918;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" fillcolor="#b6dde8" strokeweight="1pt">
                  <v:textbox>
                    <w:txbxContent>
                      <w:p w14:paraId="40B6F4AF" w14:textId="77777777" w:rsidR="00C84A0A" w:rsidRPr="009641DF" w:rsidRDefault="00C84A0A" w:rsidP="00F7321D">
                        <w:pPr>
                          <w:pStyle w:val="NoSpacing"/>
                          <w:jc w:val="center"/>
                          <w:rPr>
                            <w:lang w:val="en-US"/>
                          </w:rPr>
                        </w:pPr>
                      </w:p>
                    </w:txbxContent>
                  </v:textbox>
                </v:rect>
                <v:rect id="Rectangle 140" o:spid="_x0000_s1285" style="position:absolute;left:36595;top:34558;width:7893;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" fillcolor="#b6dde8" strokeweight="1pt">
                  <v:textbox inset="2mm,,2mm">
                    <w:txbxContent>
                      <w:p w14:paraId="45D5C5A6" w14:textId="77777777" w:rsidR="00C84A0A" w:rsidRPr="009641DF" w:rsidRDefault="00C84A0A" w:rsidP="00B63ABE">
                        <w:pPr>
                          <w:pStyle w:val="NoSpacing"/>
                          <w:rPr>
                            <w:lang w:val="en-US"/>
                          </w:rPr>
                        </w:pPr>
                      </w:p>
                    </w:txbxContent>
                  </v:textbox>
                </v:rect>
                <v:rect id="Rectangle 140" o:spid="_x0000_s1286" style="position:absolute;left:21526;top:38817;width:7176;height:2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" fillcolor="#b6dde8" strokeweight="1pt">
                  <v:textbox>
                    <w:txbxContent>
                      <w:p w14:paraId="1A9660AA" w14:textId="77777777" w:rsidR="00C84A0A" w:rsidRPr="009641DF" w:rsidRDefault="00C84A0A" w:rsidP="00027B01">
                        <w:pPr>
                          <w:pStyle w:val="Drawing"/>
                        </w:pPr>
                        <w:r>
                          <w:t>Voted</w:t>
                        </w:r>
                      </w:p>
                    </w:txbxContent>
                  </v:textbox>
                </v:rect>
                <v:rect id="Rectangle 140" o:spid="_x0000_s1287" style="position:absolute;left:28702;top:38817;width:7918;height:2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" fillcolor="#b6dde8" strokeweight="1pt">
                  <v:textbox>
                    <w:txbxContent>
                      <w:p w14:paraId="1607213F" w14:textId="77777777" w:rsidR="00C84A0A" w:rsidRPr="009641DF" w:rsidRDefault="00C84A0A" w:rsidP="00F7321D">
                        <w:pPr>
                          <w:pStyle w:val="NoSpacing"/>
                          <w:jc w:val="center"/>
                          <w:rPr>
                            <w:lang w:val="en-US"/>
                          </w:rPr>
                        </w:pPr>
                      </w:p>
                    </w:txbxContent>
                  </v:textbox>
                </v:rect>
                <v:rect id="Rectangle 140" o:spid="_x0000_s1288" style="position:absolute;left:36595;top:38817;width:7893;height:2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" fillcolor="#b6dde8" strokeweight="1pt">
                  <v:textbox inset="2mm,,2mm">
                    <w:txbxContent>
                      <w:p w14:paraId="2A931CF1" w14:textId="77777777" w:rsidR="00C84A0A" w:rsidRPr="009641DF" w:rsidRDefault="00C84A0A" w:rsidP="00B63ABE">
                        <w:pPr>
                          <w:pStyle w:val="NoSpacing"/>
                          <w:rPr>
                            <w:lang w:val="en-US"/>
                          </w:rPr>
                        </w:pPr>
                      </w:p>
                    </w:txbxContent>
                  </v:textbox>
                </v:rect>
                <v:rect id="Rectangle 140" o:spid="_x0000_s1289" style="position:absolute;left:21526;top:43169;width:7176;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" fillcolor="#b6dde8" strokeweight="1pt">
                  <v:textbox>
                    <w:txbxContent>
                      <w:p w14:paraId="366D2A7F" w14:textId="77777777" w:rsidR="00C84A0A" w:rsidRPr="009641DF" w:rsidRDefault="00C84A0A" w:rsidP="00027B01">
                        <w:pPr>
                          <w:pStyle w:val="Drawing"/>
                        </w:pPr>
                        <w:r>
                          <w:t>Voted</w:t>
                        </w:r>
                      </w:p>
                    </w:txbxContent>
                  </v:textbox>
                </v:rect>
                <v:rect id="Rectangle 140" o:spid="_x0000_s1290" style="position:absolute;left:28702;top:43154;width:7918;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" fillcolor="#b6dde8" strokeweight="1pt">
                  <v:textbox>
                    <w:txbxContent>
                      <w:p w14:paraId="1504154B" w14:textId="77777777" w:rsidR="00C84A0A" w:rsidRPr="009641DF" w:rsidRDefault="00C84A0A" w:rsidP="00F7321D">
                        <w:pPr>
                          <w:pStyle w:val="NoSpacing"/>
                          <w:jc w:val="center"/>
                          <w:rPr>
                            <w:lang w:val="en-US"/>
                          </w:rPr>
                        </w:pPr>
                      </w:p>
                    </w:txbxContent>
                  </v:textbox>
                </v:rect>
                <v:rect id="Rectangle 140" o:spid="_x0000_s1291" style="position:absolute;left:36620;top:43155;width:7893;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" fillcolor="#b6dde8" strokeweight="1pt">
                  <v:textbox inset="2mm,,2mm">
                    <w:txbxContent>
                      <w:p w14:paraId="58B198D7" w14:textId="77777777" w:rsidR="00C84A0A" w:rsidRPr="009641DF" w:rsidRDefault="00C84A0A" w:rsidP="00B63ABE">
                        <w:pPr>
                          <w:pStyle w:val="NoSpacing"/>
                          <w:rPr>
                            <w:lang w:val="en-US"/>
                          </w:rPr>
                        </w:pPr>
                      </w:p>
                    </w:txbxContent>
                  </v:textbox>
                </v:rect>
                <v:rect id="Rectangle 140" o:spid="_x0000_s1292" style="position:absolute;left:21526;top:47428;width:7176;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" fillcolor="#b6dde8" strokeweight="1pt">
                  <v:textbox>
                    <w:txbxContent>
                      <w:p w14:paraId="30414B98" w14:textId="77777777" w:rsidR="00C84A0A" w:rsidRPr="009641DF" w:rsidRDefault="00C84A0A" w:rsidP="00027B01">
                        <w:pPr>
                          <w:pStyle w:val="Drawing"/>
                        </w:pPr>
                        <w:r>
                          <w:t>Voted</w:t>
                        </w:r>
                      </w:p>
                    </w:txbxContent>
                  </v:textbox>
                </v:rect>
                <v:rect id="Rectangle 140" o:spid="_x0000_s1293" style="position:absolute;left:28702;top:47427;width:7918;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" fillcolor="#b6dde8" strokeweight="1pt">
                  <v:textbox>
                    <w:txbxContent>
                      <w:p w14:paraId="53FDD7BD" w14:textId="77777777" w:rsidR="00C84A0A" w:rsidRPr="009641DF" w:rsidRDefault="00C84A0A" w:rsidP="00F7321D">
                        <w:pPr>
                          <w:pStyle w:val="NoSpacing"/>
                          <w:jc w:val="center"/>
                          <w:rPr>
                            <w:lang w:val="en-US"/>
                          </w:rPr>
                        </w:pPr>
                      </w:p>
                    </w:txbxContent>
                  </v:textbox>
                </v:rect>
                <v:rect id="Rectangle 140" o:spid="_x0000_s1294" style="position:absolute;left:36595;top:47427;width:789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" fillcolor="#b6dde8" strokeweight="1pt">
                  <v:textbox inset="2mm,,2mm">
                    <w:txbxContent>
                      <w:p w14:paraId="4C4A5F7A" w14:textId="77777777" w:rsidR="00C84A0A" w:rsidRPr="009641DF" w:rsidRDefault="00C84A0A" w:rsidP="00B63ABE">
                        <w:pPr>
                          <w:pStyle w:val="NoSpacing"/>
                          <w:rPr>
                            <w:lang w:val="en-US"/>
                          </w:rPr>
                        </w:pPr>
                      </w:p>
                    </w:txbxContent>
                  </v:textbox>
                </v:rect>
                <v:rect id="Rectangle 140" o:spid="_x0000_s1295" style="position:absolute;left:21526;top:51733;width:7176;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" fillcolor="#b6dde8" strokeweight="1pt">
                  <v:textbox>
                    <w:txbxContent>
                      <w:p w14:paraId="5C3DA1C9" w14:textId="77777777" w:rsidR="00C84A0A" w:rsidRPr="009641DF" w:rsidRDefault="00C84A0A" w:rsidP="00027B01">
                        <w:pPr>
                          <w:pStyle w:val="Drawing"/>
                        </w:pPr>
                        <w:r>
                          <w:t>Voted</w:t>
                        </w:r>
                      </w:p>
                    </w:txbxContent>
                  </v:textbox>
                </v:rect>
                <v:rect id="Rectangle 140" o:spid="_x0000_s1296" style="position:absolute;left:28702;top:51733;width:7918;height:2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" fillcolor="#b6dde8" strokeweight="1pt">
                  <v:textbox>
                    <w:txbxContent>
                      <w:p w14:paraId="43748D63" w14:textId="77777777" w:rsidR="00C84A0A" w:rsidRPr="009641DF" w:rsidRDefault="00C84A0A" w:rsidP="00F7321D">
                        <w:pPr>
                          <w:pStyle w:val="NoSpacing"/>
                          <w:jc w:val="center"/>
                          <w:rPr>
                            <w:lang w:val="en-US"/>
                          </w:rPr>
                        </w:pPr>
                      </w:p>
                    </w:txbxContent>
                  </v:textbox>
                </v:rect>
                <v:rect id="Rectangle 140" o:spid="_x0000_s1297" style="position:absolute;left:36595;top:51733;width:7893;height:2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" fillcolor="#b6dde8" strokeweight="1pt">
                  <v:textbox inset="2mm,,2mm">
                    <w:txbxContent>
                      <w:p w14:paraId="6960E1FC" w14:textId="77777777" w:rsidR="00C84A0A" w:rsidRPr="009641DF" w:rsidRDefault="00C84A0A" w:rsidP="00B63ABE">
                        <w:pPr>
                          <w:pStyle w:val="NoSpacing"/>
                          <w:rPr>
                            <w:lang w:val="en-US"/>
                          </w:rPr>
                        </w:pPr>
                      </w:p>
                    </w:txbxContent>
                  </v:textbox>
                </v:rect>
                <w10:anchorlock/>
              </v:group>
            </w:pict>
          </mc:Fallback>
        </mc:AlternateContent>
      </w:r>
    </w:p>
    <w:p w14:paraId="4D0C871B" w14:textId="4620E224" w:rsidR="001723A5" w:rsidRPr="006E2F26" w:rsidRDefault="00AB1F4B" w:rsidP="00162067">
      <w:pPr>
        <w:rPr>
          <w:lang w:val="en-US"/>
        </w:rPr>
      </w:pPr>
      <w:r w:rsidRPr="009429F0">
        <w:rPr>
          <w:lang w:val="en-US"/>
        </w:rPr>
        <w:br w:type="page"/>
      </w:r>
      <w:r w:rsidR="006924A5" w:rsidRPr="006E2F26">
        <w:rPr>
          <w:lang w:val="en-US"/>
        </w:rPr>
        <w:lastRenderedPageBreak/>
        <w:t xml:space="preserve">Round </w:t>
      </w:r>
      <w:r w:rsidR="00CA156D">
        <w:rPr>
          <w:lang w:val="en-US"/>
        </w:rPr>
        <w:t>voting</w:t>
      </w:r>
      <w:r w:rsidR="006924A5" w:rsidRPr="006E2F26">
        <w:rPr>
          <w:lang w:val="en-US"/>
        </w:rPr>
        <w:t xml:space="preserve"> has </w:t>
      </w:r>
      <w:r w:rsidR="00D502A3">
        <w:rPr>
          <w:lang w:val="en-US"/>
        </w:rPr>
        <w:t xml:space="preserve">two </w:t>
      </w:r>
      <w:r w:rsidR="00D85C78">
        <w:rPr>
          <w:lang w:val="en-US"/>
        </w:rPr>
        <w:t>further</w:t>
      </w:r>
      <w:r w:rsidR="00D85C78" w:rsidRPr="006E2F26">
        <w:rPr>
          <w:lang w:val="en-US"/>
        </w:rPr>
        <w:t xml:space="preserve"> </w:t>
      </w:r>
      <w:r w:rsidR="006924A5" w:rsidRPr="006E2F26">
        <w:rPr>
          <w:lang w:val="en-US"/>
        </w:rPr>
        <w:t>purposes.</w:t>
      </w:r>
      <w:r w:rsidR="00326FF5">
        <w:rPr>
          <w:lang w:val="en-US"/>
        </w:rPr>
        <w:t xml:space="preserve"> </w:t>
      </w:r>
      <w:r w:rsidR="002C7E32">
        <w:rPr>
          <w:lang w:val="en-US"/>
        </w:rPr>
        <w:t xml:space="preserve">The </w:t>
      </w:r>
      <w:r w:rsidR="0050016D">
        <w:rPr>
          <w:lang w:val="en-US"/>
        </w:rPr>
        <w:t>second</w:t>
      </w:r>
      <w:r w:rsidR="002C7E32">
        <w:rPr>
          <w:lang w:val="en-US"/>
        </w:rPr>
        <w:t xml:space="preserve"> one determines how the chain grows. T</w:t>
      </w:r>
      <w:r w:rsidR="006924A5" w:rsidRPr="006E2F26">
        <w:rPr>
          <w:lang w:val="en-US"/>
        </w:rPr>
        <w:t xml:space="preserve">here </w:t>
      </w:r>
      <w:r w:rsidR="001C71C5">
        <w:rPr>
          <w:lang w:val="en-US"/>
        </w:rPr>
        <w:t>are</w:t>
      </w:r>
      <w:r w:rsidR="006924A5" w:rsidRPr="006E2F26">
        <w:rPr>
          <w:lang w:val="en-US"/>
        </w:rPr>
        <w:t xml:space="preserve"> no time intervals </w:t>
      </w:r>
      <w:r w:rsidR="00964A10" w:rsidRPr="006E2F26">
        <w:rPr>
          <w:lang w:val="en-US"/>
        </w:rPr>
        <w:t xml:space="preserve">used </w:t>
      </w:r>
      <w:r w:rsidR="001C71C5">
        <w:rPr>
          <w:lang w:val="en-US"/>
        </w:rPr>
        <w:t>in</w:t>
      </w:r>
      <w:r w:rsidR="00964A10" w:rsidRPr="006E2F26">
        <w:rPr>
          <w:lang w:val="en-US"/>
        </w:rPr>
        <w:t xml:space="preserve"> this algorithm</w:t>
      </w:r>
      <w:r w:rsidR="00CA55FB">
        <w:rPr>
          <w:lang w:val="en-US"/>
        </w:rPr>
        <w:t>,</w:t>
      </w:r>
      <w:r w:rsidR="00964A10" w:rsidRPr="006E2F26">
        <w:rPr>
          <w:lang w:val="en-US"/>
        </w:rPr>
        <w:t xml:space="preserve"> so collecting </w:t>
      </w:r>
      <w:r w:rsidR="002864BE">
        <w:rPr>
          <w:lang w:val="en-US"/>
        </w:rPr>
        <w:t xml:space="preserve">a </w:t>
      </w:r>
      <w:r w:rsidR="00964A10" w:rsidRPr="006E2F26">
        <w:rPr>
          <w:lang w:val="en-US"/>
        </w:rPr>
        <w:t xml:space="preserve">required number of votes </w:t>
      </w:r>
      <w:r w:rsidR="001C71C5" w:rsidRPr="006E2F26">
        <w:rPr>
          <w:lang w:val="en-US"/>
        </w:rPr>
        <w:t>mean</w:t>
      </w:r>
      <w:r w:rsidR="00033F1E">
        <w:rPr>
          <w:lang w:val="en-US"/>
        </w:rPr>
        <w:t>s</w:t>
      </w:r>
      <w:r w:rsidR="00964A10" w:rsidRPr="006E2F26">
        <w:rPr>
          <w:lang w:val="en-US"/>
        </w:rPr>
        <w:t xml:space="preserve"> that </w:t>
      </w:r>
      <w:r w:rsidR="00121770" w:rsidRPr="006E2F26">
        <w:rPr>
          <w:lang w:val="en-US"/>
        </w:rPr>
        <w:t xml:space="preserve">a </w:t>
      </w:r>
      <w:r w:rsidR="00964A10" w:rsidRPr="006E2F26">
        <w:rPr>
          <w:lang w:val="en-US"/>
        </w:rPr>
        <w:t xml:space="preserve">round is over and the chain can advance to the next one. </w:t>
      </w:r>
      <w:r w:rsidR="00CA55FB">
        <w:rPr>
          <w:lang w:val="en-US"/>
        </w:rPr>
        <w:t>The</w:t>
      </w:r>
      <w:r w:rsidR="00964A10" w:rsidRPr="006E2F26">
        <w:rPr>
          <w:lang w:val="en-US"/>
        </w:rPr>
        <w:t xml:space="preserve"> speed of </w:t>
      </w:r>
      <w:r w:rsidR="00313103">
        <w:rPr>
          <w:lang w:val="en-US"/>
        </w:rPr>
        <w:t>MBV</w:t>
      </w:r>
      <w:r w:rsidR="00BE3043">
        <w:rPr>
          <w:lang w:val="en-US"/>
        </w:rPr>
        <w:t xml:space="preserve"> </w:t>
      </w:r>
      <w:r w:rsidR="00A81C6B">
        <w:rPr>
          <w:lang w:val="en-US"/>
        </w:rPr>
        <w:t xml:space="preserve">is </w:t>
      </w:r>
      <w:r w:rsidR="00CA55FB">
        <w:rPr>
          <w:lang w:val="en-US"/>
        </w:rPr>
        <w:t xml:space="preserve">thus </w:t>
      </w:r>
      <w:r w:rsidR="00011A76">
        <w:rPr>
          <w:lang w:val="en-US"/>
        </w:rPr>
        <w:t xml:space="preserve">limited </w:t>
      </w:r>
      <w:r w:rsidR="00CA55FB" w:rsidRPr="006E2F26">
        <w:rPr>
          <w:lang w:val="en-US"/>
        </w:rPr>
        <w:t>only</w:t>
      </w:r>
      <w:r w:rsidR="00CA55FB">
        <w:rPr>
          <w:lang w:val="en-US"/>
        </w:rPr>
        <w:t xml:space="preserve"> </w:t>
      </w:r>
      <w:r w:rsidR="00011A76">
        <w:rPr>
          <w:lang w:val="en-US"/>
        </w:rPr>
        <w:t>by</w:t>
      </w:r>
      <w:r w:rsidR="00964A10" w:rsidRPr="006E2F26">
        <w:rPr>
          <w:lang w:val="en-US"/>
        </w:rPr>
        <w:t xml:space="preserve"> </w:t>
      </w:r>
      <w:r w:rsidR="00CA55FB">
        <w:rPr>
          <w:lang w:val="en-US"/>
        </w:rPr>
        <w:t xml:space="preserve">the </w:t>
      </w:r>
      <w:r w:rsidR="00964A10" w:rsidRPr="006E2F26">
        <w:rPr>
          <w:lang w:val="en-US"/>
        </w:rPr>
        <w:t xml:space="preserve">network speed. </w:t>
      </w:r>
      <w:r w:rsidR="001723A5" w:rsidRPr="006E2F26">
        <w:rPr>
          <w:lang w:val="en-US"/>
        </w:rPr>
        <w:t xml:space="preserve">Since </w:t>
      </w:r>
      <w:r w:rsidR="00862570" w:rsidRPr="006E2F26">
        <w:rPr>
          <w:lang w:val="en-US"/>
        </w:rPr>
        <w:t>blocks</w:t>
      </w:r>
      <w:r w:rsidR="00362781">
        <w:rPr>
          <w:lang w:val="en-US"/>
        </w:rPr>
        <w:t xml:space="preserve"> </w:t>
      </w:r>
      <w:r w:rsidR="00862570">
        <w:rPr>
          <w:lang w:val="en-US"/>
        </w:rPr>
        <w:t>can</w:t>
      </w:r>
      <w:r w:rsidR="001723A5" w:rsidRPr="006E2F26">
        <w:rPr>
          <w:lang w:val="en-US"/>
        </w:rPr>
        <w:t xml:space="preserve"> be received in a non-</w:t>
      </w:r>
      <w:r w:rsidR="00121770" w:rsidRPr="006E2F26">
        <w:rPr>
          <w:lang w:val="en-US"/>
        </w:rPr>
        <w:t>historical</w:t>
      </w:r>
      <w:r w:rsidR="001723A5" w:rsidRPr="006E2F26">
        <w:rPr>
          <w:lang w:val="en-US"/>
        </w:rPr>
        <w:t xml:space="preserve"> </w:t>
      </w:r>
      <w:r w:rsidR="00862570" w:rsidRPr="006E2F26">
        <w:rPr>
          <w:lang w:val="en-US"/>
        </w:rPr>
        <w:t>order,</w:t>
      </w:r>
      <w:r w:rsidR="001723A5" w:rsidRPr="006E2F26">
        <w:rPr>
          <w:lang w:val="en-US"/>
        </w:rPr>
        <w:t xml:space="preserve"> </w:t>
      </w:r>
      <w:r w:rsidR="00840405">
        <w:rPr>
          <w:lang w:val="en-US"/>
        </w:rPr>
        <w:t>some</w:t>
      </w:r>
      <w:r w:rsidR="001723A5" w:rsidRPr="006E2F26">
        <w:rPr>
          <w:lang w:val="en-US"/>
        </w:rPr>
        <w:t xml:space="preserve"> </w:t>
      </w:r>
      <w:r w:rsidR="002C7E32">
        <w:rPr>
          <w:lang w:val="en-US"/>
        </w:rPr>
        <w:t>“</w:t>
      </w:r>
      <w:r w:rsidR="001723A5" w:rsidRPr="006E2F26">
        <w:rPr>
          <w:lang w:val="en-US"/>
        </w:rPr>
        <w:t>window</w:t>
      </w:r>
      <w:r w:rsidR="002C7E32">
        <w:rPr>
          <w:lang w:val="en-US"/>
        </w:rPr>
        <w:t>”</w:t>
      </w:r>
      <w:r w:rsidR="00CA446F">
        <w:rPr>
          <w:lang w:val="en-US"/>
        </w:rPr>
        <w:t xml:space="preserve"> </w:t>
      </w:r>
      <w:r w:rsidR="00CA55FB">
        <w:rPr>
          <w:lang w:val="en-US"/>
        </w:rPr>
        <w:t xml:space="preserve">is </w:t>
      </w:r>
      <w:r w:rsidR="00840405">
        <w:rPr>
          <w:lang w:val="en-US"/>
        </w:rPr>
        <w:t>required</w:t>
      </w:r>
      <w:r w:rsidR="001723A5" w:rsidRPr="006E2F26">
        <w:rPr>
          <w:lang w:val="en-US"/>
        </w:rPr>
        <w:t xml:space="preserve"> in </w:t>
      </w:r>
      <w:r w:rsidR="00CA55FB">
        <w:rPr>
          <w:lang w:val="en-US"/>
        </w:rPr>
        <w:t xml:space="preserve">a </w:t>
      </w:r>
      <w:r w:rsidR="001723A5" w:rsidRPr="006E2F26">
        <w:rPr>
          <w:lang w:val="en-US"/>
        </w:rPr>
        <w:t>round</w:t>
      </w:r>
      <w:r w:rsidR="005E46FF" w:rsidRPr="006E2F26">
        <w:rPr>
          <w:lang w:val="en-US"/>
        </w:rPr>
        <w:t xml:space="preserve"> sequence</w:t>
      </w:r>
      <w:r w:rsidR="001723A5" w:rsidRPr="006E2F26">
        <w:rPr>
          <w:lang w:val="en-US"/>
        </w:rPr>
        <w:t xml:space="preserve"> where blocks can</w:t>
      </w:r>
      <w:r w:rsidR="00121770" w:rsidRPr="006E2F26">
        <w:rPr>
          <w:lang w:val="en-US"/>
        </w:rPr>
        <w:t xml:space="preserve"> </w:t>
      </w:r>
      <w:r w:rsidR="001723A5" w:rsidRPr="006E2F26">
        <w:rPr>
          <w:lang w:val="en-US"/>
        </w:rPr>
        <w:t>be</w:t>
      </w:r>
      <w:r w:rsidR="00F15567" w:rsidRPr="006E2F26">
        <w:rPr>
          <w:lang w:val="en-US"/>
        </w:rPr>
        <w:t xml:space="preserve"> still</w:t>
      </w:r>
      <w:r w:rsidR="001723A5" w:rsidRPr="006E2F26">
        <w:rPr>
          <w:lang w:val="en-US"/>
        </w:rPr>
        <w:t xml:space="preserve"> accepted. For </w:t>
      </w:r>
      <w:r w:rsidR="00943658">
        <w:rPr>
          <w:lang w:val="en-US"/>
        </w:rPr>
        <w:t xml:space="preserve">a first non-voted </w:t>
      </w:r>
      <w:r w:rsidR="001723A5" w:rsidRPr="006E2F26">
        <w:rPr>
          <w:lang w:val="en-US"/>
        </w:rPr>
        <w:t xml:space="preserve">round </w:t>
      </w:r>
      <w:r w:rsidR="005E46FF" w:rsidRPr="006E2F26">
        <w:rPr>
          <w:lang w:val="en-US"/>
        </w:rPr>
        <w:t>R</w:t>
      </w:r>
      <w:r w:rsidR="005E46FF" w:rsidRPr="006E2F26">
        <w:rPr>
          <w:vertAlign w:val="subscript"/>
          <w:lang w:val="en-US"/>
        </w:rPr>
        <w:t>i</w:t>
      </w:r>
      <w:r w:rsidR="005E46FF" w:rsidRPr="006E2F26">
        <w:rPr>
          <w:lang w:val="en-US"/>
        </w:rPr>
        <w:t>,</w:t>
      </w:r>
      <w:r w:rsidR="001723A5" w:rsidRPr="006E2F26">
        <w:rPr>
          <w:lang w:val="en-US"/>
        </w:rPr>
        <w:t xml:space="preserve"> this window</w:t>
      </w:r>
      <w:r w:rsidR="005E46FF" w:rsidRPr="006E2F26">
        <w:rPr>
          <w:lang w:val="en-US"/>
        </w:rPr>
        <w:t xml:space="preserve"> </w:t>
      </w:r>
      <w:r w:rsidR="00CA55FB" w:rsidRPr="006E2F26">
        <w:rPr>
          <w:lang w:val="en-US"/>
        </w:rPr>
        <w:t>l</w:t>
      </w:r>
      <w:r w:rsidR="00CA55FB">
        <w:rPr>
          <w:lang w:val="en-US"/>
        </w:rPr>
        <w:t>ie</w:t>
      </w:r>
      <w:r w:rsidR="00CA55FB" w:rsidRPr="006E2F26">
        <w:rPr>
          <w:lang w:val="en-US"/>
        </w:rPr>
        <w:t xml:space="preserve">s </w:t>
      </w:r>
      <w:r w:rsidR="005E46FF" w:rsidRPr="006E2F26">
        <w:rPr>
          <w:lang w:val="en-US"/>
        </w:rPr>
        <w:t xml:space="preserve">in </w:t>
      </w:r>
      <w:r w:rsidR="00CA55FB">
        <w:rPr>
          <w:lang w:val="en-US"/>
        </w:rPr>
        <w:t xml:space="preserve">the </w:t>
      </w:r>
      <w:r w:rsidR="005E46FF" w:rsidRPr="006E2F26">
        <w:rPr>
          <w:lang w:val="en-US"/>
        </w:rPr>
        <w:t>range [</w:t>
      </w:r>
      <w:r w:rsidR="001723A5" w:rsidRPr="006E2F26">
        <w:rPr>
          <w:lang w:val="en-US"/>
        </w:rPr>
        <w:t>R</w:t>
      </w:r>
      <w:r w:rsidR="00BE3043">
        <w:rPr>
          <w:vertAlign w:val="subscript"/>
          <w:lang w:val="en-US"/>
        </w:rPr>
        <w:t>last_confirmed +</w:t>
      </w:r>
      <w:r w:rsidR="00C76B76">
        <w:rPr>
          <w:vertAlign w:val="subscript"/>
          <w:lang w:val="en-US"/>
        </w:rPr>
        <w:t xml:space="preserve"> </w:t>
      </w:r>
      <w:r w:rsidR="00BE3043">
        <w:rPr>
          <w:vertAlign w:val="subscript"/>
          <w:lang w:val="en-US"/>
        </w:rPr>
        <w:t>1</w:t>
      </w:r>
      <w:r w:rsidR="00C5607F">
        <w:rPr>
          <w:vertAlign w:val="subscript"/>
          <w:lang w:val="en-US"/>
        </w:rPr>
        <w:t xml:space="preserve"> </w:t>
      </w:r>
      <w:r w:rsidR="005E46FF" w:rsidRPr="006E2F26">
        <w:rPr>
          <w:vertAlign w:val="subscript"/>
          <w:lang w:val="en-US"/>
        </w:rPr>
        <w:t>…</w:t>
      </w:r>
      <w:r w:rsidR="00C5607F">
        <w:rPr>
          <w:vertAlign w:val="subscript"/>
          <w:lang w:val="en-US"/>
        </w:rPr>
        <w:t xml:space="preserve"> </w:t>
      </w:r>
      <w:r w:rsidR="005E46FF" w:rsidRPr="006E2F26">
        <w:rPr>
          <w:lang w:val="en-US"/>
        </w:rPr>
        <w:t>R</w:t>
      </w:r>
      <w:r w:rsidR="005E46FF" w:rsidRPr="006E2F26">
        <w:rPr>
          <w:vertAlign w:val="subscript"/>
          <w:lang w:val="en-US"/>
        </w:rPr>
        <w:t>i+</w:t>
      </w:r>
      <w:r w:rsidR="003F534C">
        <w:rPr>
          <w:vertAlign w:val="subscript"/>
          <w:lang w:val="en-US"/>
        </w:rPr>
        <w:t>Pitch</w:t>
      </w:r>
      <w:r w:rsidR="001A64CE">
        <w:rPr>
          <w:vertAlign w:val="subscript"/>
          <w:lang w:val="en-US"/>
        </w:rPr>
        <w:t>*2</w:t>
      </w:r>
      <w:r w:rsidR="005E46FF" w:rsidRPr="006E2F26">
        <w:rPr>
          <w:lang w:val="en-US"/>
        </w:rPr>
        <w:t>]</w:t>
      </w:r>
      <w:r w:rsidR="005E46FF" w:rsidRPr="006E2F26">
        <w:rPr>
          <w:vertAlign w:val="subscript"/>
          <w:lang w:val="en-US"/>
        </w:rPr>
        <w:t>.</w:t>
      </w:r>
    </w:p>
    <w:p w14:paraId="74A807B9" w14:textId="72048063" w:rsidR="00C84A0A" w:rsidRDefault="00C80436" w:rsidP="00162067">
      <w:pPr>
        <w:rPr>
          <w:lang w:val="en-US"/>
        </w:rPr>
      </w:pPr>
      <w:r w:rsidRPr="006E2F26">
        <w:rPr>
          <w:lang w:val="en-US"/>
        </w:rPr>
        <w:t xml:space="preserve">The third </w:t>
      </w:r>
      <w:r w:rsidR="00F6279A" w:rsidRPr="006E2F26">
        <w:rPr>
          <w:lang w:val="en-US"/>
        </w:rPr>
        <w:t>purpose is</w:t>
      </w:r>
      <w:r w:rsidRPr="006E2F26">
        <w:rPr>
          <w:lang w:val="en-US"/>
        </w:rPr>
        <w:t xml:space="preserve"> to determine </w:t>
      </w:r>
      <w:r w:rsidR="00F44F76" w:rsidRPr="006E2F26">
        <w:rPr>
          <w:lang w:val="en-US"/>
        </w:rPr>
        <w:t>whether</w:t>
      </w:r>
      <w:r w:rsidRPr="006E2F26">
        <w:rPr>
          <w:lang w:val="en-US"/>
        </w:rPr>
        <w:t xml:space="preserve"> </w:t>
      </w:r>
      <w:r w:rsidR="00CA55FB">
        <w:rPr>
          <w:lang w:val="en-US"/>
        </w:rPr>
        <w:t xml:space="preserve">a </w:t>
      </w:r>
      <w:r w:rsidR="00313103">
        <w:rPr>
          <w:lang w:val="en-US"/>
        </w:rPr>
        <w:t>member</w:t>
      </w:r>
      <w:r w:rsidRPr="006E2F26">
        <w:rPr>
          <w:lang w:val="en-US"/>
        </w:rPr>
        <w:t xml:space="preserve"> is offline. </w:t>
      </w:r>
      <w:r w:rsidRPr="00766E1F">
        <w:rPr>
          <w:lang w:val="en-US"/>
        </w:rPr>
        <w:t>This</w:t>
      </w:r>
      <w:r w:rsidR="00612369" w:rsidRPr="00766E1F">
        <w:rPr>
          <w:lang w:val="en-US"/>
        </w:rPr>
        <w:t xml:space="preserve"> is</w:t>
      </w:r>
      <w:r w:rsidRPr="00766E1F">
        <w:rPr>
          <w:lang w:val="en-US"/>
        </w:rPr>
        <w:t xml:space="preserve"> </w:t>
      </w:r>
      <w:r w:rsidR="00C728C7" w:rsidRPr="00766E1F">
        <w:rPr>
          <w:lang w:val="en-US"/>
        </w:rPr>
        <w:t xml:space="preserve">done </w:t>
      </w:r>
      <w:r w:rsidRPr="00766E1F">
        <w:rPr>
          <w:lang w:val="en-US"/>
        </w:rPr>
        <w:t xml:space="preserve">at </w:t>
      </w:r>
      <w:r w:rsidR="00CA55FB" w:rsidRPr="00766E1F">
        <w:rPr>
          <w:lang w:val="en-US"/>
        </w:rPr>
        <w:t xml:space="preserve">the </w:t>
      </w:r>
      <w:r w:rsidR="00A656EA" w:rsidRPr="00766E1F">
        <w:rPr>
          <w:lang w:val="en-US"/>
        </w:rPr>
        <w:t xml:space="preserve">confirmation stage for the </w:t>
      </w:r>
      <w:r w:rsidR="000B40BF" w:rsidRPr="00766E1F">
        <w:rPr>
          <w:lang w:val="en-US"/>
        </w:rPr>
        <w:t>round</w:t>
      </w:r>
      <w:r w:rsidRPr="00766E1F">
        <w:rPr>
          <w:lang w:val="en-US"/>
        </w:rPr>
        <w:t>.</w:t>
      </w:r>
      <w:r w:rsidR="00A17267">
        <w:rPr>
          <w:lang w:val="en-US"/>
        </w:rPr>
        <w:t xml:space="preserve"> </w:t>
      </w:r>
      <w:r w:rsidR="00612369" w:rsidRPr="00766E1F">
        <w:rPr>
          <w:lang w:val="en-US"/>
        </w:rPr>
        <w:t xml:space="preserve">Having </w:t>
      </w:r>
      <w:r w:rsidR="002C6446" w:rsidRPr="00766E1F">
        <w:rPr>
          <w:lang w:val="en-US"/>
        </w:rPr>
        <w:t>a list of current</w:t>
      </w:r>
      <w:r w:rsidR="00612369" w:rsidRPr="00766E1F">
        <w:rPr>
          <w:lang w:val="en-US"/>
        </w:rPr>
        <w:t xml:space="preserve"> </w:t>
      </w:r>
      <w:r w:rsidR="002C6446" w:rsidRPr="00766E1F">
        <w:rPr>
          <w:lang w:val="en-US"/>
        </w:rPr>
        <w:t xml:space="preserve">members </w:t>
      </w:r>
      <w:r w:rsidR="00612369" w:rsidRPr="00766E1F">
        <w:rPr>
          <w:lang w:val="en-US"/>
        </w:rPr>
        <w:t xml:space="preserve">and </w:t>
      </w:r>
      <w:r w:rsidR="002C6446" w:rsidRPr="00766E1F">
        <w:rPr>
          <w:lang w:val="en-US"/>
        </w:rPr>
        <w:t>their blocks</w:t>
      </w:r>
      <w:r w:rsidR="00227148" w:rsidRPr="00766E1F">
        <w:rPr>
          <w:lang w:val="en-US"/>
        </w:rPr>
        <w:t xml:space="preserve"> received</w:t>
      </w:r>
      <w:r w:rsidR="00CA55FB" w:rsidRPr="00766E1F">
        <w:rPr>
          <w:lang w:val="en-US"/>
        </w:rPr>
        <w:t>,</w:t>
      </w:r>
      <w:r w:rsidR="00612369" w:rsidRPr="00766E1F">
        <w:rPr>
          <w:lang w:val="en-US"/>
        </w:rPr>
        <w:t xml:space="preserve"> the algorithm can determine wh</w:t>
      </w:r>
      <w:r w:rsidR="00A656EA" w:rsidRPr="00766E1F">
        <w:rPr>
          <w:lang w:val="en-US"/>
        </w:rPr>
        <w:t>ether any</w:t>
      </w:r>
      <w:r w:rsidR="00612369" w:rsidRPr="00766E1F">
        <w:rPr>
          <w:lang w:val="en-US"/>
        </w:rPr>
        <w:t xml:space="preserve"> </w:t>
      </w:r>
      <w:r w:rsidR="00EB5D5D" w:rsidRPr="00766E1F">
        <w:rPr>
          <w:lang w:val="en-US"/>
        </w:rPr>
        <w:t>member</w:t>
      </w:r>
      <w:r w:rsidR="00F14507" w:rsidRPr="00766E1F">
        <w:rPr>
          <w:lang w:val="en-US"/>
        </w:rPr>
        <w:t xml:space="preserve"> </w:t>
      </w:r>
      <w:r w:rsidR="00612369" w:rsidRPr="00766E1F">
        <w:rPr>
          <w:lang w:val="en-US"/>
        </w:rPr>
        <w:t>ha</w:t>
      </w:r>
      <w:r w:rsidR="00A656EA" w:rsidRPr="00766E1F">
        <w:rPr>
          <w:lang w:val="en-US"/>
        </w:rPr>
        <w:t>s</w:t>
      </w:r>
      <w:r w:rsidR="00612369" w:rsidRPr="00766E1F">
        <w:rPr>
          <w:lang w:val="en-US"/>
        </w:rPr>
        <w:t xml:space="preserve"> not sent a </w:t>
      </w:r>
      <w:r w:rsidR="007D2C17" w:rsidRPr="00766E1F">
        <w:rPr>
          <w:lang w:val="en-US"/>
        </w:rPr>
        <w:t xml:space="preserve">block or </w:t>
      </w:r>
      <w:r w:rsidR="00612369" w:rsidRPr="00766E1F">
        <w:rPr>
          <w:lang w:val="en-US"/>
        </w:rPr>
        <w:t>vote</w:t>
      </w:r>
      <w:r w:rsidR="001A2E71" w:rsidRPr="00766E1F">
        <w:rPr>
          <w:lang w:val="en-US"/>
        </w:rPr>
        <w:t xml:space="preserve"> </w:t>
      </w:r>
      <w:r w:rsidR="00612369" w:rsidRPr="00766E1F">
        <w:rPr>
          <w:lang w:val="en-US"/>
        </w:rPr>
        <w:t xml:space="preserve">and remove </w:t>
      </w:r>
      <w:r w:rsidR="00CA55FB" w:rsidRPr="00766E1F">
        <w:rPr>
          <w:lang w:val="en-US"/>
        </w:rPr>
        <w:t>th</w:t>
      </w:r>
      <w:r w:rsidR="00A656EA" w:rsidRPr="00766E1F">
        <w:rPr>
          <w:lang w:val="en-US"/>
        </w:rPr>
        <w:t>is member</w:t>
      </w:r>
      <w:r w:rsidR="00CA55FB" w:rsidRPr="00766E1F">
        <w:rPr>
          <w:lang w:val="en-US"/>
        </w:rPr>
        <w:t xml:space="preserve"> </w:t>
      </w:r>
      <w:r w:rsidR="00612369" w:rsidRPr="00766E1F">
        <w:rPr>
          <w:lang w:val="en-US"/>
        </w:rPr>
        <w:t xml:space="preserve">from </w:t>
      </w:r>
      <w:r w:rsidR="004543FA" w:rsidRPr="00766E1F">
        <w:rPr>
          <w:lang w:val="en-US"/>
        </w:rPr>
        <w:t>the</w:t>
      </w:r>
      <w:r w:rsidR="00612369" w:rsidRPr="00766E1F">
        <w:rPr>
          <w:lang w:val="en-US"/>
        </w:rPr>
        <w:t xml:space="preserve"> list</w:t>
      </w:r>
      <w:r w:rsidR="00A656EA" w:rsidRPr="00766E1F">
        <w:rPr>
          <w:lang w:val="en-US"/>
        </w:rPr>
        <w:t>,</w:t>
      </w:r>
      <w:r w:rsidR="00C07877" w:rsidRPr="00766E1F">
        <w:rPr>
          <w:lang w:val="en-US"/>
        </w:rPr>
        <w:t xml:space="preserve"> </w:t>
      </w:r>
      <w:r w:rsidR="00BD2532" w:rsidRPr="00766E1F">
        <w:rPr>
          <w:lang w:val="en-US"/>
        </w:rPr>
        <w:t xml:space="preserve">and thus from participation in any further processing until </w:t>
      </w:r>
      <w:r w:rsidR="00A656EA" w:rsidRPr="00766E1F">
        <w:rPr>
          <w:lang w:val="en-US"/>
        </w:rPr>
        <w:t>the member</w:t>
      </w:r>
      <w:r w:rsidR="00BD2532" w:rsidRPr="00766E1F">
        <w:rPr>
          <w:lang w:val="en-US"/>
        </w:rPr>
        <w:t xml:space="preserve"> signals</w:t>
      </w:r>
      <w:r w:rsidR="00A656EA" w:rsidRPr="00766E1F">
        <w:rPr>
          <w:lang w:val="en-US"/>
        </w:rPr>
        <w:t xml:space="preserve"> its</w:t>
      </w:r>
      <w:r w:rsidR="00BD2532" w:rsidRPr="00766E1F">
        <w:rPr>
          <w:lang w:val="en-US"/>
        </w:rPr>
        <w:t xml:space="preserve"> readiness </w:t>
      </w:r>
      <w:r w:rsidR="00A656EA" w:rsidRPr="00766E1F">
        <w:rPr>
          <w:lang w:val="en-US"/>
        </w:rPr>
        <w:t>to continue</w:t>
      </w:r>
      <w:r w:rsidR="00CE73C2">
        <w:rPr>
          <w:lang w:val="en-US"/>
        </w:rPr>
        <w:t xml:space="preserve"> by sending a special “online” block again</w:t>
      </w:r>
      <w:r w:rsidR="00612369" w:rsidRPr="00766E1F">
        <w:rPr>
          <w:lang w:val="en-US"/>
        </w:rPr>
        <w:t>.</w:t>
      </w:r>
    </w:p>
    <w:p w14:paraId="31BE3919" w14:textId="77777777" w:rsidR="00C84A0A" w:rsidRDefault="00C84A0A">
      <w:pPr>
        <w:spacing w:after="200" w:afterAutospacing="0" w:line="276" w:lineRule="auto"/>
        <w:ind w:firstLine="0"/>
        <w:jc w:val="left"/>
        <w:rPr>
          <w:lang w:val="en-US"/>
        </w:rPr>
      </w:pPr>
      <w:r>
        <w:rPr>
          <w:lang w:val="en-US"/>
        </w:rPr>
        <w:br w:type="page"/>
      </w:r>
    </w:p>
    <w:p w14:paraId="36E6B1B6" w14:textId="383A9463" w:rsidR="00CC0011" w:rsidRDefault="00CC0011" w:rsidP="00CC0011">
      <w:pPr>
        <w:pStyle w:val="Caption"/>
        <w:spacing w:after="0"/>
        <w:rPr>
          <w:lang w:val="en-US"/>
        </w:rPr>
      </w:pPr>
      <w:r w:rsidRPr="006E2F26">
        <w:rPr>
          <w:lang w:val="en-US"/>
        </w:rPr>
        <w:lastRenderedPageBreak/>
        <w:t xml:space="preserve">Figure </w:t>
      </w:r>
      <w:r>
        <w:rPr>
          <w:lang w:val="en-US"/>
        </w:rPr>
        <w:t>2</w:t>
      </w:r>
      <w:r w:rsidRPr="006E2F26">
        <w:rPr>
          <w:lang w:val="en-US"/>
        </w:rPr>
        <w:t>.</w:t>
      </w:r>
      <w:r w:rsidR="00671394">
        <w:rPr>
          <w:lang w:val="en-US"/>
        </w:rPr>
        <w:t xml:space="preserve"> The</w:t>
      </w:r>
      <w:r w:rsidRPr="006E2F26">
        <w:rPr>
          <w:lang w:val="en-US"/>
        </w:rPr>
        <w:t xml:space="preserve"> </w:t>
      </w:r>
      <w:r w:rsidR="00671394">
        <w:rPr>
          <w:lang w:val="en-US"/>
        </w:rPr>
        <w:t xml:space="preserve">Example of </w:t>
      </w:r>
      <w:r>
        <w:rPr>
          <w:lang w:val="en-US"/>
        </w:rPr>
        <w:t xml:space="preserve">Transaction Fork caused by its </w:t>
      </w:r>
      <w:r w:rsidR="00B225F5">
        <w:rPr>
          <w:lang w:val="en-US"/>
        </w:rPr>
        <w:t>Issuer</w:t>
      </w:r>
    </w:p>
    <w:p w14:paraId="0EED74C4" w14:textId="77777777" w:rsidR="00671394" w:rsidRDefault="00671394" w:rsidP="00C84A0A">
      <w:pPr>
        <w:ind w:firstLine="0"/>
        <w:rPr>
          <w:lang w:val="en-US"/>
        </w:rPr>
      </w:pPr>
      <w:r>
        <w:rPr>
          <w:noProof/>
          <w:lang w:val="en-US" w:eastAsia="en-US"/>
        </w:rPr>
        <mc:AlternateContent>
          <mc:Choice Requires="wpc">
            <w:drawing>
              <wp:inline distT="0" distB="0" distL="0" distR="0" wp14:anchorId="1CD4C413" wp14:editId="164A7C9F">
                <wp:extent cx="6672580" cy="4458970"/>
                <wp:effectExtent l="0" t="0" r="0" b="0"/>
                <wp:docPr id="1269" name="Canvas 126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43" name="Rectangle 140"/>
                        <wps:cNvSpPr>
                          <a:spLocks noChangeArrowheads="1"/>
                        </wps:cNvSpPr>
                        <wps:spPr bwMode="auto">
                          <a:xfrm>
                            <a:off x="1291200" y="1086485"/>
                            <a:ext cx="1291589" cy="717550"/>
                          </a:xfrm>
                          <a:prstGeom prst="rect">
                            <a:avLst/>
                          </a:prstGeom>
                          <a:solidFill>
                            <a:srgbClr val="B6DDE8">
                              <a:alpha val="37000"/>
                            </a:srgbClr>
                          </a:solidFill>
                          <a:ln w="12700">
                            <a:solidFill>
                              <a:srgbClr val="000000"/>
                            </a:solidFill>
                            <a:miter lim="800000"/>
                            <a:headEnd/>
                            <a:tailEnd/>
                          </a:ln>
                        </wps:spPr>
                        <wps:txbx>
                          <w:txbxContent>
                            <w:p w14:paraId="698317BE" w14:textId="77777777" w:rsidR="00671394" w:rsidRPr="00CC0011" w:rsidRDefault="00671394" w:rsidP="00671394">
                              <w:pPr>
                                <w:ind w:firstLine="0"/>
                                <w:jc w:val="center"/>
                                <w:rPr>
                                  <w:rFonts w:ascii="Verdana" w:hAnsi="Verdana"/>
                                  <w:sz w:val="16"/>
                                  <w:szCs w:val="16"/>
                                  <w:lang w:val="en-US"/>
                                </w:rPr>
                              </w:pPr>
                              <w:r w:rsidRPr="00CC0011">
                                <w:rPr>
                                  <w:rFonts w:ascii="Verdana" w:hAnsi="Verdana"/>
                                  <w:sz w:val="16"/>
                                  <w:szCs w:val="16"/>
                                  <w:lang w:val="en-US"/>
                                </w:rPr>
                                <w:t>Block 3</w:t>
                              </w:r>
                            </w:p>
                          </w:txbxContent>
                        </wps:txbx>
                        <wps:bodyPr rot="0" vert="horz" wrap="square" lIns="91440" tIns="45720" rIns="91440" bIns="45720" anchor="t" anchorCtr="0" upright="1">
                          <a:noAutofit/>
                        </wps:bodyPr>
                      </wps:wsp>
                      <wps:wsp>
                        <wps:cNvPr id="1244" name="Rectangle 140"/>
                        <wps:cNvSpPr>
                          <a:spLocks noChangeArrowheads="1"/>
                        </wps:cNvSpPr>
                        <wps:spPr bwMode="auto">
                          <a:xfrm>
                            <a:off x="1792605" y="371475"/>
                            <a:ext cx="288290" cy="284480"/>
                          </a:xfrm>
                          <a:prstGeom prst="rect">
                            <a:avLst/>
                          </a:prstGeom>
                          <a:solidFill>
                            <a:schemeClr val="accent5">
                              <a:lumMod val="40000"/>
                              <a:lumOff val="60000"/>
                            </a:schemeClr>
                          </a:solidFill>
                          <a:ln w="12700">
                            <a:solidFill>
                              <a:srgbClr val="000000"/>
                            </a:solidFill>
                            <a:miter lim="800000"/>
                            <a:headEnd/>
                            <a:tailEnd/>
                          </a:ln>
                        </wps:spPr>
                        <wps:txbx>
                          <w:txbxContent>
                            <w:p w14:paraId="6532B222" w14:textId="77777777" w:rsidR="00671394" w:rsidRPr="00471ED1" w:rsidRDefault="00671394" w:rsidP="00671394">
                              <w:pPr>
                                <w:pStyle w:val="Drawing"/>
                              </w:pPr>
                              <w:r>
                                <w:t>A</w:t>
                              </w:r>
                            </w:p>
                          </w:txbxContent>
                        </wps:txbx>
                        <wps:bodyPr rot="0" vert="horz" wrap="square" lIns="91440" tIns="45720" rIns="91440" bIns="45720" anchor="ctr" anchorCtr="0" upright="1">
                          <a:noAutofit/>
                        </wps:bodyPr>
                      </wps:wsp>
                      <wps:wsp>
                        <wps:cNvPr id="1245" name="Rectangle 140"/>
                        <wps:cNvSpPr>
                          <a:spLocks noChangeArrowheads="1"/>
                        </wps:cNvSpPr>
                        <wps:spPr bwMode="auto">
                          <a:xfrm>
                            <a:off x="3085465" y="368935"/>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64E8A195" w14:textId="77777777" w:rsidR="00671394" w:rsidRPr="006E2F26" w:rsidRDefault="00671394" w:rsidP="00671394">
                              <w:pPr>
                                <w:pStyle w:val="Drawing"/>
                              </w:pPr>
                              <w:r w:rsidRPr="006E2F26">
                                <w:t>B</w:t>
                              </w:r>
                            </w:p>
                          </w:txbxContent>
                        </wps:txbx>
                        <wps:bodyPr rot="0" vert="horz" wrap="square" lIns="91440" tIns="45720" rIns="91440" bIns="45720" anchor="ctr" anchorCtr="0" upright="1">
                          <a:noAutofit/>
                        </wps:bodyPr>
                      </wps:wsp>
                      <wps:wsp>
                        <wps:cNvPr id="1246" name="Text Box 9"/>
                        <wps:cNvSpPr txBox="1">
                          <a:spLocks noChangeArrowheads="1"/>
                        </wps:cNvSpPr>
                        <wps:spPr bwMode="auto">
                          <a:xfrm>
                            <a:off x="932815" y="342265"/>
                            <a:ext cx="717550" cy="287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8BCC29" w14:textId="77777777" w:rsidR="00671394" w:rsidRPr="006E2F26" w:rsidRDefault="00671394" w:rsidP="00671394">
                              <w:pPr>
                                <w:pStyle w:val="Drawing"/>
                              </w:pPr>
                              <w:r>
                                <w:t>Members</w:t>
                              </w:r>
                            </w:p>
                          </w:txbxContent>
                        </wps:txbx>
                        <wps:bodyPr rot="0" vert="horz" wrap="square" lIns="91440" tIns="45720" rIns="91440" bIns="45720" anchor="ctr" anchorCtr="0" upright="1">
                          <a:noAutofit/>
                        </wps:bodyPr>
                      </wps:wsp>
                      <wps:wsp>
                        <wps:cNvPr id="1247" name="Text Box 37"/>
                        <wps:cNvSpPr txBox="1">
                          <a:spLocks noChangeArrowheads="1"/>
                        </wps:cNvSpPr>
                        <wps:spPr bwMode="auto">
                          <a:xfrm>
                            <a:off x="574040" y="1346835"/>
                            <a:ext cx="50228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42479" w14:textId="77777777" w:rsidR="00671394" w:rsidRPr="000B3FF9" w:rsidRDefault="00671394" w:rsidP="00671394">
                              <w:pPr>
                                <w:pStyle w:val="Drawing"/>
                                <w:jc w:val="left"/>
                              </w:pPr>
                              <w:r w:rsidRPr="000B3FF9">
                                <w:t>R</w:t>
                              </w:r>
                              <w:r>
                                <w:rPr>
                                  <w:vertAlign w:val="subscript"/>
                                </w:rPr>
                                <w:t>7</w:t>
                              </w:r>
                            </w:p>
                          </w:txbxContent>
                        </wps:txbx>
                        <wps:bodyPr rot="0" vert="horz" wrap="square" lIns="91440" tIns="45720" rIns="91440" bIns="45720" anchor="ctr" anchorCtr="0" upright="1">
                          <a:noAutofit/>
                        </wps:bodyPr>
                      </wps:wsp>
                      <wps:wsp>
                        <wps:cNvPr id="1248" name="Text Box 38"/>
                        <wps:cNvSpPr txBox="1">
                          <a:spLocks noChangeArrowheads="1"/>
                        </wps:cNvSpPr>
                        <wps:spPr bwMode="auto">
                          <a:xfrm>
                            <a:off x="574108" y="2289810"/>
                            <a:ext cx="50228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81F27" w14:textId="77777777" w:rsidR="00671394" w:rsidRPr="00C209EA" w:rsidRDefault="00671394" w:rsidP="00671394">
                              <w:pPr>
                                <w:pStyle w:val="Drawing"/>
                                <w:jc w:val="left"/>
                                <w:rPr>
                                  <w:vertAlign w:val="subscript"/>
                                </w:rPr>
                              </w:pPr>
                              <w:r w:rsidRPr="006E2F26">
                                <w:t>R</w:t>
                              </w:r>
                              <w:r>
                                <w:rPr>
                                  <w:vertAlign w:val="subscript"/>
                                </w:rPr>
                                <w:t>8</w:t>
                              </w:r>
                            </w:p>
                          </w:txbxContent>
                        </wps:txbx>
                        <wps:bodyPr rot="0" vert="horz" wrap="square" lIns="72000" tIns="72000" rIns="72000" bIns="72000" anchor="ctr" anchorCtr="0" upright="1">
                          <a:noAutofit/>
                        </wps:bodyPr>
                      </wps:wsp>
                      <wps:wsp>
                        <wps:cNvPr id="1249" name="Text Box 39"/>
                        <wps:cNvSpPr txBox="1">
                          <a:spLocks noChangeArrowheads="1"/>
                        </wps:cNvSpPr>
                        <wps:spPr bwMode="auto">
                          <a:xfrm>
                            <a:off x="574108" y="3150870"/>
                            <a:ext cx="64579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01C45" w14:textId="77777777" w:rsidR="00671394" w:rsidRPr="00C209EA" w:rsidRDefault="00671394" w:rsidP="00671394">
                              <w:pPr>
                                <w:pStyle w:val="Drawing"/>
                                <w:jc w:val="left"/>
                                <w:rPr>
                                  <w:vertAlign w:val="subscript"/>
                                </w:rPr>
                              </w:pPr>
                              <w:r w:rsidRPr="006E2F26">
                                <w:t>R</w:t>
                              </w:r>
                              <w:r>
                                <w:rPr>
                                  <w:vertAlign w:val="subscript"/>
                                </w:rPr>
                                <w:t>9</w:t>
                              </w:r>
                            </w:p>
                          </w:txbxContent>
                        </wps:txbx>
                        <wps:bodyPr rot="0" vert="horz" wrap="square" lIns="72000" tIns="72000" rIns="72000" bIns="72000" anchor="ctr" anchorCtr="0" upright="1">
                          <a:noAutofit/>
                        </wps:bodyPr>
                      </wps:wsp>
                      <wps:wsp>
                        <wps:cNvPr id="1250" name="AutoShape 85"/>
                        <wps:cNvCnPr>
                          <a:cxnSpLocks noChangeShapeType="1"/>
                        </wps:cNvCnPr>
                        <wps:spPr bwMode="auto">
                          <a:xfrm rot="16200000" flipH="1">
                            <a:off x="1729862" y="862842"/>
                            <a:ext cx="414020" cy="245"/>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51" name="Text Box 104"/>
                        <wps:cNvSpPr txBox="1">
                          <a:spLocks noChangeArrowheads="1"/>
                        </wps:cNvSpPr>
                        <wps:spPr bwMode="auto">
                          <a:xfrm>
                            <a:off x="358775" y="844550"/>
                            <a:ext cx="668020" cy="287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795BB6" w14:textId="77777777" w:rsidR="00671394" w:rsidRPr="006E2F26" w:rsidRDefault="00671394" w:rsidP="00671394">
                              <w:pPr>
                                <w:pStyle w:val="Drawing"/>
                              </w:pPr>
                              <w:r w:rsidRPr="00BE247B">
                                <w:t>Rounds</w:t>
                              </w:r>
                            </w:p>
                          </w:txbxContent>
                        </wps:txbx>
                        <wps:bodyPr rot="0" vert="horz" wrap="square" lIns="91440" tIns="45720" rIns="91440" bIns="45720" anchor="ctr" anchorCtr="0" upright="1">
                          <a:noAutofit/>
                        </wps:bodyPr>
                      </wps:wsp>
                      <wps:wsp>
                        <wps:cNvPr id="1252" name="AutoShape 106"/>
                        <wps:cNvCnPr>
                          <a:cxnSpLocks noChangeShapeType="1"/>
                          <a:endCxn id="1256" idx="0"/>
                        </wps:cNvCnPr>
                        <wps:spPr bwMode="auto">
                          <a:xfrm>
                            <a:off x="3228975" y="655955"/>
                            <a:ext cx="0" cy="243967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3" name="AutoShape 107"/>
                        <wps:cNvCnPr>
                          <a:cxnSpLocks noChangeShapeType="1"/>
                        </wps:cNvCnPr>
                        <wps:spPr bwMode="auto">
                          <a:xfrm>
                            <a:off x="1936799" y="1644014"/>
                            <a:ext cx="586" cy="2384426"/>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4" name="AutoShape 141"/>
                        <wps:cNvCnPr>
                          <a:cxnSpLocks noChangeShapeType="1"/>
                        </wps:cNvCnPr>
                        <wps:spPr bwMode="auto">
                          <a:xfrm>
                            <a:off x="358809" y="1859280"/>
                            <a:ext cx="635" cy="71882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5" name="Text Box 142"/>
                        <wps:cNvSpPr txBox="1">
                          <a:spLocks noChangeArrowheads="1"/>
                        </wps:cNvSpPr>
                        <wps:spPr bwMode="auto">
                          <a:xfrm>
                            <a:off x="1305" y="1859280"/>
                            <a:ext cx="285750" cy="718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00405" w14:textId="77777777" w:rsidR="00671394" w:rsidRPr="00C209EA" w:rsidRDefault="00671394" w:rsidP="00671394">
                              <w:pPr>
                                <w:pStyle w:val="Drawing"/>
                                <w:rPr>
                                  <w:vertAlign w:val="subscript"/>
                                </w:rPr>
                              </w:pPr>
                              <w:r>
                                <w:t>Time</w:t>
                              </w:r>
                            </w:p>
                          </w:txbxContent>
                        </wps:txbx>
                        <wps:bodyPr rot="0" vert="vert270" wrap="square" lIns="91440" tIns="45720" rIns="91440" bIns="45720" anchor="ctr" anchorCtr="0" upright="1">
                          <a:noAutofit/>
                        </wps:bodyPr>
                      </wps:wsp>
                      <wps:wsp>
                        <wps:cNvPr id="1256" name="Rectangle 1256"/>
                        <wps:cNvSpPr>
                          <a:spLocks noChangeArrowheads="1"/>
                        </wps:cNvSpPr>
                        <wps:spPr bwMode="auto">
                          <a:xfrm>
                            <a:off x="2583180" y="3095625"/>
                            <a:ext cx="1291590" cy="711200"/>
                          </a:xfrm>
                          <a:prstGeom prst="rect">
                            <a:avLst/>
                          </a:prstGeom>
                          <a:solidFill>
                            <a:srgbClr val="B6DDE8">
                              <a:alpha val="37000"/>
                            </a:srgbClr>
                          </a:solidFill>
                          <a:ln w="12700">
                            <a:solidFill>
                              <a:srgbClr val="000000"/>
                            </a:solidFill>
                            <a:miter lim="800000"/>
                            <a:headEnd/>
                            <a:tailEnd/>
                          </a:ln>
                        </wps:spPr>
                        <wps:txbx>
                          <w:txbxContent>
                            <w:p w14:paraId="656728C7" w14:textId="77777777" w:rsidR="00671394" w:rsidRPr="00CC0011" w:rsidRDefault="00671394" w:rsidP="00671394">
                              <w:pPr>
                                <w:pStyle w:val="NormalWeb"/>
                                <w:spacing w:before="0" w:beforeAutospacing="0" w:after="0" w:afterAutospacing="0" w:line="360" w:lineRule="auto"/>
                                <w:ind w:firstLine="0"/>
                                <w:jc w:val="center"/>
                                <w:rPr>
                                  <w:rFonts w:ascii="Verdana" w:hAnsi="Verdana"/>
                                  <w:sz w:val="16"/>
                                  <w:szCs w:val="16"/>
                                </w:rPr>
                              </w:pPr>
                              <w:r w:rsidRPr="00CC0011">
                                <w:rPr>
                                  <w:rFonts w:ascii="Verdana" w:hAnsi="Verdana" w:cs="Arial"/>
                                  <w:color w:val="000000"/>
                                  <w:sz w:val="16"/>
                                  <w:szCs w:val="16"/>
                                </w:rPr>
                                <w:t>Block 17</w:t>
                              </w:r>
                            </w:p>
                          </w:txbxContent>
                        </wps:txbx>
                        <wps:bodyPr rot="0" vert="horz" wrap="square" lIns="91440" tIns="45720" rIns="91440" bIns="45720" anchor="t" anchorCtr="0" upright="1">
                          <a:noAutofit/>
                        </wps:bodyPr>
                      </wps:wsp>
                      <wps:wsp>
                        <wps:cNvPr id="1257" name="Rectangle 1257"/>
                        <wps:cNvSpPr>
                          <a:spLocks noChangeArrowheads="1"/>
                        </wps:cNvSpPr>
                        <wps:spPr bwMode="auto">
                          <a:xfrm>
                            <a:off x="2726956" y="3294379"/>
                            <a:ext cx="1004570" cy="375286"/>
                          </a:xfrm>
                          <a:prstGeom prst="rect">
                            <a:avLst/>
                          </a:prstGeom>
                          <a:solidFill>
                            <a:schemeClr val="accent3">
                              <a:lumMod val="40000"/>
                              <a:lumOff val="60000"/>
                            </a:schemeClr>
                          </a:solidFill>
                          <a:ln w="12700">
                            <a:solidFill>
                              <a:srgbClr val="000000"/>
                            </a:solidFill>
                            <a:miter lim="800000"/>
                            <a:headEnd/>
                            <a:tailEnd/>
                          </a:ln>
                        </wps:spPr>
                        <wps:txbx>
                          <w:txbxContent>
                            <w:p w14:paraId="419448E3" w14:textId="77777777" w:rsidR="00671394" w:rsidRDefault="00671394" w:rsidP="00671394">
                              <w:pPr>
                                <w:pStyle w:val="NormalWeb"/>
                                <w:spacing w:before="0" w:beforeAutospacing="0" w:after="0" w:afterAutospacing="0"/>
                                <w:ind w:firstLine="0"/>
                                <w:jc w:val="center"/>
                                <w:rPr>
                                  <w:rFonts w:ascii="Verdana" w:hAnsi="Verdana" w:cs="Arial"/>
                                  <w:color w:val="000000"/>
                                  <w:sz w:val="16"/>
                                  <w:szCs w:val="16"/>
                                </w:rPr>
                              </w:pPr>
                              <w:r w:rsidRPr="00CC0011">
                                <w:rPr>
                                  <w:rFonts w:ascii="Verdana" w:hAnsi="Verdana" w:cs="Arial"/>
                                  <w:color w:val="000000"/>
                                  <w:sz w:val="16"/>
                                  <w:szCs w:val="16"/>
                                </w:rPr>
                                <w:t>Tx Id=</w:t>
                              </w:r>
                              <w:r>
                                <w:rPr>
                                  <w:rFonts w:ascii="Verdana" w:hAnsi="Verdana" w:cs="Arial"/>
                                  <w:color w:val="000000"/>
                                  <w:sz w:val="16"/>
                                  <w:szCs w:val="16"/>
                                </w:rPr>
                                <w:t>7</w:t>
                              </w:r>
                            </w:p>
                            <w:p w14:paraId="70BD0A33" w14:textId="77777777" w:rsidR="00671394" w:rsidRPr="00CC0011" w:rsidRDefault="00671394" w:rsidP="00671394">
                              <w:pPr>
                                <w:pStyle w:val="NormalWeb"/>
                                <w:spacing w:before="0" w:beforeAutospacing="0" w:after="0" w:afterAutospacing="0"/>
                                <w:ind w:firstLine="0"/>
                                <w:jc w:val="center"/>
                                <w:rPr>
                                  <w:rFonts w:ascii="Verdana" w:hAnsi="Verdana"/>
                                  <w:sz w:val="16"/>
                                  <w:szCs w:val="16"/>
                                </w:rPr>
                              </w:pPr>
                              <w:r>
                                <w:rPr>
                                  <w:rFonts w:ascii="Verdana" w:hAnsi="Verdana"/>
                                  <w:sz w:val="16"/>
                                  <w:szCs w:val="16"/>
                                </w:rPr>
                                <w:t>Rejected</w:t>
                              </w:r>
                            </w:p>
                          </w:txbxContent>
                        </wps:txbx>
                        <wps:bodyPr rot="0" vert="horz" wrap="square" lIns="36000" tIns="36000" rIns="36000" bIns="36000" anchor="ctr" anchorCtr="0" upright="1">
                          <a:noAutofit/>
                        </wps:bodyPr>
                      </wps:wsp>
                      <wps:wsp>
                        <wps:cNvPr id="1258" name="AutoShape 107"/>
                        <wps:cNvCnPr>
                          <a:cxnSpLocks noChangeShapeType="1"/>
                          <a:stCxn id="1257" idx="2"/>
                        </wps:cNvCnPr>
                        <wps:spPr bwMode="auto">
                          <a:xfrm flipH="1">
                            <a:off x="3228975" y="3669665"/>
                            <a:ext cx="266"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9" name="Text Box 109"/>
                        <wps:cNvSpPr txBox="1">
                          <a:spLocks noChangeArrowheads="1"/>
                        </wps:cNvSpPr>
                        <wps:spPr bwMode="auto">
                          <a:xfrm>
                            <a:off x="5309870" y="3095626"/>
                            <a:ext cx="1362076" cy="71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D2949" w14:textId="77777777" w:rsidR="00671394" w:rsidRDefault="00671394" w:rsidP="00671394">
                              <w:pPr>
                                <w:pStyle w:val="NormalWeb"/>
                                <w:spacing w:before="0" w:beforeAutospacing="0" w:after="0" w:afterAutospacing="0"/>
                                <w:ind w:firstLine="0"/>
                                <w:rPr>
                                  <w:rFonts w:ascii="Verdana" w:hAnsi="Verdana" w:cs="Arial"/>
                                  <w:color w:val="000000"/>
                                  <w:sz w:val="16"/>
                                  <w:szCs w:val="16"/>
                                </w:rPr>
                              </w:pPr>
                              <w:r>
                                <w:rPr>
                                  <w:rFonts w:ascii="Verdana" w:hAnsi="Verdana" w:cs="Arial"/>
                                  <w:color w:val="000000"/>
                                  <w:sz w:val="16"/>
                                  <w:szCs w:val="16"/>
                                </w:rPr>
                                <w:t>A fork detected:</w:t>
                              </w:r>
                            </w:p>
                            <w:p w14:paraId="08659896" w14:textId="77777777" w:rsidR="00671394" w:rsidRDefault="00671394" w:rsidP="00671394">
                              <w:pPr>
                                <w:pStyle w:val="NormalWeb"/>
                                <w:spacing w:before="0" w:beforeAutospacing="0" w:after="0" w:afterAutospacing="0"/>
                                <w:ind w:firstLine="0"/>
                                <w:jc w:val="left"/>
                              </w:pPr>
                              <w:r>
                                <w:rPr>
                                  <w:rFonts w:ascii="Verdana" w:hAnsi="Verdana" w:cs="Arial"/>
                                  <w:color w:val="000000"/>
                                  <w:sz w:val="16"/>
                                  <w:szCs w:val="16"/>
                                </w:rPr>
                                <w:t>Transaction sender is punished</w:t>
                              </w:r>
                            </w:p>
                          </w:txbxContent>
                        </wps:txbx>
                        <wps:bodyPr rot="0" vert="horz" wrap="square" lIns="91440" tIns="45720" rIns="91440" bIns="45720" anchor="ctr" anchorCtr="0" upright="1">
                          <a:noAutofit/>
                        </wps:bodyPr>
                      </wps:wsp>
                      <wps:wsp>
                        <wps:cNvPr id="1260" name="Rectangle 1260"/>
                        <wps:cNvSpPr>
                          <a:spLocks noChangeArrowheads="1"/>
                        </wps:cNvSpPr>
                        <wps:spPr bwMode="auto">
                          <a:xfrm>
                            <a:off x="4377055" y="368935"/>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3C9B5569" w14:textId="77777777" w:rsidR="00671394" w:rsidRDefault="00671394" w:rsidP="00671394">
                              <w:pPr>
                                <w:pStyle w:val="NormalWeb"/>
                                <w:spacing w:before="0" w:beforeAutospacing="0" w:after="0" w:afterAutospacing="0"/>
                                <w:ind w:firstLine="0"/>
                                <w:jc w:val="center"/>
                              </w:pPr>
                              <w:r>
                                <w:rPr>
                                  <w:rFonts w:ascii="Verdana" w:hAnsi="Verdana" w:cs="Arial"/>
                                  <w:color w:val="000000"/>
                                  <w:sz w:val="16"/>
                                  <w:szCs w:val="16"/>
                                </w:rPr>
                                <w:t>C</w:t>
                              </w:r>
                            </w:p>
                          </w:txbxContent>
                        </wps:txbx>
                        <wps:bodyPr rot="0" vert="horz" wrap="square" lIns="0" tIns="0" rIns="0" bIns="0" anchor="ctr" anchorCtr="0" upright="1">
                          <a:noAutofit/>
                        </wps:bodyPr>
                      </wps:wsp>
                      <wps:wsp>
                        <wps:cNvPr id="1261" name="AutoShape 106"/>
                        <wps:cNvCnPr>
                          <a:cxnSpLocks noChangeShapeType="1"/>
                        </wps:cNvCnPr>
                        <wps:spPr bwMode="auto">
                          <a:xfrm>
                            <a:off x="4520504" y="649605"/>
                            <a:ext cx="0" cy="135318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2" name="Rectangle 1262"/>
                        <wps:cNvSpPr>
                          <a:spLocks noChangeArrowheads="1"/>
                        </wps:cNvSpPr>
                        <wps:spPr bwMode="auto">
                          <a:xfrm>
                            <a:off x="3874770" y="2019300"/>
                            <a:ext cx="1291590" cy="717550"/>
                          </a:xfrm>
                          <a:prstGeom prst="rect">
                            <a:avLst/>
                          </a:prstGeom>
                          <a:solidFill>
                            <a:srgbClr val="B6DDE8">
                              <a:alpha val="37000"/>
                            </a:srgbClr>
                          </a:solidFill>
                          <a:ln w="12700">
                            <a:solidFill>
                              <a:srgbClr val="000000"/>
                            </a:solidFill>
                            <a:miter lim="800000"/>
                            <a:headEnd/>
                            <a:tailEnd/>
                          </a:ln>
                        </wps:spPr>
                        <wps:txbx>
                          <w:txbxContent>
                            <w:p w14:paraId="2E286959" w14:textId="77777777" w:rsidR="00671394" w:rsidRPr="00CC0011" w:rsidRDefault="00671394" w:rsidP="00671394">
                              <w:pPr>
                                <w:pStyle w:val="NormalWeb"/>
                                <w:spacing w:before="0" w:beforeAutospacing="0" w:after="0" w:afterAutospacing="0"/>
                                <w:ind w:firstLine="0"/>
                                <w:jc w:val="center"/>
                                <w:rPr>
                                  <w:rFonts w:ascii="Verdana" w:hAnsi="Verdana"/>
                                  <w:sz w:val="16"/>
                                  <w:szCs w:val="16"/>
                                </w:rPr>
                              </w:pPr>
                              <w:r w:rsidRPr="00CC0011">
                                <w:rPr>
                                  <w:rFonts w:ascii="Verdana" w:hAnsi="Verdana" w:cs="Arial"/>
                                  <w:color w:val="000000"/>
                                  <w:sz w:val="16"/>
                                  <w:szCs w:val="16"/>
                                </w:rPr>
                                <w:t>Block 32</w:t>
                              </w:r>
                            </w:p>
                          </w:txbxContent>
                        </wps:txbx>
                        <wps:bodyPr rot="0" vert="horz" wrap="square" lIns="91440" tIns="45720" rIns="91440" bIns="45720" anchor="t" anchorCtr="0" upright="1">
                          <a:noAutofit/>
                        </wps:bodyPr>
                      </wps:wsp>
                      <wps:wsp>
                        <wps:cNvPr id="1263" name="Rectangle 1263"/>
                        <wps:cNvSpPr>
                          <a:spLocks noChangeArrowheads="1"/>
                        </wps:cNvSpPr>
                        <wps:spPr bwMode="auto">
                          <a:xfrm>
                            <a:off x="4018669" y="2218054"/>
                            <a:ext cx="1004570" cy="375286"/>
                          </a:xfrm>
                          <a:prstGeom prst="rect">
                            <a:avLst/>
                          </a:prstGeom>
                          <a:solidFill>
                            <a:schemeClr val="accent3">
                              <a:lumMod val="40000"/>
                              <a:lumOff val="60000"/>
                            </a:schemeClr>
                          </a:solidFill>
                          <a:ln w="12700">
                            <a:solidFill>
                              <a:srgbClr val="000000"/>
                            </a:solidFill>
                            <a:miter lim="800000"/>
                            <a:headEnd/>
                            <a:tailEnd/>
                          </a:ln>
                        </wps:spPr>
                        <wps:txbx>
                          <w:txbxContent>
                            <w:p w14:paraId="5F5E4AC1" w14:textId="77777777" w:rsidR="00671394" w:rsidRDefault="00671394" w:rsidP="00671394">
                              <w:pPr>
                                <w:pStyle w:val="NormalWeb"/>
                                <w:spacing w:before="0" w:beforeAutospacing="0" w:after="0" w:afterAutospacing="0"/>
                                <w:ind w:firstLine="0"/>
                                <w:jc w:val="center"/>
                                <w:rPr>
                                  <w:rFonts w:ascii="Verdana" w:hAnsi="Verdana" w:cs="Arial"/>
                                  <w:color w:val="000000"/>
                                  <w:sz w:val="16"/>
                                  <w:szCs w:val="16"/>
                                </w:rPr>
                              </w:pPr>
                              <w:r w:rsidRPr="00CC0011">
                                <w:rPr>
                                  <w:rFonts w:ascii="Verdana" w:hAnsi="Verdana" w:cs="Arial"/>
                                  <w:color w:val="000000"/>
                                  <w:sz w:val="16"/>
                                  <w:szCs w:val="16"/>
                                </w:rPr>
                                <w:t>Tx Id=</w:t>
                              </w:r>
                              <w:r>
                                <w:rPr>
                                  <w:rFonts w:ascii="Verdana" w:hAnsi="Verdana" w:cs="Arial"/>
                                  <w:color w:val="000000"/>
                                  <w:sz w:val="16"/>
                                  <w:szCs w:val="16"/>
                                </w:rPr>
                                <w:t>7</w:t>
                              </w:r>
                            </w:p>
                            <w:p w14:paraId="3F66BCA2" w14:textId="77777777" w:rsidR="00671394" w:rsidRDefault="00671394" w:rsidP="00671394">
                              <w:pPr>
                                <w:pStyle w:val="NormalWeb"/>
                                <w:spacing w:before="0" w:beforeAutospacing="0" w:after="0" w:afterAutospacing="0"/>
                                <w:ind w:firstLine="0"/>
                                <w:jc w:val="center"/>
                              </w:pPr>
                              <w:r>
                                <w:rPr>
                                  <w:rFonts w:ascii="Verdana" w:hAnsi="Verdana" w:cs="Arial"/>
                                  <w:color w:val="000000"/>
                                  <w:sz w:val="16"/>
                                  <w:szCs w:val="16"/>
                                </w:rPr>
                                <w:t>Accepted</w:t>
                              </w:r>
                            </w:p>
                            <w:p w14:paraId="635F699E" w14:textId="77777777" w:rsidR="00671394" w:rsidRPr="00CC0011" w:rsidRDefault="00671394" w:rsidP="00671394">
                              <w:pPr>
                                <w:pStyle w:val="NormalWeb"/>
                                <w:spacing w:before="0" w:beforeAutospacing="0" w:after="0" w:afterAutospacing="0"/>
                                <w:ind w:firstLine="0"/>
                                <w:jc w:val="center"/>
                                <w:rPr>
                                  <w:rFonts w:ascii="Verdana" w:hAnsi="Verdana"/>
                                  <w:sz w:val="16"/>
                                  <w:szCs w:val="16"/>
                                </w:rPr>
                              </w:pPr>
                            </w:p>
                          </w:txbxContent>
                        </wps:txbx>
                        <wps:bodyPr rot="0" vert="horz" wrap="square" lIns="36000" tIns="36000" rIns="36000" bIns="36000" anchor="ctr" anchorCtr="0" upright="1">
                          <a:noAutofit/>
                        </wps:bodyPr>
                      </wps:wsp>
                      <wps:wsp>
                        <wps:cNvPr id="1264" name="AutoShape 107"/>
                        <wps:cNvCnPr>
                          <a:cxnSpLocks noChangeShapeType="1"/>
                          <a:stCxn id="1263" idx="2"/>
                        </wps:cNvCnPr>
                        <wps:spPr bwMode="auto">
                          <a:xfrm flipH="1">
                            <a:off x="4520565" y="2593340"/>
                            <a:ext cx="389" cy="14351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5" name="Freeform 116"/>
                        <wps:cNvSpPr>
                          <a:spLocks/>
                        </wps:cNvSpPr>
                        <wps:spPr bwMode="auto">
                          <a:xfrm>
                            <a:off x="1158875" y="779145"/>
                            <a:ext cx="4842510" cy="65405"/>
                          </a:xfrm>
                          <a:custGeom>
                            <a:avLst/>
                            <a:gdLst>
                              <a:gd name="T0" fmla="*/ 0 w 8548"/>
                              <a:gd name="T1" fmla="*/ 100 h 320"/>
                              <a:gd name="T2" fmla="*/ 863 w 8548"/>
                              <a:gd name="T3" fmla="*/ 307 h 320"/>
                              <a:gd name="T4" fmla="*/ 1936 w 8548"/>
                              <a:gd name="T5" fmla="*/ 69 h 320"/>
                              <a:gd name="T6" fmla="*/ 2763 w 8548"/>
                              <a:gd name="T7" fmla="*/ 313 h 320"/>
                              <a:gd name="T8" fmla="*/ 3955 w 8548"/>
                              <a:gd name="T9" fmla="*/ 25 h 320"/>
                              <a:gd name="T10" fmla="*/ 5240 w 8548"/>
                              <a:gd name="T11" fmla="*/ 163 h 320"/>
                              <a:gd name="T12" fmla="*/ 6306 w 8548"/>
                              <a:gd name="T13" fmla="*/ 38 h 320"/>
                              <a:gd name="T14" fmla="*/ 7500 w 8548"/>
                              <a:gd name="T15" fmla="*/ 213 h 320"/>
                              <a:gd name="T16" fmla="*/ 8548 w 8548"/>
                              <a:gd name="T17" fmla="*/ 3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548" h="320">
                                <a:moveTo>
                                  <a:pt x="0" y="100"/>
                                </a:moveTo>
                                <a:cubicBezTo>
                                  <a:pt x="270" y="206"/>
                                  <a:pt x="540" y="312"/>
                                  <a:pt x="863" y="307"/>
                                </a:cubicBezTo>
                                <a:cubicBezTo>
                                  <a:pt x="1186" y="302"/>
                                  <a:pt x="1619" y="68"/>
                                  <a:pt x="1936" y="69"/>
                                </a:cubicBezTo>
                                <a:cubicBezTo>
                                  <a:pt x="2253" y="70"/>
                                  <a:pt x="2427" y="320"/>
                                  <a:pt x="2763" y="313"/>
                                </a:cubicBezTo>
                                <a:cubicBezTo>
                                  <a:pt x="3099" y="306"/>
                                  <a:pt x="3542" y="50"/>
                                  <a:pt x="3955" y="25"/>
                                </a:cubicBezTo>
                                <a:cubicBezTo>
                                  <a:pt x="4368" y="0"/>
                                  <a:pt x="4848" y="161"/>
                                  <a:pt x="5240" y="163"/>
                                </a:cubicBezTo>
                                <a:cubicBezTo>
                                  <a:pt x="5632" y="165"/>
                                  <a:pt x="5929" y="30"/>
                                  <a:pt x="6306" y="38"/>
                                </a:cubicBezTo>
                                <a:cubicBezTo>
                                  <a:pt x="6683" y="46"/>
                                  <a:pt x="7126" y="213"/>
                                  <a:pt x="7500" y="213"/>
                                </a:cubicBezTo>
                                <a:cubicBezTo>
                                  <a:pt x="7874" y="213"/>
                                  <a:pt x="8373" y="67"/>
                                  <a:pt x="8548" y="38"/>
                                </a:cubicBezTo>
                              </a:path>
                            </a:pathLst>
                          </a:custGeom>
                          <a:noFill/>
                          <a:ln w="762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6" name="Straight Arrow Connector 1266"/>
                        <wps:cNvCnPr/>
                        <wps:spPr>
                          <a:xfrm>
                            <a:off x="1936799" y="1644014"/>
                            <a:ext cx="789891" cy="1666876"/>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267" name="Straight Arrow Connector 1267"/>
                        <wps:cNvCnPr>
                          <a:endCxn id="1263" idx="1"/>
                        </wps:cNvCnPr>
                        <wps:spPr>
                          <a:xfrm>
                            <a:off x="1936799" y="1644014"/>
                            <a:ext cx="2081870" cy="761683"/>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268" name="Rectangle 1268"/>
                        <wps:cNvSpPr>
                          <a:spLocks noChangeArrowheads="1"/>
                        </wps:cNvSpPr>
                        <wps:spPr bwMode="auto">
                          <a:xfrm>
                            <a:off x="1434831" y="1285239"/>
                            <a:ext cx="1003935" cy="375286"/>
                          </a:xfrm>
                          <a:prstGeom prst="rect">
                            <a:avLst/>
                          </a:prstGeom>
                          <a:solidFill>
                            <a:schemeClr val="accent3">
                              <a:lumMod val="40000"/>
                              <a:lumOff val="60000"/>
                            </a:schemeClr>
                          </a:solidFill>
                          <a:ln w="12700">
                            <a:solidFill>
                              <a:srgbClr val="000000"/>
                            </a:solidFill>
                            <a:miter lim="800000"/>
                            <a:headEnd/>
                            <a:tailEnd/>
                          </a:ln>
                        </wps:spPr>
                        <wps:txbx>
                          <w:txbxContent>
                            <w:p w14:paraId="5E63B946" w14:textId="77777777" w:rsidR="00671394" w:rsidRDefault="00671394" w:rsidP="00671394">
                              <w:pPr>
                                <w:pStyle w:val="NormalWeb"/>
                                <w:spacing w:before="0" w:beforeAutospacing="0" w:after="0" w:afterAutospacing="0"/>
                                <w:ind w:firstLine="0"/>
                                <w:jc w:val="center"/>
                                <w:rPr>
                                  <w:rFonts w:ascii="Verdana" w:hAnsi="Verdana" w:cs="Arial"/>
                                  <w:color w:val="000000"/>
                                  <w:sz w:val="16"/>
                                  <w:szCs w:val="16"/>
                                </w:rPr>
                              </w:pPr>
                              <w:r>
                                <w:rPr>
                                  <w:rFonts w:ascii="Verdana" w:hAnsi="Verdana" w:cs="Arial"/>
                                  <w:color w:val="000000"/>
                                  <w:sz w:val="16"/>
                                  <w:szCs w:val="16"/>
                                </w:rPr>
                                <w:t>Tx Id=6</w:t>
                              </w:r>
                            </w:p>
                            <w:p w14:paraId="32C79B55" w14:textId="77777777" w:rsidR="00671394" w:rsidRDefault="00671394" w:rsidP="00671394">
                              <w:pPr>
                                <w:pStyle w:val="NormalWeb"/>
                                <w:spacing w:before="0" w:beforeAutospacing="0" w:after="0" w:afterAutospacing="0"/>
                                <w:ind w:firstLine="0"/>
                                <w:jc w:val="center"/>
                              </w:pPr>
                              <w:r>
                                <w:rPr>
                                  <w:rFonts w:ascii="Verdana" w:hAnsi="Verdana" w:cs="Arial"/>
                                  <w:color w:val="000000"/>
                                  <w:sz w:val="16"/>
                                  <w:szCs w:val="16"/>
                                </w:rPr>
                                <w:t>Accepted</w:t>
                              </w:r>
                            </w:p>
                          </w:txbxContent>
                        </wps:txbx>
                        <wps:bodyPr rot="0" vert="horz" wrap="square" lIns="36000" tIns="36000" rIns="36000" bIns="36000" anchor="ctr" anchorCtr="0" upright="1">
                          <a:noAutofit/>
                        </wps:bodyPr>
                      </wps:wsp>
                    </wpc:wpc>
                  </a:graphicData>
                </a:graphic>
              </wp:inline>
            </w:drawing>
          </mc:Choice>
          <mc:Fallback>
            <w:pict>
              <v:group w14:anchorId="1CD4C413" id="Canvas 1269" o:spid="_x0000_s1298" editas="canvas" style="width:525.4pt;height:351.1pt;mso-position-horizontal-relative:char;mso-position-vertical-relative:line" coordsize="66725,44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">
                <v:shape id="_x0000_s1299" type="#_x0000_t75" style="position:absolute;width:66725;height:44589;visibility:visible;mso-wrap-style:square">
                  <v:fill o:detectmouseclick="t"/>
                  <v:path o:connecttype="none"/>
                </v:shape>
                <v:rect id="Rectangle 140" o:spid="_x0000_s1300" style="position:absolute;left:12912;top:10864;width:12915;height:7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" fillcolor="#b6dde8" strokeweight="1pt">
                  <v:fill opacity="24158f"/>
                  <v:textbox>
                    <w:txbxContent>
                      <w:p w14:paraId="698317BE" w14:textId="77777777" w:rsidR="00671394" w:rsidRPr="00CC0011" w:rsidRDefault="00671394" w:rsidP="00671394">
                        <w:pPr>
                          <w:ind w:firstLine="0"/>
                          <w:jc w:val="center"/>
                          <w:rPr>
                            <w:rFonts w:ascii="Verdana" w:hAnsi="Verdana"/>
                            <w:sz w:val="16"/>
                            <w:szCs w:val="16"/>
                            <w:lang w:val="en-US"/>
                          </w:rPr>
                        </w:pPr>
                        <w:r w:rsidRPr="00CC0011">
                          <w:rPr>
                            <w:rFonts w:ascii="Verdana" w:hAnsi="Verdana"/>
                            <w:sz w:val="16"/>
                            <w:szCs w:val="16"/>
                            <w:lang w:val="en-US"/>
                          </w:rPr>
                          <w:t>Block 3</w:t>
                        </w:r>
                      </w:p>
                    </w:txbxContent>
                  </v:textbox>
                </v:rect>
                <v:rect id="Rectangle 140" o:spid="_x0000_s1301" style="position:absolute;left:17926;top:3714;width:28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" fillcolor="#b6dde8 [1304]" strokeweight="1pt">
                  <v:textbox>
                    <w:txbxContent>
                      <w:p w14:paraId="6532B222" w14:textId="77777777" w:rsidR="00671394" w:rsidRPr="00471ED1" w:rsidRDefault="00671394" w:rsidP="00671394">
                        <w:pPr>
                          <w:pStyle w:val="Drawing"/>
                        </w:pPr>
                        <w:r>
                          <w:t>A</w:t>
                        </w:r>
                      </w:p>
                    </w:txbxContent>
                  </v:textbox>
                </v:rect>
                <v:rect id="Rectangle 140" o:spid="_x0000_s1302" style="position:absolute;left:30854;top:3689;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" fillcolor="#b6dde8 [1304]" strokeweight="1pt">
                  <v:textbox>
                    <w:txbxContent>
                      <w:p w14:paraId="64E8A195" w14:textId="77777777" w:rsidR="00671394" w:rsidRPr="006E2F26" w:rsidRDefault="00671394" w:rsidP="00671394">
                        <w:pPr>
                          <w:pStyle w:val="Drawing"/>
                        </w:pPr>
                        <w:r w:rsidRPr="006E2F26">
                          <w:t>B</w:t>
                        </w:r>
                      </w:p>
                    </w:txbxContent>
                  </v:textbox>
                </v:rect>
                <v:shape id="Text Box 9" o:spid="_x0000_s1303" type="#_x0000_t202" style="position:absolute;left:9328;top:3422;width:717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" stroked="f">
                  <v:textbox>
                    <w:txbxContent>
                      <w:p w14:paraId="4B8BCC29" w14:textId="77777777" w:rsidR="00671394" w:rsidRPr="006E2F26" w:rsidRDefault="00671394" w:rsidP="00671394">
                        <w:pPr>
                          <w:pStyle w:val="Drawing"/>
                        </w:pPr>
                        <w:r>
                          <w:t>Members</w:t>
                        </w:r>
                      </w:p>
                    </w:txbxContent>
                  </v:textbox>
                </v:shape>
                <v:shape id="Text Box 37" o:spid="_x0000_s1304" type="#_x0000_t202" style="position:absolute;left:5740;top:13468;width:5023;height:2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" filled="f" stroked="f">
                  <v:textbox>
                    <w:txbxContent>
                      <w:p w14:paraId="4D242479" w14:textId="77777777" w:rsidR="00671394" w:rsidRPr="000B3FF9" w:rsidRDefault="00671394" w:rsidP="00671394">
                        <w:pPr>
                          <w:pStyle w:val="Drawing"/>
                          <w:jc w:val="left"/>
                        </w:pPr>
                        <w:r w:rsidRPr="000B3FF9">
                          <w:t>R</w:t>
                        </w:r>
                        <w:r>
                          <w:rPr>
                            <w:vertAlign w:val="subscript"/>
                          </w:rPr>
                          <w:t>7</w:t>
                        </w:r>
                      </w:p>
                    </w:txbxContent>
                  </v:textbox>
                </v:shape>
                <v:shape id="Text Box 38" o:spid="_x0000_s1305" type="#_x0000_t202" style="position:absolute;left:5741;top:22898;width:5022;height:2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" filled="f" stroked="f">
                  <v:textbox inset="2mm,2mm,2mm,2mm">
                    <w:txbxContent>
                      <w:p w14:paraId="7E981F27" w14:textId="77777777" w:rsidR="00671394" w:rsidRPr="00C209EA" w:rsidRDefault="00671394" w:rsidP="00671394">
                        <w:pPr>
                          <w:pStyle w:val="Drawing"/>
                          <w:jc w:val="left"/>
                          <w:rPr>
                            <w:vertAlign w:val="subscript"/>
                          </w:rPr>
                        </w:pPr>
                        <w:r w:rsidRPr="006E2F26">
                          <w:t>R</w:t>
                        </w:r>
                        <w:r>
                          <w:rPr>
                            <w:vertAlign w:val="subscript"/>
                          </w:rPr>
                          <w:t>8</w:t>
                        </w:r>
                      </w:p>
                    </w:txbxContent>
                  </v:textbox>
                </v:shape>
                <v:shape id="Text Box 39" o:spid="_x0000_s1306" type="#_x0000_t202" style="position:absolute;left:5741;top:31508;width:6458;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" filled="f" stroked="f">
                  <v:textbox inset="2mm,2mm,2mm,2mm">
                    <w:txbxContent>
                      <w:p w14:paraId="2CF01C45" w14:textId="77777777" w:rsidR="00671394" w:rsidRPr="00C209EA" w:rsidRDefault="00671394" w:rsidP="00671394">
                        <w:pPr>
                          <w:pStyle w:val="Drawing"/>
                          <w:jc w:val="left"/>
                          <w:rPr>
                            <w:vertAlign w:val="subscript"/>
                          </w:rPr>
                        </w:pPr>
                        <w:r w:rsidRPr="006E2F26">
                          <w:t>R</w:t>
                        </w:r>
                        <w:r>
                          <w:rPr>
                            <w:vertAlign w:val="subscript"/>
                          </w:rPr>
                          <w:t>9</w:t>
                        </w:r>
                      </w:p>
                    </w:txbxContent>
                  </v:textbox>
                </v:shape>
                <v:shape id="AutoShape 85" o:spid="_x0000_s1307" type="#_x0000_t34" style="position:absolute;left:17298;top:8628;width:4140;height: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" strokeweight="1pt">
                  <v:stroke endarrow="block"/>
                </v:shape>
                <v:shape id="Text Box 104" o:spid="_x0000_s1308" type="#_x0000_t202" style="position:absolute;left:3587;top:8445;width:668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" stroked="f">
                  <v:textbox>
                    <w:txbxContent>
                      <w:p w14:paraId="12795BB6" w14:textId="77777777" w:rsidR="00671394" w:rsidRPr="006E2F26" w:rsidRDefault="00671394" w:rsidP="00671394">
                        <w:pPr>
                          <w:pStyle w:val="Drawing"/>
                        </w:pPr>
                        <w:r w:rsidRPr="00BE247B">
                          <w:t>Rounds</w:t>
                        </w:r>
                      </w:p>
                    </w:txbxContent>
                  </v:textbox>
                </v:shape>
                <v:shape id="AutoShape 106" o:spid="_x0000_s1309" type="#_x0000_t32" style="position:absolute;left:32289;top:6559;width:0;height:24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" strokeweight="1pt">
                  <v:stroke endarrow="block"/>
                </v:shape>
                <v:shape id="AutoShape 107" o:spid="_x0000_s1310" type="#_x0000_t32" style="position:absolute;left:19367;top:16440;width:6;height:238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" strokeweight="1pt">
                  <v:stroke endarrow="block"/>
                </v:shape>
                <v:shape id="AutoShape 141" o:spid="_x0000_s1311" type="#_x0000_t32" style="position:absolute;left:3588;top:18592;width:6;height:71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" strokeweight="3pt">
                  <v:stroke endarrow="block"/>
                </v:shape>
                <v:shape id="Text Box 142" o:spid="_x0000_s1312" type="#_x0000_t202" style="position:absolute;left:13;top:18592;width:2857;height:7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" filled="f" stroked="f">
                  <v:textbox style="layout-flow:vertical;mso-layout-flow-alt:bottom-to-top">
                    <w:txbxContent>
                      <w:p w14:paraId="54C00405" w14:textId="77777777" w:rsidR="00671394" w:rsidRPr="00C209EA" w:rsidRDefault="00671394" w:rsidP="00671394">
                        <w:pPr>
                          <w:pStyle w:val="Drawing"/>
                          <w:rPr>
                            <w:vertAlign w:val="subscript"/>
                          </w:rPr>
                        </w:pPr>
                        <w:r>
                          <w:t>Time</w:t>
                        </w:r>
                      </w:p>
                    </w:txbxContent>
                  </v:textbox>
                </v:shape>
                <v:rect id="Rectangle 1256" o:spid="_x0000_s1313" style="position:absolute;left:25831;top:30956;width:12916;height:7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" fillcolor="#b6dde8" strokeweight="1pt">
                  <v:fill opacity="24158f"/>
                  <v:textbox>
                    <w:txbxContent>
                      <w:p w14:paraId="656728C7" w14:textId="77777777" w:rsidR="00671394" w:rsidRPr="00CC0011" w:rsidRDefault="00671394" w:rsidP="00671394">
                        <w:pPr>
                          <w:pStyle w:val="NormalWeb"/>
                          <w:spacing w:before="0" w:beforeAutospacing="0" w:after="0" w:afterAutospacing="0" w:line="360" w:lineRule="auto"/>
                          <w:ind w:firstLine="0"/>
                          <w:jc w:val="center"/>
                          <w:rPr>
                            <w:rFonts w:ascii="Verdana" w:hAnsi="Verdana"/>
                            <w:sz w:val="16"/>
                            <w:szCs w:val="16"/>
                          </w:rPr>
                        </w:pPr>
                        <w:r w:rsidRPr="00CC0011">
                          <w:rPr>
                            <w:rFonts w:ascii="Verdana" w:hAnsi="Verdana" w:cs="Arial"/>
                            <w:color w:val="000000"/>
                            <w:sz w:val="16"/>
                            <w:szCs w:val="16"/>
                          </w:rPr>
                          <w:t>Block 17</w:t>
                        </w:r>
                      </w:p>
                    </w:txbxContent>
                  </v:textbox>
                </v:rect>
                <v:rect id="Rectangle 1257" o:spid="_x0000_s1314" style="position:absolute;left:27269;top:32943;width:10046;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" fillcolor="#d6e3bc [1302]" strokeweight="1pt">
                  <v:textbox inset="1mm,1mm,1mm,1mm">
                    <w:txbxContent>
                      <w:p w14:paraId="419448E3" w14:textId="77777777" w:rsidR="00671394" w:rsidRDefault="00671394" w:rsidP="00671394">
                        <w:pPr>
                          <w:pStyle w:val="NormalWeb"/>
                          <w:spacing w:before="0" w:beforeAutospacing="0" w:after="0" w:afterAutospacing="0"/>
                          <w:ind w:firstLine="0"/>
                          <w:jc w:val="center"/>
                          <w:rPr>
                            <w:rFonts w:ascii="Verdana" w:hAnsi="Verdana" w:cs="Arial"/>
                            <w:color w:val="000000"/>
                            <w:sz w:val="16"/>
                            <w:szCs w:val="16"/>
                          </w:rPr>
                        </w:pPr>
                        <w:r w:rsidRPr="00CC0011">
                          <w:rPr>
                            <w:rFonts w:ascii="Verdana" w:hAnsi="Verdana" w:cs="Arial"/>
                            <w:color w:val="000000"/>
                            <w:sz w:val="16"/>
                            <w:szCs w:val="16"/>
                          </w:rPr>
                          <w:t>Tx Id=</w:t>
                        </w:r>
                        <w:r>
                          <w:rPr>
                            <w:rFonts w:ascii="Verdana" w:hAnsi="Verdana" w:cs="Arial"/>
                            <w:color w:val="000000"/>
                            <w:sz w:val="16"/>
                            <w:szCs w:val="16"/>
                          </w:rPr>
                          <w:t>7</w:t>
                        </w:r>
                      </w:p>
                      <w:p w14:paraId="70BD0A33" w14:textId="77777777" w:rsidR="00671394" w:rsidRPr="00CC0011" w:rsidRDefault="00671394" w:rsidP="00671394">
                        <w:pPr>
                          <w:pStyle w:val="NormalWeb"/>
                          <w:spacing w:before="0" w:beforeAutospacing="0" w:after="0" w:afterAutospacing="0"/>
                          <w:ind w:firstLine="0"/>
                          <w:jc w:val="center"/>
                          <w:rPr>
                            <w:rFonts w:ascii="Verdana" w:hAnsi="Verdana"/>
                            <w:sz w:val="16"/>
                            <w:szCs w:val="16"/>
                          </w:rPr>
                        </w:pPr>
                        <w:r>
                          <w:rPr>
                            <w:rFonts w:ascii="Verdana" w:hAnsi="Verdana"/>
                            <w:sz w:val="16"/>
                            <w:szCs w:val="16"/>
                          </w:rPr>
                          <w:t>Rejected</w:t>
                        </w:r>
                      </w:p>
                    </w:txbxContent>
                  </v:textbox>
                </v:rect>
                <v:shape id="AutoShape 107" o:spid="_x0000_s1315" type="#_x0000_t32" style="position:absolute;left:32289;top:36696;width:3;height:3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" strokeweight="1pt">
                  <v:stroke endarrow="block"/>
                </v:shape>
                <v:shape id="Text Box 109" o:spid="_x0000_s1316" type="#_x0000_t202" style="position:absolute;left:53098;top:30956;width:13621;height:7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" filled="f" stroked="f">
                  <v:textbox>
                    <w:txbxContent>
                      <w:p w14:paraId="1F3D2949" w14:textId="77777777" w:rsidR="00671394" w:rsidRDefault="00671394" w:rsidP="00671394">
                        <w:pPr>
                          <w:pStyle w:val="NormalWeb"/>
                          <w:spacing w:before="0" w:beforeAutospacing="0" w:after="0" w:afterAutospacing="0"/>
                          <w:ind w:firstLine="0"/>
                          <w:rPr>
                            <w:rFonts w:ascii="Verdana" w:hAnsi="Verdana" w:cs="Arial"/>
                            <w:color w:val="000000"/>
                            <w:sz w:val="16"/>
                            <w:szCs w:val="16"/>
                          </w:rPr>
                        </w:pPr>
                        <w:r>
                          <w:rPr>
                            <w:rFonts w:ascii="Verdana" w:hAnsi="Verdana" w:cs="Arial"/>
                            <w:color w:val="000000"/>
                            <w:sz w:val="16"/>
                            <w:szCs w:val="16"/>
                          </w:rPr>
                          <w:t>A fork detected:</w:t>
                        </w:r>
                      </w:p>
                      <w:p w14:paraId="08659896" w14:textId="77777777" w:rsidR="00671394" w:rsidRDefault="00671394" w:rsidP="00671394">
                        <w:pPr>
                          <w:pStyle w:val="NormalWeb"/>
                          <w:spacing w:before="0" w:beforeAutospacing="0" w:after="0" w:afterAutospacing="0"/>
                          <w:ind w:firstLine="0"/>
                          <w:jc w:val="left"/>
                        </w:pPr>
                        <w:r>
                          <w:rPr>
                            <w:rFonts w:ascii="Verdana" w:hAnsi="Verdana" w:cs="Arial"/>
                            <w:color w:val="000000"/>
                            <w:sz w:val="16"/>
                            <w:szCs w:val="16"/>
                          </w:rPr>
                          <w:t>Transaction sender is punished</w:t>
                        </w:r>
                      </w:p>
                    </w:txbxContent>
                  </v:textbox>
                </v:shape>
                <v:rect id="Rectangle 1260" o:spid="_x0000_s1317" style="position:absolute;left:43770;top:3689;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" fillcolor="#b6dde8 [1304]" strokeweight="1pt">
                  <v:textbox inset="0,0,0,0">
                    <w:txbxContent>
                      <w:p w14:paraId="3C9B5569" w14:textId="77777777" w:rsidR="00671394" w:rsidRDefault="00671394" w:rsidP="00671394">
                        <w:pPr>
                          <w:pStyle w:val="NormalWeb"/>
                          <w:spacing w:before="0" w:beforeAutospacing="0" w:after="0" w:afterAutospacing="0"/>
                          <w:ind w:firstLine="0"/>
                          <w:jc w:val="center"/>
                        </w:pPr>
                        <w:r>
                          <w:rPr>
                            <w:rFonts w:ascii="Verdana" w:hAnsi="Verdana" w:cs="Arial"/>
                            <w:color w:val="000000"/>
                            <w:sz w:val="16"/>
                            <w:szCs w:val="16"/>
                          </w:rPr>
                          <w:t>C</w:t>
                        </w:r>
                      </w:p>
                    </w:txbxContent>
                  </v:textbox>
                </v:rect>
                <v:shape id="AutoShape 106" o:spid="_x0000_s1318" type="#_x0000_t32" style="position:absolute;left:45205;top:6496;width:0;height:13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" strokeweight="1pt">
                  <v:stroke endarrow="block"/>
                </v:shape>
                <v:rect id="Rectangle 1262" o:spid="_x0000_s1319" style="position:absolute;left:38747;top:20193;width:12916;height:7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" fillcolor="#b6dde8" strokeweight="1pt">
                  <v:fill opacity="24158f"/>
                  <v:textbox>
                    <w:txbxContent>
                      <w:p w14:paraId="2E286959" w14:textId="77777777" w:rsidR="00671394" w:rsidRPr="00CC0011" w:rsidRDefault="00671394" w:rsidP="00671394">
                        <w:pPr>
                          <w:pStyle w:val="NormalWeb"/>
                          <w:spacing w:before="0" w:beforeAutospacing="0" w:after="0" w:afterAutospacing="0"/>
                          <w:ind w:firstLine="0"/>
                          <w:jc w:val="center"/>
                          <w:rPr>
                            <w:rFonts w:ascii="Verdana" w:hAnsi="Verdana"/>
                            <w:sz w:val="16"/>
                            <w:szCs w:val="16"/>
                          </w:rPr>
                        </w:pPr>
                        <w:r w:rsidRPr="00CC0011">
                          <w:rPr>
                            <w:rFonts w:ascii="Verdana" w:hAnsi="Verdana" w:cs="Arial"/>
                            <w:color w:val="000000"/>
                            <w:sz w:val="16"/>
                            <w:szCs w:val="16"/>
                          </w:rPr>
                          <w:t>Block 32</w:t>
                        </w:r>
                      </w:p>
                    </w:txbxContent>
                  </v:textbox>
                </v:rect>
                <v:rect id="Rectangle 1263" o:spid="_x0000_s1320" style="position:absolute;left:40186;top:22180;width:10046;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" fillcolor="#d6e3bc [1302]" strokeweight="1pt">
                  <v:textbox inset="1mm,1mm,1mm,1mm">
                    <w:txbxContent>
                      <w:p w14:paraId="5F5E4AC1" w14:textId="77777777" w:rsidR="00671394" w:rsidRDefault="00671394" w:rsidP="00671394">
                        <w:pPr>
                          <w:pStyle w:val="NormalWeb"/>
                          <w:spacing w:before="0" w:beforeAutospacing="0" w:after="0" w:afterAutospacing="0"/>
                          <w:ind w:firstLine="0"/>
                          <w:jc w:val="center"/>
                          <w:rPr>
                            <w:rFonts w:ascii="Verdana" w:hAnsi="Verdana" w:cs="Arial"/>
                            <w:color w:val="000000"/>
                            <w:sz w:val="16"/>
                            <w:szCs w:val="16"/>
                          </w:rPr>
                        </w:pPr>
                        <w:r w:rsidRPr="00CC0011">
                          <w:rPr>
                            <w:rFonts w:ascii="Verdana" w:hAnsi="Verdana" w:cs="Arial"/>
                            <w:color w:val="000000"/>
                            <w:sz w:val="16"/>
                            <w:szCs w:val="16"/>
                          </w:rPr>
                          <w:t>Tx Id=</w:t>
                        </w:r>
                        <w:r>
                          <w:rPr>
                            <w:rFonts w:ascii="Verdana" w:hAnsi="Verdana" w:cs="Arial"/>
                            <w:color w:val="000000"/>
                            <w:sz w:val="16"/>
                            <w:szCs w:val="16"/>
                          </w:rPr>
                          <w:t>7</w:t>
                        </w:r>
                      </w:p>
                      <w:p w14:paraId="3F66BCA2" w14:textId="77777777" w:rsidR="00671394" w:rsidRDefault="00671394" w:rsidP="00671394">
                        <w:pPr>
                          <w:pStyle w:val="NormalWeb"/>
                          <w:spacing w:before="0" w:beforeAutospacing="0" w:after="0" w:afterAutospacing="0"/>
                          <w:ind w:firstLine="0"/>
                          <w:jc w:val="center"/>
                        </w:pPr>
                        <w:r>
                          <w:rPr>
                            <w:rFonts w:ascii="Verdana" w:hAnsi="Verdana" w:cs="Arial"/>
                            <w:color w:val="000000"/>
                            <w:sz w:val="16"/>
                            <w:szCs w:val="16"/>
                          </w:rPr>
                          <w:t>Accepted</w:t>
                        </w:r>
                      </w:p>
                      <w:p w14:paraId="635F699E" w14:textId="77777777" w:rsidR="00671394" w:rsidRPr="00CC0011" w:rsidRDefault="00671394" w:rsidP="00671394">
                        <w:pPr>
                          <w:pStyle w:val="NormalWeb"/>
                          <w:spacing w:before="0" w:beforeAutospacing="0" w:after="0" w:afterAutospacing="0"/>
                          <w:ind w:firstLine="0"/>
                          <w:jc w:val="center"/>
                          <w:rPr>
                            <w:rFonts w:ascii="Verdana" w:hAnsi="Verdana"/>
                            <w:sz w:val="16"/>
                            <w:szCs w:val="16"/>
                          </w:rPr>
                        </w:pPr>
                      </w:p>
                    </w:txbxContent>
                  </v:textbox>
                </v:rect>
                <v:shape id="AutoShape 107" o:spid="_x0000_s1321" type="#_x0000_t32" style="position:absolute;left:45205;top:25933;width:4;height:143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" strokeweight="1pt">
                  <v:stroke endarrow="block"/>
                </v:shape>
                <v:shape id="Freeform 116" o:spid="_x0000_s1322" style="position:absolute;left:11588;top:7791;width:48425;height:654;visibility:visible;mso-wrap-style:square;v-text-anchor:top" coordsize="854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" path="m,100c270,206,540,312,863,307,1186,302,1619,68,1936,69v317,1,491,251,827,244c3099,306,3542,50,3955,25,4368,,4848,161,5240,163,5632,165,5929,30,6306,38v377,8,820,175,1194,175c7874,213,8373,67,8548,38e" filled="f" strokecolor="white" strokeweight="6pt">
                  <v:path arrowok="t" o:connecttype="custom" o:connectlocs="0,20439;488896,62748;1096759,14103;1565261,63974;2240539,5110;2968502,33316;3572399,7767;4248810,43535;4842510,7767" o:connectangles="0,0,0,0,0,0,0,0,0"/>
                </v:shape>
                <v:shape id="Straight Arrow Connector 1266" o:spid="_x0000_s1323" type="#_x0000_t32" style="position:absolute;left:19367;top:16440;width:7899;height:16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" strokecolor="black [3040]">
                  <v:stroke dashstyle="dash" endarrow="block"/>
                </v:shape>
                <v:shape id="Straight Arrow Connector 1267" o:spid="_x0000_s1324" type="#_x0000_t32" style="position:absolute;left:19367;top:16440;width:20819;height:76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" strokecolor="black [3040]">
                  <v:stroke dashstyle="dash" endarrow="block"/>
                </v:shape>
                <v:rect id="Rectangle 1268" o:spid="_x0000_s1325" style="position:absolute;left:14348;top:12852;width:10039;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" fillcolor="#d6e3bc [1302]" strokeweight="1pt">
                  <v:textbox inset="1mm,1mm,1mm,1mm">
                    <w:txbxContent>
                      <w:p w14:paraId="5E63B946" w14:textId="77777777" w:rsidR="00671394" w:rsidRDefault="00671394" w:rsidP="00671394">
                        <w:pPr>
                          <w:pStyle w:val="NormalWeb"/>
                          <w:spacing w:before="0" w:beforeAutospacing="0" w:after="0" w:afterAutospacing="0"/>
                          <w:ind w:firstLine="0"/>
                          <w:jc w:val="center"/>
                          <w:rPr>
                            <w:rFonts w:ascii="Verdana" w:hAnsi="Verdana" w:cs="Arial"/>
                            <w:color w:val="000000"/>
                            <w:sz w:val="16"/>
                            <w:szCs w:val="16"/>
                          </w:rPr>
                        </w:pPr>
                        <w:r>
                          <w:rPr>
                            <w:rFonts w:ascii="Verdana" w:hAnsi="Verdana" w:cs="Arial"/>
                            <w:color w:val="000000"/>
                            <w:sz w:val="16"/>
                            <w:szCs w:val="16"/>
                          </w:rPr>
                          <w:t>Tx Id=6</w:t>
                        </w:r>
                      </w:p>
                      <w:p w14:paraId="32C79B55" w14:textId="77777777" w:rsidR="00671394" w:rsidRDefault="00671394" w:rsidP="00671394">
                        <w:pPr>
                          <w:pStyle w:val="NormalWeb"/>
                          <w:spacing w:before="0" w:beforeAutospacing="0" w:after="0" w:afterAutospacing="0"/>
                          <w:ind w:firstLine="0"/>
                          <w:jc w:val="center"/>
                        </w:pPr>
                        <w:r>
                          <w:rPr>
                            <w:rFonts w:ascii="Verdana" w:hAnsi="Verdana" w:cs="Arial"/>
                            <w:color w:val="000000"/>
                            <w:sz w:val="16"/>
                            <w:szCs w:val="16"/>
                          </w:rPr>
                          <w:t>Accepted</w:t>
                        </w:r>
                      </w:p>
                    </w:txbxContent>
                  </v:textbox>
                </v:rect>
                <w10:anchorlock/>
              </v:group>
            </w:pict>
          </mc:Fallback>
        </mc:AlternateContent>
      </w:r>
    </w:p>
    <w:p w14:paraId="5B82550A" w14:textId="77777777" w:rsidR="00671394" w:rsidRDefault="00671394" w:rsidP="00671394">
      <w:pPr>
        <w:pStyle w:val="Caption"/>
        <w:spacing w:after="0"/>
        <w:rPr>
          <w:lang w:val="en-US"/>
        </w:rPr>
      </w:pPr>
    </w:p>
    <w:p w14:paraId="2B73DE05" w14:textId="126C06C5" w:rsidR="00671394" w:rsidRDefault="00671394" w:rsidP="00671394">
      <w:pPr>
        <w:pStyle w:val="Caption"/>
        <w:spacing w:after="0"/>
        <w:rPr>
          <w:lang w:val="en-US"/>
        </w:rPr>
      </w:pPr>
      <w:r w:rsidRPr="006E2F26">
        <w:rPr>
          <w:lang w:val="en-US"/>
        </w:rPr>
        <w:t xml:space="preserve">Figure </w:t>
      </w:r>
      <w:r>
        <w:rPr>
          <w:lang w:val="en-US"/>
        </w:rPr>
        <w:t>2</w:t>
      </w:r>
      <w:r w:rsidRPr="006E2F26">
        <w:rPr>
          <w:lang w:val="en-US"/>
        </w:rPr>
        <w:t>.</w:t>
      </w:r>
      <w:r>
        <w:rPr>
          <w:lang w:val="en-US"/>
        </w:rPr>
        <w:t xml:space="preserve"> The</w:t>
      </w:r>
      <w:r w:rsidRPr="006E2F26">
        <w:rPr>
          <w:lang w:val="en-US"/>
        </w:rPr>
        <w:t xml:space="preserve"> </w:t>
      </w:r>
      <w:r>
        <w:rPr>
          <w:lang w:val="en-US"/>
        </w:rPr>
        <w:t xml:space="preserve">Example of Block Fork caused by its </w:t>
      </w:r>
      <w:r w:rsidR="00B225F5">
        <w:rPr>
          <w:lang w:val="en-US"/>
        </w:rPr>
        <w:t>Issuer</w:t>
      </w:r>
    </w:p>
    <w:p w14:paraId="4C01897E" w14:textId="02FBB9F3" w:rsidR="00964A10" w:rsidRPr="006E2F26" w:rsidRDefault="003E6A48" w:rsidP="00C84A0A">
      <w:pPr>
        <w:ind w:firstLine="0"/>
        <w:rPr>
          <w:lang w:val="en-US"/>
        </w:rPr>
      </w:pPr>
      <w:r>
        <w:rPr>
          <w:rFonts w:ascii="Verdana" w:hAnsi="Verdana"/>
          <w:sz w:val="16"/>
          <w:szCs w:val="18"/>
          <w:lang w:val="en-US"/>
        </w:rPr>
        <w:t>w</w:t>
      </w:r>
      <w:r w:rsidR="00C84A0A">
        <w:rPr>
          <w:noProof/>
          <w:lang w:val="en-US" w:eastAsia="en-US"/>
        </w:rPr>
        <mc:AlternateContent>
          <mc:Choice Requires="wpc">
            <w:drawing>
              <wp:inline distT="0" distB="0" distL="0" distR="0" wp14:anchorId="53C7BECA" wp14:editId="30495C34">
                <wp:extent cx="6672580" cy="2795270"/>
                <wp:effectExtent l="0" t="0" r="0" b="0"/>
                <wp:docPr id="1241" name="Canvas 12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44" name="Rectangle 140"/>
                        <wps:cNvSpPr>
                          <a:spLocks noChangeArrowheads="1"/>
                        </wps:cNvSpPr>
                        <wps:spPr bwMode="auto">
                          <a:xfrm>
                            <a:off x="1435100" y="1266507"/>
                            <a:ext cx="1291590" cy="430530"/>
                          </a:xfrm>
                          <a:prstGeom prst="rect">
                            <a:avLst/>
                          </a:prstGeom>
                          <a:solidFill>
                            <a:srgbClr val="B6DDE8">
                              <a:alpha val="37000"/>
                            </a:srgbClr>
                          </a:solidFill>
                          <a:ln w="12700">
                            <a:solidFill>
                              <a:srgbClr val="000000"/>
                            </a:solidFill>
                            <a:miter lim="800000"/>
                            <a:headEnd/>
                            <a:tailEnd/>
                          </a:ln>
                        </wps:spPr>
                        <wps:txbx>
                          <w:txbxContent>
                            <w:p w14:paraId="02FABAE0" w14:textId="64521097" w:rsidR="00671394" w:rsidRDefault="00AE0479" w:rsidP="00671394">
                              <w:pPr>
                                <w:pStyle w:val="Drawing"/>
                              </w:pPr>
                              <w:r w:rsidRPr="00CC0011">
                                <w:t>Block 3</w:t>
                              </w:r>
                            </w:p>
                            <w:p w14:paraId="749C8948" w14:textId="0541090A" w:rsidR="00671394" w:rsidRPr="00CC0011" w:rsidRDefault="00671394" w:rsidP="00671394">
                              <w:pPr>
                                <w:pStyle w:val="Drawing"/>
                              </w:pPr>
                              <w:r>
                                <w:t>Accepted</w:t>
                              </w:r>
                            </w:p>
                          </w:txbxContent>
                        </wps:txbx>
                        <wps:bodyPr rot="0" vert="horz" wrap="square" lIns="91440" tIns="45720" rIns="91440" bIns="45720" anchor="ctr" anchorCtr="0" upright="1">
                          <a:noAutofit/>
                        </wps:bodyPr>
                      </wps:wsp>
                      <wps:wsp>
                        <wps:cNvPr id="1346" name="Rectangle 140"/>
                        <wps:cNvSpPr>
                          <a:spLocks noChangeArrowheads="1"/>
                        </wps:cNvSpPr>
                        <wps:spPr bwMode="auto">
                          <a:xfrm>
                            <a:off x="1937385" y="333692"/>
                            <a:ext cx="288290" cy="284480"/>
                          </a:xfrm>
                          <a:prstGeom prst="rect">
                            <a:avLst/>
                          </a:prstGeom>
                          <a:solidFill>
                            <a:schemeClr val="accent5">
                              <a:lumMod val="40000"/>
                              <a:lumOff val="60000"/>
                            </a:schemeClr>
                          </a:solidFill>
                          <a:ln w="12700">
                            <a:solidFill>
                              <a:srgbClr val="000000"/>
                            </a:solidFill>
                            <a:miter lim="800000"/>
                            <a:headEnd/>
                            <a:tailEnd/>
                          </a:ln>
                        </wps:spPr>
                        <wps:txbx>
                          <w:txbxContent>
                            <w:p w14:paraId="6447AC57" w14:textId="77777777" w:rsidR="00C84A0A" w:rsidRPr="00471ED1" w:rsidRDefault="00C84A0A" w:rsidP="00C84A0A">
                              <w:pPr>
                                <w:pStyle w:val="Drawing"/>
                              </w:pPr>
                              <w:r>
                                <w:t>A</w:t>
                              </w:r>
                            </w:p>
                          </w:txbxContent>
                        </wps:txbx>
                        <wps:bodyPr rot="0" vert="horz" wrap="square" lIns="91440" tIns="45720" rIns="91440" bIns="45720" anchor="ctr" anchorCtr="0" upright="1">
                          <a:noAutofit/>
                        </wps:bodyPr>
                      </wps:wsp>
                      <wps:wsp>
                        <wps:cNvPr id="1348" name="Text Box 9"/>
                        <wps:cNvSpPr txBox="1">
                          <a:spLocks noChangeArrowheads="1"/>
                        </wps:cNvSpPr>
                        <wps:spPr bwMode="auto">
                          <a:xfrm>
                            <a:off x="1138872" y="333692"/>
                            <a:ext cx="717550" cy="287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F78C7E" w14:textId="193FC615" w:rsidR="00C84A0A" w:rsidRPr="006E2F26" w:rsidRDefault="00C84A0A" w:rsidP="00C84A0A">
                              <w:pPr>
                                <w:pStyle w:val="Drawing"/>
                              </w:pPr>
                              <w:r>
                                <w:t>Member</w:t>
                              </w:r>
                              <w:r w:rsidR="003E6A48">
                                <w:t>s</w:t>
                              </w:r>
                            </w:p>
                          </w:txbxContent>
                        </wps:txbx>
                        <wps:bodyPr rot="0" vert="horz" wrap="square" lIns="91440" tIns="45720" rIns="91440" bIns="45720" anchor="ctr" anchorCtr="0" upright="1">
                          <a:noAutofit/>
                        </wps:bodyPr>
                      </wps:wsp>
                      <wps:wsp>
                        <wps:cNvPr id="1376" name="Text Box 37"/>
                        <wps:cNvSpPr txBox="1">
                          <a:spLocks noChangeArrowheads="1"/>
                        </wps:cNvSpPr>
                        <wps:spPr bwMode="auto">
                          <a:xfrm>
                            <a:off x="861060" y="1266507"/>
                            <a:ext cx="430530" cy="430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26DC3" w14:textId="55B91616" w:rsidR="00C84A0A" w:rsidRPr="000B3FF9" w:rsidRDefault="00C84A0A" w:rsidP="00C84A0A">
                              <w:pPr>
                                <w:pStyle w:val="Drawing"/>
                                <w:jc w:val="left"/>
                              </w:pPr>
                              <w:r w:rsidRPr="000B3FF9">
                                <w:t>R</w:t>
                              </w:r>
                              <w:r w:rsidR="00CC0011">
                                <w:rPr>
                                  <w:vertAlign w:val="subscript"/>
                                </w:rPr>
                                <w:t>7</w:t>
                              </w:r>
                            </w:p>
                          </w:txbxContent>
                        </wps:txbx>
                        <wps:bodyPr rot="0" vert="horz" wrap="square" lIns="91440" tIns="45720" rIns="91440" bIns="45720" anchor="ctr" anchorCtr="0" upright="1">
                          <a:noAutofit/>
                        </wps:bodyPr>
                      </wps:wsp>
                      <wps:wsp>
                        <wps:cNvPr id="1377" name="Text Box 38"/>
                        <wps:cNvSpPr txBox="1">
                          <a:spLocks noChangeArrowheads="1"/>
                        </wps:cNvSpPr>
                        <wps:spPr bwMode="auto">
                          <a:xfrm>
                            <a:off x="851852" y="2055812"/>
                            <a:ext cx="358775" cy="430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5A6BB" w14:textId="4C7E1BAE" w:rsidR="00C84A0A" w:rsidRPr="00C209EA" w:rsidRDefault="00C84A0A" w:rsidP="00C84A0A">
                              <w:pPr>
                                <w:pStyle w:val="Drawing"/>
                                <w:jc w:val="left"/>
                                <w:rPr>
                                  <w:vertAlign w:val="subscript"/>
                                </w:rPr>
                              </w:pPr>
                              <w:r w:rsidRPr="006E2F26">
                                <w:t>R</w:t>
                              </w:r>
                              <w:r w:rsidR="00CC0011">
                                <w:rPr>
                                  <w:vertAlign w:val="subscript"/>
                                </w:rPr>
                                <w:t>8</w:t>
                              </w:r>
                            </w:p>
                          </w:txbxContent>
                        </wps:txbx>
                        <wps:bodyPr rot="0" vert="horz" wrap="square" lIns="72000" tIns="72000" rIns="72000" bIns="72000" anchor="ctr" anchorCtr="0" upright="1">
                          <a:noAutofit/>
                        </wps:bodyPr>
                      </wps:wsp>
                      <wps:wsp>
                        <wps:cNvPr id="219" name="AutoShape 85"/>
                        <wps:cNvCnPr>
                          <a:cxnSpLocks noChangeShapeType="1"/>
                          <a:stCxn id="1346" idx="2"/>
                          <a:endCxn id="1344" idx="0"/>
                        </wps:cNvCnPr>
                        <wps:spPr bwMode="auto">
                          <a:xfrm rot="5400000">
                            <a:off x="1757046" y="942022"/>
                            <a:ext cx="648335" cy="635"/>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1" name="Text Box 104"/>
                        <wps:cNvSpPr txBox="1">
                          <a:spLocks noChangeArrowheads="1"/>
                        </wps:cNvSpPr>
                        <wps:spPr bwMode="auto">
                          <a:xfrm>
                            <a:off x="717550" y="835977"/>
                            <a:ext cx="668020" cy="287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876634" w14:textId="77777777" w:rsidR="00C84A0A" w:rsidRPr="006E2F26" w:rsidRDefault="00C84A0A" w:rsidP="00C84A0A">
                              <w:pPr>
                                <w:pStyle w:val="Drawing"/>
                              </w:pPr>
                              <w:r w:rsidRPr="00BE247B">
                                <w:t>Rounds</w:t>
                              </w:r>
                            </w:p>
                          </w:txbxContent>
                        </wps:txbx>
                        <wps:bodyPr rot="0" vert="horz" wrap="square" lIns="91440" tIns="45720" rIns="91440" bIns="45720" anchor="ctr" anchorCtr="0" upright="1">
                          <a:noAutofit/>
                        </wps:bodyPr>
                      </wps:wsp>
                      <wps:wsp>
                        <wps:cNvPr id="260" name="AutoShape 107"/>
                        <wps:cNvCnPr>
                          <a:cxnSpLocks noChangeShapeType="1"/>
                          <a:stCxn id="1344" idx="2"/>
                        </wps:cNvCnPr>
                        <wps:spPr bwMode="auto">
                          <a:xfrm>
                            <a:off x="2080895" y="1697037"/>
                            <a:ext cx="0"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9" name="AutoShape 141"/>
                        <wps:cNvCnPr>
                          <a:cxnSpLocks noChangeShapeType="1"/>
                        </wps:cNvCnPr>
                        <wps:spPr bwMode="auto">
                          <a:xfrm>
                            <a:off x="403224" y="1602740"/>
                            <a:ext cx="635" cy="71882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0" name="Text Box 142"/>
                        <wps:cNvSpPr txBox="1">
                          <a:spLocks noChangeArrowheads="1"/>
                        </wps:cNvSpPr>
                        <wps:spPr bwMode="auto">
                          <a:xfrm>
                            <a:off x="45720" y="1602740"/>
                            <a:ext cx="285750" cy="718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5EF83" w14:textId="77777777" w:rsidR="00C84A0A" w:rsidRPr="00C209EA" w:rsidRDefault="00C84A0A" w:rsidP="00C84A0A">
                              <w:pPr>
                                <w:pStyle w:val="Drawing"/>
                                <w:rPr>
                                  <w:vertAlign w:val="subscript"/>
                                </w:rPr>
                              </w:pPr>
                              <w:r>
                                <w:t>Time</w:t>
                              </w:r>
                            </w:p>
                          </w:txbxContent>
                        </wps:txbx>
                        <wps:bodyPr rot="0" vert="vert270" wrap="square" lIns="91440" tIns="45720" rIns="91440" bIns="45720" anchor="ctr" anchorCtr="0" upright="1">
                          <a:noAutofit/>
                        </wps:bodyPr>
                      </wps:wsp>
                      <wps:wsp>
                        <wps:cNvPr id="422" name="Text Box 109"/>
                        <wps:cNvSpPr txBox="1">
                          <a:spLocks noChangeArrowheads="1"/>
                        </wps:cNvSpPr>
                        <wps:spPr bwMode="auto">
                          <a:xfrm>
                            <a:off x="4879339" y="2055813"/>
                            <a:ext cx="1650365" cy="430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26B48" w14:textId="57EBAD4D" w:rsidR="00771CFC" w:rsidRDefault="00CC0011" w:rsidP="0016078B">
                              <w:pPr>
                                <w:pStyle w:val="NormalWeb"/>
                                <w:spacing w:before="0" w:beforeAutospacing="0" w:after="0" w:afterAutospacing="0"/>
                                <w:ind w:firstLine="0"/>
                                <w:jc w:val="left"/>
                                <w:rPr>
                                  <w:rFonts w:ascii="Verdana" w:hAnsi="Verdana" w:cs="Arial"/>
                                  <w:color w:val="000000"/>
                                  <w:sz w:val="16"/>
                                  <w:szCs w:val="16"/>
                                </w:rPr>
                              </w:pPr>
                              <w:r>
                                <w:rPr>
                                  <w:rFonts w:ascii="Verdana" w:hAnsi="Verdana" w:cs="Arial"/>
                                  <w:color w:val="000000"/>
                                  <w:sz w:val="16"/>
                                  <w:szCs w:val="16"/>
                                </w:rPr>
                                <w:t>A f</w:t>
                              </w:r>
                              <w:r w:rsidR="00771CFC">
                                <w:rPr>
                                  <w:rFonts w:ascii="Verdana" w:hAnsi="Verdana" w:cs="Arial"/>
                                  <w:color w:val="000000"/>
                                  <w:sz w:val="16"/>
                                  <w:szCs w:val="16"/>
                                </w:rPr>
                                <w:t xml:space="preserve">ork </w:t>
                              </w:r>
                              <w:r>
                                <w:rPr>
                                  <w:rFonts w:ascii="Verdana" w:hAnsi="Verdana" w:cs="Arial"/>
                                  <w:color w:val="000000"/>
                                  <w:sz w:val="16"/>
                                  <w:szCs w:val="16"/>
                                </w:rPr>
                                <w:t>d</w:t>
                              </w:r>
                              <w:r w:rsidR="00EC208E">
                                <w:rPr>
                                  <w:rFonts w:ascii="Verdana" w:hAnsi="Verdana" w:cs="Arial"/>
                                  <w:color w:val="000000"/>
                                  <w:sz w:val="16"/>
                                  <w:szCs w:val="16"/>
                                </w:rPr>
                                <w:t>e</w:t>
                              </w:r>
                              <w:r w:rsidR="00771CFC">
                                <w:rPr>
                                  <w:rFonts w:ascii="Verdana" w:hAnsi="Verdana" w:cs="Arial"/>
                                  <w:color w:val="000000"/>
                                  <w:sz w:val="16"/>
                                  <w:szCs w:val="16"/>
                                </w:rPr>
                                <w:t>tecte</w:t>
                              </w:r>
                              <w:r>
                                <w:rPr>
                                  <w:rFonts w:ascii="Verdana" w:hAnsi="Verdana" w:cs="Arial"/>
                                  <w:color w:val="000000"/>
                                  <w:sz w:val="16"/>
                                  <w:szCs w:val="16"/>
                                </w:rPr>
                                <w:t>d:</w:t>
                              </w:r>
                            </w:p>
                            <w:p w14:paraId="262515EA" w14:textId="77099C59" w:rsidR="00CC0011" w:rsidRDefault="00671394" w:rsidP="0016078B">
                              <w:pPr>
                                <w:pStyle w:val="NormalWeb"/>
                                <w:spacing w:before="0" w:beforeAutospacing="0" w:after="0" w:afterAutospacing="0"/>
                                <w:ind w:firstLine="0"/>
                                <w:jc w:val="left"/>
                              </w:pPr>
                              <w:r>
                                <w:rPr>
                                  <w:rFonts w:ascii="Verdana" w:hAnsi="Verdana" w:cs="Arial"/>
                                  <w:color w:val="000000"/>
                                  <w:sz w:val="16"/>
                                  <w:szCs w:val="16"/>
                                </w:rPr>
                                <w:t>Block</w:t>
                              </w:r>
                              <w:r w:rsidR="00CC0011">
                                <w:rPr>
                                  <w:rFonts w:ascii="Verdana" w:hAnsi="Verdana" w:cs="Arial"/>
                                  <w:color w:val="000000"/>
                                  <w:sz w:val="16"/>
                                  <w:szCs w:val="16"/>
                                </w:rPr>
                                <w:t xml:space="preserve"> </w:t>
                              </w:r>
                              <w:r>
                                <w:rPr>
                                  <w:rFonts w:ascii="Verdana" w:hAnsi="Verdana" w:cs="Arial"/>
                                  <w:color w:val="000000"/>
                                  <w:sz w:val="16"/>
                                  <w:szCs w:val="16"/>
                                </w:rPr>
                                <w:t>issuer</w:t>
                              </w:r>
                              <w:r w:rsidR="00CC0011">
                                <w:rPr>
                                  <w:rFonts w:ascii="Verdana" w:hAnsi="Verdana" w:cs="Arial"/>
                                  <w:color w:val="000000"/>
                                  <w:sz w:val="16"/>
                                  <w:szCs w:val="16"/>
                                </w:rPr>
                                <w:t xml:space="preserve"> is </w:t>
                              </w:r>
                              <w:r w:rsidR="00291C2F">
                                <w:rPr>
                                  <w:rFonts w:ascii="Verdana" w:hAnsi="Verdana" w:cs="Arial"/>
                                  <w:color w:val="000000"/>
                                  <w:sz w:val="16"/>
                                  <w:szCs w:val="16"/>
                                </w:rPr>
                                <w:t>punished</w:t>
                              </w:r>
                            </w:p>
                          </w:txbxContent>
                        </wps:txbx>
                        <wps:bodyPr rot="0" vert="horz" wrap="square" lIns="91440" tIns="45720" rIns="91440" bIns="45720" anchor="ctr" anchorCtr="0" upright="1">
                          <a:noAutofit/>
                        </wps:bodyPr>
                      </wps:wsp>
                      <wps:wsp>
                        <wps:cNvPr id="269" name="Freeform 116"/>
                        <wps:cNvSpPr>
                          <a:spLocks/>
                        </wps:cNvSpPr>
                        <wps:spPr bwMode="auto">
                          <a:xfrm>
                            <a:off x="1230630" y="795655"/>
                            <a:ext cx="4842510" cy="65405"/>
                          </a:xfrm>
                          <a:custGeom>
                            <a:avLst/>
                            <a:gdLst>
                              <a:gd name="T0" fmla="*/ 0 w 8548"/>
                              <a:gd name="T1" fmla="*/ 100 h 320"/>
                              <a:gd name="T2" fmla="*/ 863 w 8548"/>
                              <a:gd name="T3" fmla="*/ 307 h 320"/>
                              <a:gd name="T4" fmla="*/ 1936 w 8548"/>
                              <a:gd name="T5" fmla="*/ 69 h 320"/>
                              <a:gd name="T6" fmla="*/ 2763 w 8548"/>
                              <a:gd name="T7" fmla="*/ 313 h 320"/>
                              <a:gd name="T8" fmla="*/ 3955 w 8548"/>
                              <a:gd name="T9" fmla="*/ 25 h 320"/>
                              <a:gd name="T10" fmla="*/ 5240 w 8548"/>
                              <a:gd name="T11" fmla="*/ 163 h 320"/>
                              <a:gd name="T12" fmla="*/ 6306 w 8548"/>
                              <a:gd name="T13" fmla="*/ 38 h 320"/>
                              <a:gd name="T14" fmla="*/ 7500 w 8548"/>
                              <a:gd name="T15" fmla="*/ 213 h 320"/>
                              <a:gd name="T16" fmla="*/ 8548 w 8548"/>
                              <a:gd name="T17" fmla="*/ 3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548" h="320">
                                <a:moveTo>
                                  <a:pt x="0" y="100"/>
                                </a:moveTo>
                                <a:cubicBezTo>
                                  <a:pt x="270" y="206"/>
                                  <a:pt x="540" y="312"/>
                                  <a:pt x="863" y="307"/>
                                </a:cubicBezTo>
                                <a:cubicBezTo>
                                  <a:pt x="1186" y="302"/>
                                  <a:pt x="1619" y="68"/>
                                  <a:pt x="1936" y="69"/>
                                </a:cubicBezTo>
                                <a:cubicBezTo>
                                  <a:pt x="2253" y="70"/>
                                  <a:pt x="2427" y="320"/>
                                  <a:pt x="2763" y="313"/>
                                </a:cubicBezTo>
                                <a:cubicBezTo>
                                  <a:pt x="3099" y="306"/>
                                  <a:pt x="3542" y="50"/>
                                  <a:pt x="3955" y="25"/>
                                </a:cubicBezTo>
                                <a:cubicBezTo>
                                  <a:pt x="4368" y="0"/>
                                  <a:pt x="4848" y="161"/>
                                  <a:pt x="5240" y="163"/>
                                </a:cubicBezTo>
                                <a:cubicBezTo>
                                  <a:pt x="5632" y="165"/>
                                  <a:pt x="5929" y="30"/>
                                  <a:pt x="6306" y="38"/>
                                </a:cubicBezTo>
                                <a:cubicBezTo>
                                  <a:pt x="6683" y="46"/>
                                  <a:pt x="7126" y="213"/>
                                  <a:pt x="7500" y="213"/>
                                </a:cubicBezTo>
                                <a:cubicBezTo>
                                  <a:pt x="7874" y="213"/>
                                  <a:pt x="8373" y="67"/>
                                  <a:pt x="8548" y="38"/>
                                </a:cubicBezTo>
                              </a:path>
                            </a:pathLst>
                          </a:custGeom>
                          <a:noFill/>
                          <a:ln w="762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 name="Rectangle 460"/>
                        <wps:cNvSpPr>
                          <a:spLocks noChangeArrowheads="1"/>
                        </wps:cNvSpPr>
                        <wps:spPr bwMode="auto">
                          <a:xfrm>
                            <a:off x="1435100" y="2055812"/>
                            <a:ext cx="1290955" cy="430530"/>
                          </a:xfrm>
                          <a:prstGeom prst="rect">
                            <a:avLst/>
                          </a:prstGeom>
                          <a:solidFill>
                            <a:srgbClr val="B6DDE8">
                              <a:alpha val="37000"/>
                            </a:srgbClr>
                          </a:solidFill>
                          <a:ln w="12700">
                            <a:solidFill>
                              <a:srgbClr val="000000"/>
                            </a:solidFill>
                            <a:miter lim="800000"/>
                            <a:headEnd/>
                            <a:tailEnd/>
                          </a:ln>
                        </wps:spPr>
                        <wps:txbx>
                          <w:txbxContent>
                            <w:p w14:paraId="7908CC79" w14:textId="08A1AFB2" w:rsidR="00671394" w:rsidRDefault="00671394" w:rsidP="00671394">
                              <w:pPr>
                                <w:pStyle w:val="Drawing"/>
                              </w:pPr>
                              <w:r>
                                <w:t>Block 4</w:t>
                              </w:r>
                            </w:p>
                            <w:p w14:paraId="3DDDF1F1" w14:textId="17A38183" w:rsidR="00671394" w:rsidRPr="00671394" w:rsidRDefault="00671394" w:rsidP="00671394">
                              <w:pPr>
                                <w:pStyle w:val="Drawing"/>
                                <w:rPr>
                                  <w:sz w:val="24"/>
                                  <w:szCs w:val="24"/>
                                </w:rPr>
                              </w:pPr>
                              <w:r w:rsidRPr="00671394">
                                <w:t>Rejected</w:t>
                              </w:r>
                            </w:p>
                          </w:txbxContent>
                        </wps:txbx>
                        <wps:bodyPr rot="0" vert="horz" wrap="square" lIns="91440" tIns="45720" rIns="91440" bIns="45720" anchor="ctr" anchorCtr="0" upright="1">
                          <a:noAutofit/>
                        </wps:bodyPr>
                      </wps:wsp>
                      <wps:wsp>
                        <wps:cNvPr id="462" name="Rectangle 462"/>
                        <wps:cNvSpPr>
                          <a:spLocks noChangeArrowheads="1"/>
                        </wps:cNvSpPr>
                        <wps:spPr bwMode="auto">
                          <a:xfrm>
                            <a:off x="3004503" y="2055812"/>
                            <a:ext cx="1291590" cy="430530"/>
                          </a:xfrm>
                          <a:prstGeom prst="rect">
                            <a:avLst/>
                          </a:prstGeom>
                          <a:solidFill>
                            <a:srgbClr val="B6DDE8">
                              <a:alpha val="37000"/>
                            </a:srgbClr>
                          </a:solidFill>
                          <a:ln w="12700">
                            <a:solidFill>
                              <a:srgbClr val="000000"/>
                            </a:solidFill>
                            <a:miter lim="800000"/>
                            <a:headEnd/>
                            <a:tailEnd/>
                          </a:ln>
                        </wps:spPr>
                        <wps:txbx>
                          <w:txbxContent>
                            <w:p w14:paraId="55C00CBA" w14:textId="6CE5E84C" w:rsidR="00671394" w:rsidRDefault="00671394" w:rsidP="00671394">
                              <w:pPr>
                                <w:pStyle w:val="Drawing"/>
                              </w:pPr>
                              <w:r>
                                <w:t>Block 4</w:t>
                              </w:r>
                            </w:p>
                            <w:p w14:paraId="4B0D9A48" w14:textId="78413445" w:rsidR="00671394" w:rsidRPr="00671394" w:rsidRDefault="00671394" w:rsidP="00671394">
                              <w:pPr>
                                <w:pStyle w:val="Drawing"/>
                                <w:rPr>
                                  <w:sz w:val="24"/>
                                  <w:szCs w:val="24"/>
                                </w:rPr>
                              </w:pPr>
                              <w:r w:rsidRPr="00671394">
                                <w:t>Rejected</w:t>
                              </w:r>
                            </w:p>
                          </w:txbxContent>
                        </wps:txbx>
                        <wps:bodyPr rot="0" vert="horz" wrap="square" lIns="91440" tIns="45720" rIns="91440" bIns="45720" anchor="ctr" anchorCtr="0" upright="1">
                          <a:noAutofit/>
                        </wps:bodyPr>
                      </wps:wsp>
                      <wps:wsp>
                        <wps:cNvPr id="463" name="AutoShape 107"/>
                        <wps:cNvCnPr>
                          <a:cxnSpLocks noChangeShapeType="1"/>
                        </wps:cNvCnPr>
                        <wps:spPr bwMode="auto">
                          <a:xfrm>
                            <a:off x="2080895" y="1697037"/>
                            <a:ext cx="932815"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3C7BECA" id="Canvas 1241" o:spid="_x0000_s1326" editas="canvas" style="width:525.4pt;height:220.1pt;mso-position-horizontal-relative:char;mso-position-vertical-relative:line" coordsize="66725,27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">
                <v:shape id="_x0000_s1327" type="#_x0000_t75" style="position:absolute;width:66725;height:27952;visibility:visible;mso-wrap-style:square">
                  <v:fill o:detectmouseclick="t"/>
                  <v:path o:connecttype="none"/>
                </v:shape>
                <v:rect id="Rectangle 140" o:spid="_x0000_s1328" style="position:absolute;left:14351;top:12665;width:12915;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" fillcolor="#b6dde8" strokeweight="1pt">
                  <v:fill opacity="24158f"/>
                  <v:textbox>
                    <w:txbxContent>
                      <w:p w14:paraId="02FABAE0" w14:textId="64521097" w:rsidR="00671394" w:rsidRDefault="00AE0479" w:rsidP="00671394">
                        <w:pPr>
                          <w:pStyle w:val="Drawing"/>
                        </w:pPr>
                        <w:r w:rsidRPr="00CC0011">
                          <w:t>Block 3</w:t>
                        </w:r>
                      </w:p>
                      <w:p w14:paraId="749C8948" w14:textId="0541090A" w:rsidR="00671394" w:rsidRPr="00CC0011" w:rsidRDefault="00671394" w:rsidP="00671394">
                        <w:pPr>
                          <w:pStyle w:val="Drawing"/>
                        </w:pPr>
                        <w:r>
                          <w:t>Accepted</w:t>
                        </w:r>
                      </w:p>
                    </w:txbxContent>
                  </v:textbox>
                </v:rect>
                <v:rect id="Rectangle 140" o:spid="_x0000_s1329" style="position:absolute;left:19373;top:3336;width:2883;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" fillcolor="#b6dde8 [1304]" strokeweight="1pt">
                  <v:textbox>
                    <w:txbxContent>
                      <w:p w14:paraId="6447AC57" w14:textId="77777777" w:rsidR="00C84A0A" w:rsidRPr="00471ED1" w:rsidRDefault="00C84A0A" w:rsidP="00C84A0A">
                        <w:pPr>
                          <w:pStyle w:val="Drawing"/>
                        </w:pPr>
                        <w:r>
                          <w:t>A</w:t>
                        </w:r>
                      </w:p>
                    </w:txbxContent>
                  </v:textbox>
                </v:rect>
                <v:shape id="Text Box 9" o:spid="_x0000_s1330" type="#_x0000_t202" style="position:absolute;left:11388;top:3336;width:7176;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" stroked="f">
                  <v:textbox>
                    <w:txbxContent>
                      <w:p w14:paraId="5AF78C7E" w14:textId="193FC615" w:rsidR="00C84A0A" w:rsidRPr="006E2F26" w:rsidRDefault="00C84A0A" w:rsidP="00C84A0A">
                        <w:pPr>
                          <w:pStyle w:val="Drawing"/>
                        </w:pPr>
                        <w:r>
                          <w:t>Member</w:t>
                        </w:r>
                        <w:r w:rsidR="003E6A48">
                          <w:t>s</w:t>
                        </w:r>
                      </w:p>
                    </w:txbxContent>
                  </v:textbox>
                </v:shape>
                <v:shape id="Text Box 37" o:spid="_x0000_s1331" type="#_x0000_t202" style="position:absolute;left:8610;top:12665;width:4305;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" filled="f" stroked="f">
                  <v:textbox>
                    <w:txbxContent>
                      <w:p w14:paraId="6EB26DC3" w14:textId="55B91616" w:rsidR="00C84A0A" w:rsidRPr="000B3FF9" w:rsidRDefault="00C84A0A" w:rsidP="00C84A0A">
                        <w:pPr>
                          <w:pStyle w:val="Drawing"/>
                          <w:jc w:val="left"/>
                        </w:pPr>
                        <w:r w:rsidRPr="000B3FF9">
                          <w:t>R</w:t>
                        </w:r>
                        <w:r w:rsidR="00CC0011">
                          <w:rPr>
                            <w:vertAlign w:val="subscript"/>
                          </w:rPr>
                          <w:t>7</w:t>
                        </w:r>
                      </w:p>
                    </w:txbxContent>
                  </v:textbox>
                </v:shape>
                <v:shape id="Text Box 38" o:spid="_x0000_s1332" type="#_x0000_t202" style="position:absolute;left:8518;top:20558;width:3588;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" filled="f" stroked="f">
                  <v:textbox inset="2mm,2mm,2mm,2mm">
                    <w:txbxContent>
                      <w:p w14:paraId="3235A6BB" w14:textId="4C7E1BAE" w:rsidR="00C84A0A" w:rsidRPr="00C209EA" w:rsidRDefault="00C84A0A" w:rsidP="00C84A0A">
                        <w:pPr>
                          <w:pStyle w:val="Drawing"/>
                          <w:jc w:val="left"/>
                          <w:rPr>
                            <w:vertAlign w:val="subscript"/>
                          </w:rPr>
                        </w:pPr>
                        <w:r w:rsidRPr="006E2F26">
                          <w:t>R</w:t>
                        </w:r>
                        <w:r w:rsidR="00CC0011">
                          <w:rPr>
                            <w:vertAlign w:val="subscript"/>
                          </w:rPr>
                          <w:t>8</w:t>
                        </w:r>
                      </w:p>
                    </w:txbxContent>
                  </v:textbox>
                </v:shape>
                <v:shape id="AutoShape 85" o:spid="_x0000_s1333" type="#_x0000_t34" style="position:absolute;left:17570;top:9419;width:6484;height: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" strokeweight="1pt">
                  <v:stroke endarrow="block"/>
                </v:shape>
                <v:shape id="Text Box 104" o:spid="_x0000_s1334" type="#_x0000_t202" style="position:absolute;left:7175;top:8359;width:668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" stroked="f">
                  <v:textbox>
                    <w:txbxContent>
                      <w:p w14:paraId="03876634" w14:textId="77777777" w:rsidR="00C84A0A" w:rsidRPr="006E2F26" w:rsidRDefault="00C84A0A" w:rsidP="00C84A0A">
                        <w:pPr>
                          <w:pStyle w:val="Drawing"/>
                        </w:pPr>
                        <w:r w:rsidRPr="00BE247B">
                          <w:t>Rounds</w:t>
                        </w:r>
                      </w:p>
                    </w:txbxContent>
                  </v:textbox>
                </v:shape>
                <v:shape id="AutoShape 107" o:spid="_x0000_s1335" type="#_x0000_t32" style="position:absolute;left:20808;top:16970;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" strokeweight="1pt">
                  <v:stroke endarrow="block"/>
                </v:shape>
                <v:shape id="AutoShape 141" o:spid="_x0000_s1336" type="#_x0000_t32" style="position:absolute;left:4032;top:16027;width:6;height:7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" strokeweight="3pt">
                  <v:stroke endarrow="block"/>
                </v:shape>
                <v:shape id="Text Box 142" o:spid="_x0000_s1337" type="#_x0000_t202" style="position:absolute;left:457;top:16027;width:2857;height:7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" filled="f" stroked="f">
                  <v:textbox style="layout-flow:vertical;mso-layout-flow-alt:bottom-to-top">
                    <w:txbxContent>
                      <w:p w14:paraId="4975EF83" w14:textId="77777777" w:rsidR="00C84A0A" w:rsidRPr="00C209EA" w:rsidRDefault="00C84A0A" w:rsidP="00C84A0A">
                        <w:pPr>
                          <w:pStyle w:val="Drawing"/>
                          <w:rPr>
                            <w:vertAlign w:val="subscript"/>
                          </w:rPr>
                        </w:pPr>
                        <w:r>
                          <w:t>Time</w:t>
                        </w:r>
                      </w:p>
                    </w:txbxContent>
                  </v:textbox>
                </v:shape>
                <v:shape id="Text Box 109" o:spid="_x0000_s1338" type="#_x0000_t202" style="position:absolute;left:48793;top:20558;width:16504;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" filled="f" stroked="f">
                  <v:textbox>
                    <w:txbxContent>
                      <w:p w14:paraId="5CA26B48" w14:textId="57EBAD4D" w:rsidR="00771CFC" w:rsidRDefault="00CC0011" w:rsidP="0016078B">
                        <w:pPr>
                          <w:pStyle w:val="NormalWeb"/>
                          <w:spacing w:before="0" w:beforeAutospacing="0" w:after="0" w:afterAutospacing="0"/>
                          <w:ind w:firstLine="0"/>
                          <w:jc w:val="left"/>
                          <w:rPr>
                            <w:rFonts w:ascii="Verdana" w:hAnsi="Verdana" w:cs="Arial"/>
                            <w:color w:val="000000"/>
                            <w:sz w:val="16"/>
                            <w:szCs w:val="16"/>
                          </w:rPr>
                        </w:pPr>
                        <w:r>
                          <w:rPr>
                            <w:rFonts w:ascii="Verdana" w:hAnsi="Verdana" w:cs="Arial"/>
                            <w:color w:val="000000"/>
                            <w:sz w:val="16"/>
                            <w:szCs w:val="16"/>
                          </w:rPr>
                          <w:t>A f</w:t>
                        </w:r>
                        <w:r w:rsidR="00771CFC">
                          <w:rPr>
                            <w:rFonts w:ascii="Verdana" w:hAnsi="Verdana" w:cs="Arial"/>
                            <w:color w:val="000000"/>
                            <w:sz w:val="16"/>
                            <w:szCs w:val="16"/>
                          </w:rPr>
                          <w:t xml:space="preserve">ork </w:t>
                        </w:r>
                        <w:r>
                          <w:rPr>
                            <w:rFonts w:ascii="Verdana" w:hAnsi="Verdana" w:cs="Arial"/>
                            <w:color w:val="000000"/>
                            <w:sz w:val="16"/>
                            <w:szCs w:val="16"/>
                          </w:rPr>
                          <w:t>d</w:t>
                        </w:r>
                        <w:r w:rsidR="00EC208E">
                          <w:rPr>
                            <w:rFonts w:ascii="Verdana" w:hAnsi="Verdana" w:cs="Arial"/>
                            <w:color w:val="000000"/>
                            <w:sz w:val="16"/>
                            <w:szCs w:val="16"/>
                          </w:rPr>
                          <w:t>e</w:t>
                        </w:r>
                        <w:r w:rsidR="00771CFC">
                          <w:rPr>
                            <w:rFonts w:ascii="Verdana" w:hAnsi="Verdana" w:cs="Arial"/>
                            <w:color w:val="000000"/>
                            <w:sz w:val="16"/>
                            <w:szCs w:val="16"/>
                          </w:rPr>
                          <w:t>tecte</w:t>
                        </w:r>
                        <w:r>
                          <w:rPr>
                            <w:rFonts w:ascii="Verdana" w:hAnsi="Verdana" w:cs="Arial"/>
                            <w:color w:val="000000"/>
                            <w:sz w:val="16"/>
                            <w:szCs w:val="16"/>
                          </w:rPr>
                          <w:t>d:</w:t>
                        </w:r>
                      </w:p>
                      <w:p w14:paraId="262515EA" w14:textId="77099C59" w:rsidR="00CC0011" w:rsidRDefault="00671394" w:rsidP="0016078B">
                        <w:pPr>
                          <w:pStyle w:val="NormalWeb"/>
                          <w:spacing w:before="0" w:beforeAutospacing="0" w:after="0" w:afterAutospacing="0"/>
                          <w:ind w:firstLine="0"/>
                          <w:jc w:val="left"/>
                        </w:pPr>
                        <w:r>
                          <w:rPr>
                            <w:rFonts w:ascii="Verdana" w:hAnsi="Verdana" w:cs="Arial"/>
                            <w:color w:val="000000"/>
                            <w:sz w:val="16"/>
                            <w:szCs w:val="16"/>
                          </w:rPr>
                          <w:t>Block</w:t>
                        </w:r>
                        <w:r w:rsidR="00CC0011">
                          <w:rPr>
                            <w:rFonts w:ascii="Verdana" w:hAnsi="Verdana" w:cs="Arial"/>
                            <w:color w:val="000000"/>
                            <w:sz w:val="16"/>
                            <w:szCs w:val="16"/>
                          </w:rPr>
                          <w:t xml:space="preserve"> </w:t>
                        </w:r>
                        <w:r>
                          <w:rPr>
                            <w:rFonts w:ascii="Verdana" w:hAnsi="Verdana" w:cs="Arial"/>
                            <w:color w:val="000000"/>
                            <w:sz w:val="16"/>
                            <w:szCs w:val="16"/>
                          </w:rPr>
                          <w:t>issuer</w:t>
                        </w:r>
                        <w:r w:rsidR="00CC0011">
                          <w:rPr>
                            <w:rFonts w:ascii="Verdana" w:hAnsi="Verdana" w:cs="Arial"/>
                            <w:color w:val="000000"/>
                            <w:sz w:val="16"/>
                            <w:szCs w:val="16"/>
                          </w:rPr>
                          <w:t xml:space="preserve"> is </w:t>
                        </w:r>
                        <w:r w:rsidR="00291C2F">
                          <w:rPr>
                            <w:rFonts w:ascii="Verdana" w:hAnsi="Verdana" w:cs="Arial"/>
                            <w:color w:val="000000"/>
                            <w:sz w:val="16"/>
                            <w:szCs w:val="16"/>
                          </w:rPr>
                          <w:t>punished</w:t>
                        </w:r>
                      </w:p>
                    </w:txbxContent>
                  </v:textbox>
                </v:shape>
                <v:shape id="Freeform 116" o:spid="_x0000_s1339" style="position:absolute;left:12306;top:7956;width:48425;height:654;visibility:visible;mso-wrap-style:square;v-text-anchor:top" coordsize="854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" path="m,100c270,206,540,312,863,307,1186,302,1619,68,1936,69v317,1,491,251,827,244c3099,306,3542,50,3955,25,4368,,4848,161,5240,163,5632,165,5929,30,6306,38v377,8,820,175,1194,175c7874,213,8373,67,8548,38e" filled="f" strokecolor="white" strokeweight="6pt">
                  <v:path arrowok="t" o:connecttype="custom" o:connectlocs="0,20439;488896,62748;1096759,14103;1565261,63974;2240539,5110;2968502,33316;3572399,7767;4248810,43535;4842510,7767" o:connectangles="0,0,0,0,0,0,0,0,0"/>
                </v:shape>
                <v:rect id="Rectangle 460" o:spid="_x0000_s1340" style="position:absolute;left:14351;top:20558;width:12909;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" fillcolor="#b6dde8" strokeweight="1pt">
                  <v:fill opacity="24158f"/>
                  <v:textbox>
                    <w:txbxContent>
                      <w:p w14:paraId="7908CC79" w14:textId="08A1AFB2" w:rsidR="00671394" w:rsidRDefault="00671394" w:rsidP="00671394">
                        <w:pPr>
                          <w:pStyle w:val="Drawing"/>
                        </w:pPr>
                        <w:r>
                          <w:t>Block 4</w:t>
                        </w:r>
                      </w:p>
                      <w:p w14:paraId="3DDDF1F1" w14:textId="17A38183" w:rsidR="00671394" w:rsidRPr="00671394" w:rsidRDefault="00671394" w:rsidP="00671394">
                        <w:pPr>
                          <w:pStyle w:val="Drawing"/>
                          <w:rPr>
                            <w:sz w:val="24"/>
                            <w:szCs w:val="24"/>
                          </w:rPr>
                        </w:pPr>
                        <w:r w:rsidRPr="00671394">
                          <w:t>Rejected</w:t>
                        </w:r>
                      </w:p>
                    </w:txbxContent>
                  </v:textbox>
                </v:rect>
                <v:rect id="Rectangle 462" o:spid="_x0000_s1341" style="position:absolute;left:30045;top:20558;width:12915;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" fillcolor="#b6dde8" strokeweight="1pt">
                  <v:fill opacity="24158f"/>
                  <v:textbox>
                    <w:txbxContent>
                      <w:p w14:paraId="55C00CBA" w14:textId="6CE5E84C" w:rsidR="00671394" w:rsidRDefault="00671394" w:rsidP="00671394">
                        <w:pPr>
                          <w:pStyle w:val="Drawing"/>
                        </w:pPr>
                        <w:r>
                          <w:t>Block 4</w:t>
                        </w:r>
                      </w:p>
                      <w:p w14:paraId="4B0D9A48" w14:textId="78413445" w:rsidR="00671394" w:rsidRPr="00671394" w:rsidRDefault="00671394" w:rsidP="00671394">
                        <w:pPr>
                          <w:pStyle w:val="Drawing"/>
                          <w:rPr>
                            <w:sz w:val="24"/>
                            <w:szCs w:val="24"/>
                          </w:rPr>
                        </w:pPr>
                        <w:r w:rsidRPr="00671394">
                          <w:t>Rejected</w:t>
                        </w:r>
                      </w:p>
                    </w:txbxContent>
                  </v:textbox>
                </v:rect>
                <v:shape id="AutoShape 107" o:spid="_x0000_s1342" type="#_x0000_t32" style="position:absolute;left:20808;top:16970;width:9329;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" strokeweight="1pt">
                  <v:stroke endarrow="block"/>
                </v:shape>
                <w10:anchorlock/>
              </v:group>
            </w:pict>
          </mc:Fallback>
        </mc:AlternateContent>
      </w:r>
    </w:p>
    <w:p w14:paraId="6D3D3A24" w14:textId="77777777" w:rsidR="00B42901" w:rsidRPr="00DA392A" w:rsidRDefault="00D20233" w:rsidP="00FF016B">
      <w:pPr>
        <w:pStyle w:val="Heading1"/>
        <w:jc w:val="both"/>
      </w:pPr>
      <w:bookmarkStart w:id="12" w:name="_Toc70068033"/>
      <w:r w:rsidRPr="00DA392A">
        <w:lastRenderedPageBreak/>
        <w:t>U</w:t>
      </w:r>
      <w:r w:rsidR="0068524F">
        <w:t>ltranet</w:t>
      </w:r>
      <w:r w:rsidRPr="00DA392A">
        <w:t xml:space="preserve"> Specifics: </w:t>
      </w:r>
      <w:r w:rsidR="00B42901" w:rsidRPr="00DA392A">
        <w:t>Emission</w:t>
      </w:r>
      <w:bookmarkEnd w:id="12"/>
    </w:p>
    <w:p w14:paraId="6A1EDD1C" w14:textId="401E2790" w:rsidR="00B42901" w:rsidRDefault="007A0954" w:rsidP="000B3FF9">
      <w:pPr>
        <w:rPr>
          <w:lang w:val="en-US"/>
        </w:rPr>
      </w:pPr>
      <w:r w:rsidRPr="006E2F26">
        <w:rPr>
          <w:lang w:val="en-US"/>
        </w:rPr>
        <w:t xml:space="preserve">In the </w:t>
      </w:r>
      <w:r w:rsidR="00711189" w:rsidRPr="006E2F26">
        <w:rPr>
          <w:lang w:val="en-US"/>
        </w:rPr>
        <w:t>Ultranet</w:t>
      </w:r>
      <w:r w:rsidR="00CA55FB">
        <w:rPr>
          <w:lang w:val="en-US"/>
        </w:rPr>
        <w:t>,</w:t>
      </w:r>
      <w:r w:rsidRPr="006E2F26">
        <w:rPr>
          <w:lang w:val="en-US"/>
        </w:rPr>
        <w:t xml:space="preserve"> t</w:t>
      </w:r>
      <w:r w:rsidR="00B42901" w:rsidRPr="006E2F26">
        <w:rPr>
          <w:lang w:val="en-US"/>
        </w:rPr>
        <w:t xml:space="preserve">he emission is </w:t>
      </w:r>
      <w:r w:rsidRPr="006E2F26">
        <w:rPr>
          <w:lang w:val="en-US"/>
        </w:rPr>
        <w:t>done</w:t>
      </w:r>
      <w:r w:rsidR="00B42901" w:rsidRPr="006E2F26">
        <w:rPr>
          <w:lang w:val="en-US"/>
        </w:rPr>
        <w:t xml:space="preserve"> by transferring E</w:t>
      </w:r>
      <w:r w:rsidR="00A030D2" w:rsidRPr="006E2F26">
        <w:rPr>
          <w:lang w:val="en-US"/>
        </w:rPr>
        <w:t>TH</w:t>
      </w:r>
      <w:r w:rsidR="00B42901" w:rsidRPr="006E2F26">
        <w:rPr>
          <w:lang w:val="en-US"/>
        </w:rPr>
        <w:t xml:space="preserve"> coins from the Ethereum network.</w:t>
      </w:r>
      <w:r w:rsidR="007F4212" w:rsidRPr="006E2F26">
        <w:rPr>
          <w:lang w:val="en-US"/>
        </w:rPr>
        <w:t xml:space="preserve"> UNT is </w:t>
      </w:r>
      <w:r w:rsidR="009261F4" w:rsidRPr="006E2F26">
        <w:rPr>
          <w:lang w:val="en-US"/>
        </w:rPr>
        <w:t>the</w:t>
      </w:r>
      <w:r w:rsidR="007F4212" w:rsidRPr="006E2F26">
        <w:rPr>
          <w:lang w:val="en-US"/>
        </w:rPr>
        <w:t xml:space="preserve"> native token </w:t>
      </w:r>
      <w:r w:rsidR="00907976" w:rsidRPr="006E2F26">
        <w:rPr>
          <w:lang w:val="en-US"/>
        </w:rPr>
        <w:t>o</w:t>
      </w:r>
      <w:r w:rsidR="007F4212" w:rsidRPr="006E2F26">
        <w:rPr>
          <w:lang w:val="en-US"/>
        </w:rPr>
        <w:t xml:space="preserve">f </w:t>
      </w:r>
      <w:r w:rsidR="00CA55FB">
        <w:rPr>
          <w:lang w:val="en-US"/>
        </w:rPr>
        <w:t xml:space="preserve">the </w:t>
      </w:r>
      <w:r w:rsidR="007F4212" w:rsidRPr="006E2F26">
        <w:rPr>
          <w:lang w:val="en-US"/>
        </w:rPr>
        <w:t>U</w:t>
      </w:r>
      <w:r w:rsidR="00711189" w:rsidRPr="006E2F26">
        <w:rPr>
          <w:lang w:val="en-US"/>
        </w:rPr>
        <w:t>ltranet</w:t>
      </w:r>
      <w:r w:rsidR="000032DE" w:rsidRPr="006E2F26">
        <w:rPr>
          <w:lang w:val="en-US"/>
        </w:rPr>
        <w:t xml:space="preserve"> </w:t>
      </w:r>
      <w:r w:rsidR="00BE725C">
        <w:rPr>
          <w:lang w:val="en-US"/>
        </w:rPr>
        <w:t>network</w:t>
      </w:r>
      <w:r w:rsidR="007F4212" w:rsidRPr="006E2F26">
        <w:rPr>
          <w:lang w:val="en-US"/>
        </w:rPr>
        <w:t>.</w:t>
      </w:r>
      <w:r w:rsidR="00B42901" w:rsidRPr="006E2F26">
        <w:rPr>
          <w:lang w:val="en-US"/>
        </w:rPr>
        <w:t xml:space="preserve"> </w:t>
      </w:r>
      <w:r w:rsidR="00CA55FB">
        <w:rPr>
          <w:lang w:val="en-US"/>
        </w:rPr>
        <w:t>The e</w:t>
      </w:r>
      <w:r w:rsidR="00330273">
        <w:rPr>
          <w:lang w:val="en-US"/>
        </w:rPr>
        <w:t>mission</w:t>
      </w:r>
      <w:r w:rsidR="00B42901" w:rsidRPr="006E2F26">
        <w:rPr>
          <w:lang w:val="en-US"/>
        </w:rPr>
        <w:t xml:space="preserve"> mechanism works </w:t>
      </w:r>
      <w:r w:rsidR="004D3D81" w:rsidRPr="006E2F26">
        <w:rPr>
          <w:lang w:val="en-US"/>
        </w:rPr>
        <w:t xml:space="preserve">together </w:t>
      </w:r>
      <w:r w:rsidR="00B42901" w:rsidRPr="006E2F26">
        <w:rPr>
          <w:lang w:val="en-US"/>
        </w:rPr>
        <w:t>with a special</w:t>
      </w:r>
      <w:r w:rsidR="004D3D81" w:rsidRPr="006E2F26">
        <w:rPr>
          <w:lang w:val="en-US"/>
        </w:rPr>
        <w:t xml:space="preserve"> Ethereum</w:t>
      </w:r>
      <w:r w:rsidR="00B42901" w:rsidRPr="006E2F26">
        <w:rPr>
          <w:lang w:val="en-US"/>
        </w:rPr>
        <w:t xml:space="preserve"> smart contract.</w:t>
      </w:r>
      <w:r w:rsidR="00DA0511">
        <w:rPr>
          <w:lang w:val="en-US"/>
        </w:rPr>
        <w:t xml:space="preserve"> </w:t>
      </w:r>
      <w:r w:rsidR="00B42901" w:rsidRPr="006E2F26">
        <w:rPr>
          <w:lang w:val="en-US"/>
        </w:rPr>
        <w:t xml:space="preserve">The following </w:t>
      </w:r>
      <w:r w:rsidR="00330273">
        <w:rPr>
          <w:lang w:val="en-US"/>
        </w:rPr>
        <w:t xml:space="preserve">steps describe the </w:t>
      </w:r>
      <w:r w:rsidR="0040171F">
        <w:rPr>
          <w:lang w:val="en-US"/>
        </w:rPr>
        <w:t>whole</w:t>
      </w:r>
      <w:r w:rsidR="00330273">
        <w:rPr>
          <w:lang w:val="en-US"/>
        </w:rPr>
        <w:t xml:space="preserve"> </w:t>
      </w:r>
      <w:r w:rsidR="00B42901" w:rsidRPr="006E2F26">
        <w:rPr>
          <w:lang w:val="en-US"/>
        </w:rPr>
        <w:t>process of E</w:t>
      </w:r>
      <w:r w:rsidR="00A030D2" w:rsidRPr="006E2F26">
        <w:rPr>
          <w:lang w:val="en-US"/>
        </w:rPr>
        <w:t>TH</w:t>
      </w:r>
      <w:r w:rsidR="008A1B71" w:rsidRPr="006E2F26">
        <w:rPr>
          <w:lang w:val="en-US"/>
        </w:rPr>
        <w:t>-to-UNT</w:t>
      </w:r>
      <w:r w:rsidR="00B42901" w:rsidRPr="006E2F26">
        <w:rPr>
          <w:lang w:val="en-US"/>
        </w:rPr>
        <w:t xml:space="preserve"> transfer:</w:t>
      </w:r>
    </w:p>
    <w:p w14:paraId="784B3029" w14:textId="2658C482" w:rsidR="00152236" w:rsidRPr="00982317" w:rsidRDefault="00CA55FB" w:rsidP="00982317">
      <w:pPr>
        <w:pStyle w:val="ListParagraph"/>
        <w:numPr>
          <w:ilvl w:val="0"/>
          <w:numId w:val="8"/>
        </w:numPr>
        <w:jc w:val="both"/>
        <w:rPr>
          <w:lang w:val="en-US"/>
        </w:rPr>
      </w:pPr>
      <w:r w:rsidRPr="00982317">
        <w:rPr>
          <w:lang w:val="en-US"/>
        </w:rPr>
        <w:t xml:space="preserve">A user </w:t>
      </w:r>
      <w:r w:rsidR="00152236" w:rsidRPr="00982317">
        <w:rPr>
          <w:lang w:val="en-US"/>
        </w:rPr>
        <w:t xml:space="preserve">tells the node application the amount of ETH </w:t>
      </w:r>
      <w:r w:rsidR="00E23CE5" w:rsidRPr="00982317">
        <w:rPr>
          <w:lang w:val="en-US"/>
        </w:rPr>
        <w:t xml:space="preserve">and provides </w:t>
      </w:r>
      <w:r w:rsidRPr="00982317">
        <w:rPr>
          <w:lang w:val="en-US"/>
        </w:rPr>
        <w:t xml:space="preserve">the </w:t>
      </w:r>
      <w:r w:rsidR="00E23CE5" w:rsidRPr="00982317">
        <w:rPr>
          <w:lang w:val="en-US"/>
        </w:rPr>
        <w:t xml:space="preserve">Ethereum wallet of </w:t>
      </w:r>
      <w:r w:rsidRPr="00982317">
        <w:rPr>
          <w:lang w:val="en-US"/>
        </w:rPr>
        <w:t xml:space="preserve">the </w:t>
      </w:r>
      <w:r w:rsidR="00E23CE5" w:rsidRPr="00982317">
        <w:rPr>
          <w:lang w:val="en-US"/>
        </w:rPr>
        <w:t>account to debit ETH from</w:t>
      </w:r>
      <w:r w:rsidRPr="00982317">
        <w:rPr>
          <w:lang w:val="en-US"/>
        </w:rPr>
        <w:t>,</w:t>
      </w:r>
      <w:r w:rsidR="00E23CE5" w:rsidRPr="00982317">
        <w:rPr>
          <w:lang w:val="en-US"/>
        </w:rPr>
        <w:t xml:space="preserve"> and</w:t>
      </w:r>
      <w:r w:rsidR="00152236" w:rsidRPr="00982317">
        <w:rPr>
          <w:lang w:val="en-US"/>
        </w:rPr>
        <w:t xml:space="preserve"> initiate</w:t>
      </w:r>
      <w:r w:rsidR="00E23CE5" w:rsidRPr="00982317">
        <w:rPr>
          <w:lang w:val="en-US"/>
        </w:rPr>
        <w:t>s</w:t>
      </w:r>
      <w:r w:rsidR="00152236" w:rsidRPr="00982317">
        <w:rPr>
          <w:lang w:val="en-US"/>
        </w:rPr>
        <w:t xml:space="preserve"> the transfer</w:t>
      </w:r>
      <w:r w:rsidRPr="00982317">
        <w:rPr>
          <w:lang w:val="en-US"/>
        </w:rPr>
        <w:t>.</w:t>
      </w:r>
      <w:r w:rsidR="00152236" w:rsidRPr="00982317">
        <w:rPr>
          <w:lang w:val="en-US"/>
        </w:rPr>
        <w:t xml:space="preserve"> </w:t>
      </w:r>
    </w:p>
    <w:p w14:paraId="778396F8" w14:textId="19DE9831" w:rsidR="00B42901" w:rsidRPr="00982317" w:rsidRDefault="00CA55FB" w:rsidP="00982317">
      <w:pPr>
        <w:pStyle w:val="ListParagraph"/>
        <w:numPr>
          <w:ilvl w:val="0"/>
          <w:numId w:val="8"/>
        </w:numPr>
        <w:jc w:val="both"/>
        <w:rPr>
          <w:lang w:val="en-US"/>
        </w:rPr>
      </w:pPr>
      <w:r w:rsidRPr="00982317">
        <w:rPr>
          <w:lang w:val="en-US"/>
        </w:rPr>
        <w:t xml:space="preserve">The application </w:t>
      </w:r>
      <w:r w:rsidR="00B42901" w:rsidRPr="00982317">
        <w:rPr>
          <w:lang w:val="en-US"/>
        </w:rPr>
        <w:t>generates</w:t>
      </w:r>
      <w:r w:rsidR="00776411" w:rsidRPr="00982317">
        <w:rPr>
          <w:lang w:val="en-US"/>
        </w:rPr>
        <w:t xml:space="preserve"> </w:t>
      </w:r>
      <w:r w:rsidRPr="00982317">
        <w:rPr>
          <w:lang w:val="en-US"/>
        </w:rPr>
        <w:t xml:space="preserve">a </w:t>
      </w:r>
      <w:r w:rsidR="00C953A2" w:rsidRPr="00982317">
        <w:rPr>
          <w:lang w:val="en-US"/>
        </w:rPr>
        <w:t>unique</w:t>
      </w:r>
      <w:r w:rsidR="00B42901" w:rsidRPr="00982317">
        <w:rPr>
          <w:lang w:val="en-US"/>
        </w:rPr>
        <w:t xml:space="preserve"> </w:t>
      </w:r>
      <w:r w:rsidR="000D1F30" w:rsidRPr="00982317">
        <w:rPr>
          <w:lang w:val="en-US"/>
        </w:rPr>
        <w:t xml:space="preserve">signed </w:t>
      </w:r>
      <w:r w:rsidR="00B42901" w:rsidRPr="00982317">
        <w:rPr>
          <w:lang w:val="en-US"/>
        </w:rPr>
        <w:t xml:space="preserve">key based on </w:t>
      </w:r>
      <w:r w:rsidRPr="00982317">
        <w:rPr>
          <w:lang w:val="en-US"/>
        </w:rPr>
        <w:t xml:space="preserve">the </w:t>
      </w:r>
      <w:r w:rsidR="007A3B29" w:rsidRPr="00982317">
        <w:rPr>
          <w:lang w:val="en-US"/>
        </w:rPr>
        <w:t>account</w:t>
      </w:r>
      <w:r w:rsidRPr="00982317">
        <w:rPr>
          <w:lang w:val="en-US"/>
        </w:rPr>
        <w:t xml:space="preserve">’s </w:t>
      </w:r>
      <w:r w:rsidR="007A3B29" w:rsidRPr="00982317">
        <w:rPr>
          <w:lang w:val="en-US"/>
        </w:rPr>
        <w:t>next</w:t>
      </w:r>
      <w:r w:rsidR="001F6A66">
        <w:rPr>
          <w:lang w:val="en-US"/>
        </w:rPr>
        <w:t xml:space="preserve"> emission</w:t>
      </w:r>
      <w:r w:rsidR="00EC63FA" w:rsidRPr="00982317">
        <w:rPr>
          <w:lang w:val="en-US"/>
        </w:rPr>
        <w:t xml:space="preserve"> </w:t>
      </w:r>
      <w:r w:rsidR="00B42901" w:rsidRPr="00982317">
        <w:rPr>
          <w:lang w:val="en-US"/>
        </w:rPr>
        <w:t xml:space="preserve">transaction </w:t>
      </w:r>
      <w:r w:rsidRPr="00982317">
        <w:rPr>
          <w:lang w:val="en-US"/>
        </w:rPr>
        <w:t xml:space="preserve">ID </w:t>
      </w:r>
      <w:r w:rsidR="00F72E44" w:rsidRPr="00982317">
        <w:rPr>
          <w:lang w:val="en-US"/>
        </w:rPr>
        <w:t xml:space="preserve">and </w:t>
      </w:r>
      <w:r w:rsidRPr="00982317">
        <w:rPr>
          <w:lang w:val="en-US"/>
        </w:rPr>
        <w:t xml:space="preserve">the </w:t>
      </w:r>
      <w:r w:rsidR="00F72E44" w:rsidRPr="00982317">
        <w:rPr>
          <w:lang w:val="en-US"/>
        </w:rPr>
        <w:t xml:space="preserve">destination </w:t>
      </w:r>
      <w:r w:rsidR="008A7060" w:rsidRPr="00982317">
        <w:rPr>
          <w:lang w:val="en-US"/>
        </w:rPr>
        <w:t xml:space="preserve">UNT </w:t>
      </w:r>
      <w:r w:rsidR="00F72E44" w:rsidRPr="00982317">
        <w:rPr>
          <w:lang w:val="en-US"/>
        </w:rPr>
        <w:t>account</w:t>
      </w:r>
      <w:r w:rsidRPr="00982317">
        <w:rPr>
          <w:lang w:val="en-US"/>
        </w:rPr>
        <w:t>.</w:t>
      </w:r>
    </w:p>
    <w:p w14:paraId="0E438E86" w14:textId="7347BCF9" w:rsidR="00B42901" w:rsidRPr="00982317" w:rsidRDefault="00CA55FB" w:rsidP="00982317">
      <w:pPr>
        <w:pStyle w:val="ListParagraph"/>
        <w:numPr>
          <w:ilvl w:val="0"/>
          <w:numId w:val="8"/>
        </w:numPr>
        <w:jc w:val="both"/>
        <w:rPr>
          <w:lang w:val="en-US"/>
        </w:rPr>
      </w:pPr>
      <w:r w:rsidRPr="00982317">
        <w:rPr>
          <w:lang w:val="en-US"/>
        </w:rPr>
        <w:t xml:space="preserve">The application </w:t>
      </w:r>
      <w:r w:rsidR="00B42901" w:rsidRPr="00982317">
        <w:rPr>
          <w:lang w:val="en-US"/>
        </w:rPr>
        <w:t xml:space="preserve">calls </w:t>
      </w:r>
      <w:r w:rsidR="000525C7" w:rsidRPr="00982317">
        <w:rPr>
          <w:lang w:val="en-US"/>
        </w:rPr>
        <w:t>the</w:t>
      </w:r>
      <w:r w:rsidR="00B42901" w:rsidRPr="00982317">
        <w:rPr>
          <w:lang w:val="en-US"/>
        </w:rPr>
        <w:t xml:space="preserve"> special </w:t>
      </w:r>
      <w:r w:rsidR="00F80B1A" w:rsidRPr="00982317">
        <w:rPr>
          <w:lang w:val="en-US"/>
        </w:rPr>
        <w:t xml:space="preserve">contract </w:t>
      </w:r>
      <w:r w:rsidR="00B42901" w:rsidRPr="00982317">
        <w:rPr>
          <w:lang w:val="en-US"/>
        </w:rPr>
        <w:t xml:space="preserve">function that receives the </w:t>
      </w:r>
      <w:r w:rsidR="006E511C" w:rsidRPr="00982317">
        <w:rPr>
          <w:lang w:val="en-US"/>
        </w:rPr>
        <w:t>key</w:t>
      </w:r>
      <w:r w:rsidR="00B42901" w:rsidRPr="00982317">
        <w:rPr>
          <w:lang w:val="en-US"/>
        </w:rPr>
        <w:t xml:space="preserve"> and the amount</w:t>
      </w:r>
      <w:r w:rsidRPr="00982317">
        <w:rPr>
          <w:lang w:val="en-US"/>
        </w:rPr>
        <w:t>.</w:t>
      </w:r>
      <w:r w:rsidR="00B42901" w:rsidRPr="00982317">
        <w:rPr>
          <w:lang w:val="en-US"/>
        </w:rPr>
        <w:t xml:space="preserve"> </w:t>
      </w:r>
    </w:p>
    <w:p w14:paraId="50BF69D8" w14:textId="43E5D918" w:rsidR="000D1F30" w:rsidRPr="00982317" w:rsidRDefault="008D652B" w:rsidP="00982317">
      <w:pPr>
        <w:pStyle w:val="ListParagraph"/>
        <w:numPr>
          <w:ilvl w:val="0"/>
          <w:numId w:val="8"/>
        </w:numPr>
        <w:jc w:val="both"/>
        <w:rPr>
          <w:lang w:val="en-US"/>
        </w:rPr>
      </w:pPr>
      <w:r w:rsidRPr="00982317">
        <w:rPr>
          <w:lang w:val="en-US"/>
        </w:rPr>
        <w:t>Smart</w:t>
      </w:r>
      <w:r w:rsidR="000D1F30" w:rsidRPr="00982317">
        <w:rPr>
          <w:lang w:val="en-US"/>
        </w:rPr>
        <w:t xml:space="preserve"> contract </w:t>
      </w:r>
      <w:r w:rsidR="00522128" w:rsidRPr="00982317">
        <w:rPr>
          <w:lang w:val="en-US"/>
        </w:rPr>
        <w:t>stores</w:t>
      </w:r>
      <w:r w:rsidR="00C64F70" w:rsidRPr="00982317">
        <w:rPr>
          <w:lang w:val="en-US"/>
        </w:rPr>
        <w:t xml:space="preserve"> the </w:t>
      </w:r>
      <w:r w:rsidR="00EA5EC8" w:rsidRPr="00982317">
        <w:rPr>
          <w:lang w:val="en-US"/>
        </w:rPr>
        <w:t xml:space="preserve">key </w:t>
      </w:r>
      <w:r w:rsidR="000D1F30" w:rsidRPr="00982317">
        <w:rPr>
          <w:lang w:val="en-US"/>
        </w:rPr>
        <w:t>and amount in the Ethereum blockchain</w:t>
      </w:r>
      <w:r w:rsidR="00CA55FB" w:rsidRPr="00982317">
        <w:rPr>
          <w:lang w:val="en-US"/>
        </w:rPr>
        <w:t>.</w:t>
      </w:r>
    </w:p>
    <w:p w14:paraId="5A4C6207" w14:textId="1DDB1557" w:rsidR="00B42901" w:rsidRPr="00982317" w:rsidRDefault="008C28D1" w:rsidP="00982317">
      <w:pPr>
        <w:pStyle w:val="ListParagraph"/>
        <w:numPr>
          <w:ilvl w:val="0"/>
          <w:numId w:val="8"/>
        </w:numPr>
        <w:jc w:val="both"/>
        <w:rPr>
          <w:lang w:val="en-US"/>
        </w:rPr>
      </w:pPr>
      <w:r w:rsidRPr="00982317">
        <w:rPr>
          <w:lang w:val="en-US"/>
        </w:rPr>
        <w:t>All r</w:t>
      </w:r>
      <w:r w:rsidR="00B42901" w:rsidRPr="00982317">
        <w:rPr>
          <w:lang w:val="en-US"/>
        </w:rPr>
        <w:t xml:space="preserve">eceived ETH coins </w:t>
      </w:r>
      <w:r w:rsidR="00677325" w:rsidRPr="00982317">
        <w:rPr>
          <w:lang w:val="en-US"/>
        </w:rPr>
        <w:t>are</w:t>
      </w:r>
      <w:r w:rsidR="00B42901" w:rsidRPr="00982317">
        <w:rPr>
          <w:lang w:val="en-US"/>
        </w:rPr>
        <w:t xml:space="preserve"> burned </w:t>
      </w:r>
      <w:r w:rsidR="00C953A2" w:rsidRPr="00982317">
        <w:rPr>
          <w:lang w:val="en-US"/>
        </w:rPr>
        <w:t xml:space="preserve">by </w:t>
      </w:r>
      <w:r w:rsidR="00B42901" w:rsidRPr="00982317">
        <w:rPr>
          <w:lang w:val="en-US"/>
        </w:rPr>
        <w:t>sending</w:t>
      </w:r>
      <w:r w:rsidR="00677325" w:rsidRPr="00982317">
        <w:rPr>
          <w:lang w:val="en-US"/>
        </w:rPr>
        <w:t xml:space="preserve"> them</w:t>
      </w:r>
      <w:r w:rsidR="00B42901" w:rsidRPr="00982317">
        <w:rPr>
          <w:lang w:val="en-US"/>
        </w:rPr>
        <w:t xml:space="preserve"> to </w:t>
      </w:r>
      <w:r w:rsidR="00CA55FB" w:rsidRPr="00982317">
        <w:rPr>
          <w:lang w:val="en-US"/>
        </w:rPr>
        <w:t xml:space="preserve">an </w:t>
      </w:r>
      <w:r w:rsidR="00B42901" w:rsidRPr="00982317">
        <w:rPr>
          <w:lang w:val="en-US"/>
        </w:rPr>
        <w:t>0x0 address</w:t>
      </w:r>
      <w:r w:rsidR="00CA55FB" w:rsidRPr="00982317">
        <w:rPr>
          <w:lang w:val="en-US"/>
        </w:rPr>
        <w:t>.</w:t>
      </w:r>
    </w:p>
    <w:p w14:paraId="3F598939" w14:textId="1ED5A896" w:rsidR="00B42901" w:rsidRPr="00982317" w:rsidRDefault="007B67A9" w:rsidP="00982317">
      <w:pPr>
        <w:pStyle w:val="ListParagraph"/>
        <w:numPr>
          <w:ilvl w:val="0"/>
          <w:numId w:val="8"/>
        </w:numPr>
        <w:jc w:val="both"/>
        <w:rPr>
          <w:lang w:val="en-US"/>
        </w:rPr>
      </w:pPr>
      <w:r w:rsidRPr="00982317">
        <w:rPr>
          <w:lang w:val="en-US"/>
        </w:rPr>
        <w:t xml:space="preserve">The application </w:t>
      </w:r>
      <w:r w:rsidR="00B42901" w:rsidRPr="00982317">
        <w:rPr>
          <w:lang w:val="en-US"/>
        </w:rPr>
        <w:t xml:space="preserve">sends </w:t>
      </w:r>
      <w:r w:rsidRPr="00982317">
        <w:rPr>
          <w:lang w:val="en-US"/>
        </w:rPr>
        <w:t xml:space="preserve">a special transaction </w:t>
      </w:r>
      <w:r w:rsidR="00C93D14" w:rsidRPr="00982317">
        <w:rPr>
          <w:lang w:val="en-US"/>
        </w:rPr>
        <w:t xml:space="preserve">to </w:t>
      </w:r>
      <w:r w:rsidR="00E11A13" w:rsidRPr="00982317">
        <w:rPr>
          <w:lang w:val="en-US"/>
        </w:rPr>
        <w:t xml:space="preserve">the </w:t>
      </w:r>
      <w:r w:rsidR="00457F96" w:rsidRPr="00982317">
        <w:rPr>
          <w:lang w:val="en-US"/>
        </w:rPr>
        <w:t>Ultranet</w:t>
      </w:r>
      <w:r w:rsidR="00F95763" w:rsidRPr="00982317">
        <w:rPr>
          <w:lang w:val="en-US"/>
        </w:rPr>
        <w:t xml:space="preserve"> </w:t>
      </w:r>
      <w:r w:rsidR="00B42901" w:rsidRPr="00982317">
        <w:rPr>
          <w:lang w:val="en-US"/>
        </w:rPr>
        <w:t xml:space="preserve">with </w:t>
      </w:r>
      <w:r w:rsidR="000D1F30" w:rsidRPr="00982317">
        <w:rPr>
          <w:lang w:val="en-US"/>
        </w:rPr>
        <w:t xml:space="preserve">the key </w:t>
      </w:r>
      <w:r w:rsidR="00B42901" w:rsidRPr="00982317">
        <w:rPr>
          <w:lang w:val="en-US"/>
        </w:rPr>
        <w:t>provided above</w:t>
      </w:r>
      <w:r w:rsidRPr="00982317">
        <w:rPr>
          <w:lang w:val="en-US"/>
        </w:rPr>
        <w:t>.</w:t>
      </w:r>
      <w:r w:rsidR="00B42901" w:rsidRPr="00982317">
        <w:rPr>
          <w:lang w:val="en-US"/>
        </w:rPr>
        <w:t xml:space="preserve"> </w:t>
      </w:r>
    </w:p>
    <w:p w14:paraId="68F23203" w14:textId="3DDD89ED" w:rsidR="00C64F70" w:rsidRPr="00982317" w:rsidRDefault="00C64F70" w:rsidP="00982317">
      <w:pPr>
        <w:pStyle w:val="ListParagraph"/>
        <w:numPr>
          <w:ilvl w:val="0"/>
          <w:numId w:val="8"/>
        </w:numPr>
        <w:jc w:val="both"/>
        <w:rPr>
          <w:lang w:val="en-US"/>
        </w:rPr>
      </w:pPr>
      <w:r w:rsidRPr="00982317">
        <w:rPr>
          <w:lang w:val="en-US"/>
        </w:rPr>
        <w:t>After receiving the transaction</w:t>
      </w:r>
      <w:r w:rsidR="007B67A9" w:rsidRPr="00982317">
        <w:rPr>
          <w:lang w:val="en-US"/>
        </w:rPr>
        <w:t>,</w:t>
      </w:r>
      <w:r w:rsidRPr="00982317">
        <w:rPr>
          <w:lang w:val="en-US"/>
        </w:rPr>
        <w:t xml:space="preserve"> all n</w:t>
      </w:r>
      <w:r w:rsidR="000D1F30" w:rsidRPr="00982317">
        <w:rPr>
          <w:lang w:val="en-US"/>
        </w:rPr>
        <w:t>odes check the key against the record in the Ethereum blockchain</w:t>
      </w:r>
      <w:r w:rsidR="007B67A9" w:rsidRPr="00982317">
        <w:rPr>
          <w:lang w:val="en-US"/>
        </w:rPr>
        <w:t>,</w:t>
      </w:r>
      <w:r w:rsidR="000D1F30" w:rsidRPr="00982317">
        <w:rPr>
          <w:lang w:val="en-US"/>
        </w:rPr>
        <w:t xml:space="preserve"> and if everything is correct</w:t>
      </w:r>
      <w:r w:rsidR="007B67A9" w:rsidRPr="00982317">
        <w:rPr>
          <w:lang w:val="en-US"/>
        </w:rPr>
        <w:t>,</w:t>
      </w:r>
      <w:r w:rsidR="00B20387" w:rsidRPr="00982317">
        <w:rPr>
          <w:lang w:val="en-US"/>
        </w:rPr>
        <w:t xml:space="preserve"> </w:t>
      </w:r>
      <w:r w:rsidRPr="00982317">
        <w:rPr>
          <w:lang w:val="en-US"/>
        </w:rPr>
        <w:t xml:space="preserve">add </w:t>
      </w:r>
      <w:r w:rsidR="00B20387" w:rsidRPr="00982317">
        <w:rPr>
          <w:lang w:val="en-US"/>
        </w:rPr>
        <w:t xml:space="preserve">it </w:t>
      </w:r>
      <w:r w:rsidRPr="00982317">
        <w:rPr>
          <w:lang w:val="en-US"/>
        </w:rPr>
        <w:t>to</w:t>
      </w:r>
      <w:r w:rsidR="007B67A9" w:rsidRPr="00982317">
        <w:rPr>
          <w:lang w:val="en-US"/>
        </w:rPr>
        <w:t xml:space="preserve"> the</w:t>
      </w:r>
      <w:r w:rsidR="00F95763" w:rsidRPr="00982317">
        <w:rPr>
          <w:lang w:val="en-US"/>
        </w:rPr>
        <w:t xml:space="preserve"> R</w:t>
      </w:r>
      <w:r w:rsidR="00174B22" w:rsidRPr="00982317">
        <w:rPr>
          <w:lang w:val="en-US"/>
        </w:rPr>
        <w:t>oundchain</w:t>
      </w:r>
      <w:r w:rsidR="007B67A9" w:rsidRPr="00982317">
        <w:rPr>
          <w:lang w:val="en-US"/>
        </w:rPr>
        <w:t>.</w:t>
      </w:r>
    </w:p>
    <w:p w14:paraId="2E7582EB" w14:textId="0262512E" w:rsidR="0009021B" w:rsidRPr="00982317" w:rsidRDefault="0009021B" w:rsidP="00982317">
      <w:pPr>
        <w:pStyle w:val="ListParagraph"/>
        <w:numPr>
          <w:ilvl w:val="0"/>
          <w:numId w:val="8"/>
        </w:numPr>
        <w:rPr>
          <w:lang w:val="en-US"/>
        </w:rPr>
      </w:pPr>
      <w:r w:rsidRPr="00982317">
        <w:rPr>
          <w:lang w:val="en-US"/>
        </w:rPr>
        <w:t xml:space="preserve">If something </w:t>
      </w:r>
      <w:r w:rsidR="007B67A9" w:rsidRPr="00982317">
        <w:rPr>
          <w:lang w:val="en-US"/>
        </w:rPr>
        <w:t xml:space="preserve">goes </w:t>
      </w:r>
      <w:r w:rsidRPr="00982317">
        <w:rPr>
          <w:lang w:val="en-US"/>
        </w:rPr>
        <w:t xml:space="preserve">wrong </w:t>
      </w:r>
      <w:r w:rsidR="00045A6A" w:rsidRPr="00982317">
        <w:rPr>
          <w:lang w:val="en-US"/>
        </w:rPr>
        <w:t>with</w:t>
      </w:r>
      <w:r w:rsidRPr="00982317">
        <w:rPr>
          <w:lang w:val="en-US"/>
        </w:rPr>
        <w:t xml:space="preserve"> the network</w:t>
      </w:r>
      <w:r w:rsidR="00045A6A" w:rsidRPr="00982317">
        <w:rPr>
          <w:lang w:val="en-US"/>
        </w:rPr>
        <w:t xml:space="preserve"> </w:t>
      </w:r>
      <w:r w:rsidRPr="00982317">
        <w:rPr>
          <w:lang w:val="en-US"/>
        </w:rPr>
        <w:t xml:space="preserve">and </w:t>
      </w:r>
      <w:r w:rsidR="007B67A9" w:rsidRPr="00982317">
        <w:rPr>
          <w:lang w:val="en-US"/>
        </w:rPr>
        <w:t xml:space="preserve">the </w:t>
      </w:r>
      <w:r w:rsidR="008605E1" w:rsidRPr="00982317">
        <w:rPr>
          <w:lang w:val="en-US"/>
        </w:rPr>
        <w:t xml:space="preserve">emission </w:t>
      </w:r>
      <w:r w:rsidRPr="00982317">
        <w:rPr>
          <w:lang w:val="en-US"/>
        </w:rPr>
        <w:t xml:space="preserve">transaction </w:t>
      </w:r>
      <w:r w:rsidR="007B67A9" w:rsidRPr="00982317">
        <w:rPr>
          <w:lang w:val="en-US"/>
        </w:rPr>
        <w:t xml:space="preserve">isn’t </w:t>
      </w:r>
      <w:r w:rsidRPr="00982317">
        <w:rPr>
          <w:lang w:val="en-US"/>
        </w:rPr>
        <w:t xml:space="preserve">added to </w:t>
      </w:r>
      <w:r w:rsidR="007B67A9" w:rsidRPr="00982317">
        <w:rPr>
          <w:lang w:val="en-US"/>
        </w:rPr>
        <w:t xml:space="preserve">the </w:t>
      </w:r>
      <w:r w:rsidRPr="00982317">
        <w:rPr>
          <w:lang w:val="en-US"/>
        </w:rPr>
        <w:t>Roundchain</w:t>
      </w:r>
      <w:r w:rsidR="007B67A9" w:rsidRPr="00982317">
        <w:rPr>
          <w:lang w:val="en-US"/>
        </w:rPr>
        <w:t>,</w:t>
      </w:r>
      <w:r w:rsidRPr="00982317">
        <w:rPr>
          <w:lang w:val="en-US"/>
        </w:rPr>
        <w:t xml:space="preserve"> then </w:t>
      </w:r>
      <w:r w:rsidR="008D2D5C" w:rsidRPr="00982317">
        <w:rPr>
          <w:lang w:val="en-US"/>
        </w:rPr>
        <w:t xml:space="preserve">a </w:t>
      </w:r>
      <w:r w:rsidRPr="00982317">
        <w:rPr>
          <w:lang w:val="en-US"/>
        </w:rPr>
        <w:t xml:space="preserve">user can manually repeat the </w:t>
      </w:r>
      <w:r w:rsidR="007B67A9" w:rsidRPr="00982317">
        <w:rPr>
          <w:lang w:val="en-US"/>
        </w:rPr>
        <w:t xml:space="preserve">sixth </w:t>
      </w:r>
      <w:r w:rsidRPr="00982317">
        <w:rPr>
          <w:lang w:val="en-US"/>
        </w:rPr>
        <w:t xml:space="preserve">step until </w:t>
      </w:r>
      <w:r w:rsidR="007B67A9" w:rsidRPr="00982317">
        <w:rPr>
          <w:lang w:val="en-US"/>
        </w:rPr>
        <w:t xml:space="preserve">the </w:t>
      </w:r>
      <w:r w:rsidRPr="00982317">
        <w:rPr>
          <w:lang w:val="en-US"/>
        </w:rPr>
        <w:t>transaction is</w:t>
      </w:r>
      <w:r w:rsidR="00982317">
        <w:rPr>
          <w:lang w:val="en-US"/>
        </w:rPr>
        <w:t xml:space="preserve"> placed and tokes</w:t>
      </w:r>
      <w:r w:rsidR="00982317">
        <w:rPr>
          <w:lang w:val="en-US"/>
        </w:rPr>
        <w:br/>
      </w:r>
      <w:r w:rsidRPr="00982317">
        <w:rPr>
          <w:lang w:val="en-US"/>
        </w:rPr>
        <w:t>are</w:t>
      </w:r>
      <w:r w:rsidR="00982317">
        <w:rPr>
          <w:lang w:val="en-US"/>
        </w:rPr>
        <w:t xml:space="preserve"> </w:t>
      </w:r>
      <w:r w:rsidRPr="00982317">
        <w:rPr>
          <w:lang w:val="en-US"/>
        </w:rPr>
        <w:t>credited</w:t>
      </w:r>
      <w:r w:rsidR="007B67A9" w:rsidRPr="00982317">
        <w:rPr>
          <w:lang w:val="en-US"/>
        </w:rPr>
        <w:t>.</w:t>
      </w:r>
      <w:r w:rsidR="00982317">
        <w:rPr>
          <w:lang w:val="en-US"/>
        </w:rPr>
        <w:br/>
      </w:r>
    </w:p>
    <w:p w14:paraId="5670D23F" w14:textId="1CD0853F" w:rsidR="00A002AA" w:rsidRPr="006E2F26" w:rsidRDefault="00A030D2" w:rsidP="000B3FF9">
      <w:pPr>
        <w:rPr>
          <w:lang w:val="en-US"/>
        </w:rPr>
      </w:pPr>
      <w:r w:rsidRPr="006E2F26">
        <w:rPr>
          <w:lang w:val="en-US"/>
        </w:rPr>
        <w:t xml:space="preserve">The </w:t>
      </w:r>
      <w:r w:rsidR="00BC037D" w:rsidRPr="006E2F26">
        <w:rPr>
          <w:lang w:val="en-US"/>
        </w:rPr>
        <w:t xml:space="preserve">final </w:t>
      </w:r>
      <w:r w:rsidRPr="006E2F26">
        <w:rPr>
          <w:lang w:val="en-US"/>
        </w:rPr>
        <w:t xml:space="preserve">amount </w:t>
      </w:r>
      <w:r w:rsidR="003F11ED">
        <w:rPr>
          <w:lang w:val="en-US"/>
        </w:rPr>
        <w:t xml:space="preserve">a </w:t>
      </w:r>
      <w:r w:rsidRPr="006E2F26">
        <w:rPr>
          <w:lang w:val="en-US"/>
        </w:rPr>
        <w:t>user</w:t>
      </w:r>
      <w:r w:rsidR="0039209F" w:rsidRPr="006E2F26">
        <w:rPr>
          <w:lang w:val="en-US"/>
        </w:rPr>
        <w:t xml:space="preserve"> account is credited</w:t>
      </w:r>
      <w:r w:rsidRPr="006E2F26">
        <w:rPr>
          <w:lang w:val="en-US"/>
        </w:rPr>
        <w:t xml:space="preserve"> depends on the current value of </w:t>
      </w:r>
      <w:r w:rsidR="007B67A9">
        <w:rPr>
          <w:lang w:val="en-US"/>
        </w:rPr>
        <w:t xml:space="preserve">the </w:t>
      </w:r>
      <w:r w:rsidR="00CA5AFA">
        <w:rPr>
          <w:lang w:val="en-US"/>
        </w:rPr>
        <w:t>Factor</w:t>
      </w:r>
      <w:r w:rsidR="007B67A9">
        <w:rPr>
          <w:lang w:val="en-US"/>
        </w:rPr>
        <w:t>,</w:t>
      </w:r>
      <w:r w:rsidR="007B2B68" w:rsidRPr="006E2F26">
        <w:rPr>
          <w:lang w:val="en-US"/>
        </w:rPr>
        <w:t xml:space="preserve"> which in turn depen</w:t>
      </w:r>
      <w:r w:rsidR="00403E2F" w:rsidRPr="006E2F26">
        <w:rPr>
          <w:lang w:val="en-US"/>
        </w:rPr>
        <w:t>d</w:t>
      </w:r>
      <w:r w:rsidR="007B2B68" w:rsidRPr="006E2F26">
        <w:rPr>
          <w:lang w:val="en-US"/>
        </w:rPr>
        <w:t xml:space="preserve">s on </w:t>
      </w:r>
      <w:r w:rsidR="007B67A9">
        <w:rPr>
          <w:lang w:val="en-US"/>
        </w:rPr>
        <w:t>the</w:t>
      </w:r>
      <w:r w:rsidR="007B67A9" w:rsidRPr="006E2F26">
        <w:rPr>
          <w:lang w:val="en-US"/>
        </w:rPr>
        <w:t xml:space="preserve"> </w:t>
      </w:r>
      <w:r w:rsidR="007B2B68" w:rsidRPr="006E2F26">
        <w:rPr>
          <w:lang w:val="en-US"/>
        </w:rPr>
        <w:t xml:space="preserve">total </w:t>
      </w:r>
      <w:r w:rsidR="00250BB0">
        <w:rPr>
          <w:lang w:val="en-US"/>
        </w:rPr>
        <w:t>e</w:t>
      </w:r>
      <w:r w:rsidR="007B67A9" w:rsidRPr="006E2F26">
        <w:rPr>
          <w:lang w:val="en-US"/>
        </w:rPr>
        <w:t xml:space="preserve">mission </w:t>
      </w:r>
      <w:r w:rsidR="007B2B68" w:rsidRPr="006E2F26">
        <w:rPr>
          <w:lang w:val="en-US"/>
        </w:rPr>
        <w:t>so far</w:t>
      </w:r>
      <w:r w:rsidRPr="006E2F26">
        <w:rPr>
          <w:lang w:val="en-US"/>
        </w:rPr>
        <w:t>.</w:t>
      </w:r>
    </w:p>
    <w:p w14:paraId="413E9EC4" w14:textId="1D1B99BB" w:rsidR="00A002AA" w:rsidRDefault="00A030D2" w:rsidP="000B3FF9">
      <w:pPr>
        <w:rPr>
          <w:lang w:val="en-US"/>
        </w:rPr>
      </w:pPr>
      <w:r w:rsidRPr="006E2F26">
        <w:rPr>
          <w:lang w:val="en-US"/>
        </w:rPr>
        <w:t xml:space="preserve">Initially, </w:t>
      </w:r>
      <w:r w:rsidR="00FF0444" w:rsidRPr="006E2F26">
        <w:rPr>
          <w:lang w:val="en-US"/>
        </w:rPr>
        <w:t>Emission = 0</w:t>
      </w:r>
      <w:r w:rsidR="00DA36BD">
        <w:rPr>
          <w:lang w:val="en-US"/>
        </w:rPr>
        <w:t>,</w:t>
      </w:r>
      <w:r w:rsidR="00FF0444" w:rsidRPr="006E2F26">
        <w:rPr>
          <w:lang w:val="en-US"/>
        </w:rPr>
        <w:t xml:space="preserve"> </w:t>
      </w:r>
      <w:r w:rsidR="00CA5AFA">
        <w:rPr>
          <w:lang w:val="en-US"/>
        </w:rPr>
        <w:t>Factor</w:t>
      </w:r>
      <w:r w:rsidR="00F73CFA" w:rsidRPr="006E2F26">
        <w:rPr>
          <w:lang w:val="en-US"/>
        </w:rPr>
        <w:t xml:space="preserve"> </w:t>
      </w:r>
      <w:r w:rsidRPr="006E2F26">
        <w:rPr>
          <w:lang w:val="en-US"/>
        </w:rPr>
        <w:t>=</w:t>
      </w:r>
      <w:r w:rsidR="00F73CFA" w:rsidRPr="006E2F26">
        <w:rPr>
          <w:lang w:val="en-US"/>
        </w:rPr>
        <w:t xml:space="preserve"> </w:t>
      </w:r>
      <w:r w:rsidR="0079675E">
        <w:rPr>
          <w:lang w:val="en-US"/>
        </w:rPr>
        <w:t>0</w:t>
      </w:r>
      <w:r w:rsidR="007B67A9">
        <w:rPr>
          <w:lang w:val="en-US"/>
        </w:rPr>
        <w:t>,</w:t>
      </w:r>
      <w:r w:rsidR="00336AEC">
        <w:rPr>
          <w:lang w:val="en-US"/>
        </w:rPr>
        <w:t xml:space="preserve"> and</w:t>
      </w:r>
      <w:r w:rsidR="00CC2859" w:rsidRPr="006E2F26">
        <w:rPr>
          <w:lang w:val="en-US"/>
        </w:rPr>
        <w:t xml:space="preserve"> </w:t>
      </w:r>
      <w:r w:rsidR="00B656A7">
        <w:rPr>
          <w:lang w:val="en-US"/>
        </w:rPr>
        <w:t>a</w:t>
      </w:r>
      <w:r w:rsidR="007B67A9">
        <w:rPr>
          <w:lang w:val="en-US"/>
        </w:rPr>
        <w:t xml:space="preserve"> </w:t>
      </w:r>
      <w:r w:rsidR="00C63DD2">
        <w:rPr>
          <w:lang w:val="en-US"/>
        </w:rPr>
        <w:t>u</w:t>
      </w:r>
      <w:r w:rsidR="007B67A9" w:rsidRPr="006E2F26">
        <w:rPr>
          <w:lang w:val="en-US"/>
        </w:rPr>
        <w:t xml:space="preserve">ser </w:t>
      </w:r>
      <w:r w:rsidR="00CC2859" w:rsidRPr="006E2F26">
        <w:rPr>
          <w:lang w:val="en-US"/>
        </w:rPr>
        <w:t>receives 1000 tokens per 1 ETH.</w:t>
      </w:r>
      <w:r w:rsidR="00CC2859">
        <w:rPr>
          <w:lang w:val="en-US"/>
        </w:rPr>
        <w:t xml:space="preserve"> </w:t>
      </w:r>
      <w:r w:rsidR="00CC2859" w:rsidRPr="006E2F26">
        <w:rPr>
          <w:lang w:val="en-US"/>
        </w:rPr>
        <w:t xml:space="preserve"> </w:t>
      </w:r>
      <w:r w:rsidRPr="006E2F26">
        <w:rPr>
          <w:lang w:val="en-US"/>
        </w:rPr>
        <w:t>After each 1</w:t>
      </w:r>
      <w:r w:rsidR="00BB6EC0">
        <w:rPr>
          <w:lang w:val="en-US"/>
        </w:rPr>
        <w:t>0</w:t>
      </w:r>
      <w:r w:rsidR="007B67A9">
        <w:rPr>
          <w:lang w:val="en-US"/>
        </w:rPr>
        <w:t>,</w:t>
      </w:r>
      <w:r w:rsidRPr="006E2F26">
        <w:rPr>
          <w:lang w:val="en-US"/>
        </w:rPr>
        <w:t xml:space="preserve">000 ETH </w:t>
      </w:r>
      <w:r w:rsidR="007B67A9">
        <w:rPr>
          <w:lang w:val="en-US"/>
        </w:rPr>
        <w:t xml:space="preserve">has been </w:t>
      </w:r>
      <w:r w:rsidR="00F73CFA" w:rsidRPr="006E2F26">
        <w:rPr>
          <w:lang w:val="en-US"/>
        </w:rPr>
        <w:t xml:space="preserve">transferred </w:t>
      </w:r>
      <w:r w:rsidR="00184168" w:rsidRPr="006E2F26">
        <w:rPr>
          <w:lang w:val="en-US"/>
        </w:rPr>
        <w:t>through</w:t>
      </w:r>
      <w:r w:rsidR="00F73CFA" w:rsidRPr="006E2F26">
        <w:rPr>
          <w:lang w:val="en-US"/>
        </w:rPr>
        <w:t xml:space="preserve"> all accounts</w:t>
      </w:r>
      <w:r w:rsidR="007B67A9">
        <w:rPr>
          <w:lang w:val="en-US"/>
        </w:rPr>
        <w:t>,</w:t>
      </w:r>
      <w:r w:rsidR="00F73CFA" w:rsidRPr="006E2F26">
        <w:rPr>
          <w:lang w:val="en-US"/>
        </w:rPr>
        <w:t xml:space="preserve"> </w:t>
      </w:r>
      <w:r w:rsidRPr="006E2F26">
        <w:rPr>
          <w:lang w:val="en-US"/>
        </w:rPr>
        <w:t xml:space="preserve">the </w:t>
      </w:r>
      <w:r w:rsidR="00CA5AFA">
        <w:rPr>
          <w:lang w:val="en-US"/>
        </w:rPr>
        <w:t>Factor</w:t>
      </w:r>
      <w:r w:rsidR="00CA5AFA" w:rsidRPr="006E2F26">
        <w:rPr>
          <w:lang w:val="en-US"/>
        </w:rPr>
        <w:t xml:space="preserve"> </w:t>
      </w:r>
      <w:r w:rsidR="00EE6477">
        <w:rPr>
          <w:lang w:val="en-US"/>
        </w:rPr>
        <w:t>is increased</w:t>
      </w:r>
      <w:r w:rsidRPr="006E2F26">
        <w:rPr>
          <w:lang w:val="en-US"/>
        </w:rPr>
        <w:t xml:space="preserve"> by </w:t>
      </w:r>
      <w:r w:rsidR="004475D3">
        <w:rPr>
          <w:lang w:val="en-US"/>
        </w:rPr>
        <w:t>0.</w:t>
      </w:r>
      <w:r w:rsidRPr="006E2F26">
        <w:rPr>
          <w:lang w:val="en-US"/>
        </w:rPr>
        <w:t xml:space="preserve">1 and </w:t>
      </w:r>
      <w:r w:rsidR="00401490" w:rsidRPr="006E2F26">
        <w:rPr>
          <w:lang w:val="en-US"/>
        </w:rPr>
        <w:t xml:space="preserve">a </w:t>
      </w:r>
      <w:r w:rsidR="00F73CFA" w:rsidRPr="006E2F26">
        <w:rPr>
          <w:lang w:val="en-US"/>
        </w:rPr>
        <w:t>credited amount is calculated as follows:</w:t>
      </w:r>
    </w:p>
    <w:p w14:paraId="15661244" w14:textId="3DFE43BB" w:rsidR="000D1F30" w:rsidRDefault="00A002AA" w:rsidP="003F6426">
      <w:pPr>
        <w:pStyle w:val="NoSpacing"/>
        <w:jc w:val="center"/>
        <w:rPr>
          <w:lang w:val="en-US"/>
        </w:rPr>
      </w:pPr>
      <w:r w:rsidRPr="006E2F26">
        <w:rPr>
          <w:lang w:val="en-US"/>
        </w:rPr>
        <w:t xml:space="preserve">Amount of </w:t>
      </w:r>
      <w:r w:rsidR="009A3727" w:rsidRPr="006E2F26">
        <w:rPr>
          <w:lang w:val="en-US"/>
        </w:rPr>
        <w:t>UNT</w:t>
      </w:r>
      <w:r w:rsidRPr="006E2F26">
        <w:rPr>
          <w:lang w:val="en-US"/>
        </w:rPr>
        <w:t xml:space="preserve"> = E</w:t>
      </w:r>
      <w:r w:rsidR="009A3727" w:rsidRPr="006E2F26">
        <w:rPr>
          <w:lang w:val="en-US"/>
        </w:rPr>
        <w:t>TH</w:t>
      </w:r>
      <w:r w:rsidRPr="006E2F26">
        <w:rPr>
          <w:lang w:val="en-US"/>
        </w:rPr>
        <w:t xml:space="preserve"> </w:t>
      </w:r>
      <w:r w:rsidR="00D10ABE" w:rsidRPr="006E2F26">
        <w:rPr>
          <w:lang w:val="en-US"/>
        </w:rPr>
        <w:t>sent</w:t>
      </w:r>
      <w:r w:rsidR="00D10ABE">
        <w:rPr>
          <w:lang w:val="en-US"/>
        </w:rPr>
        <w:t xml:space="preserve"> </w:t>
      </w:r>
      <w:r w:rsidR="00C53A0A">
        <w:rPr>
          <w:lang w:val="en-US"/>
        </w:rPr>
        <w:t>•</w:t>
      </w:r>
      <w:r w:rsidR="00885601">
        <w:rPr>
          <w:lang w:val="en-US"/>
        </w:rPr>
        <w:t xml:space="preserve"> </w:t>
      </w:r>
      <w:r w:rsidR="00EE6477">
        <w:rPr>
          <w:lang w:val="en-US"/>
        </w:rPr>
        <w:t>(1000 –</w:t>
      </w:r>
      <w:r w:rsidR="00885601">
        <w:rPr>
          <w:lang w:val="en-US"/>
        </w:rPr>
        <w:t xml:space="preserve"> </w:t>
      </w:r>
      <w:r w:rsidR="00CA5AFA">
        <w:rPr>
          <w:lang w:val="en-US"/>
        </w:rPr>
        <w:t>Factor</w:t>
      </w:r>
      <w:r w:rsidR="00EE6477">
        <w:rPr>
          <w:lang w:val="en-US"/>
        </w:rPr>
        <w:t>)</w:t>
      </w:r>
      <w:r w:rsidR="00D47BDB">
        <w:rPr>
          <w:lang w:val="en-US"/>
        </w:rPr>
        <w:br/>
      </w:r>
    </w:p>
    <w:p w14:paraId="340D4596" w14:textId="77777777" w:rsidR="0051175F" w:rsidRPr="006E2F26" w:rsidRDefault="0051175F" w:rsidP="003F6426">
      <w:pPr>
        <w:pStyle w:val="NoSpacing"/>
        <w:jc w:val="center"/>
        <w:rPr>
          <w:lang w:val="en-US"/>
        </w:rPr>
      </w:pPr>
    </w:p>
    <w:p w14:paraId="6EB34BFE" w14:textId="37283CB4" w:rsidR="00D20D80" w:rsidRDefault="000462BC" w:rsidP="000B3FF9">
      <w:pPr>
        <w:rPr>
          <w:lang w:val="en-US"/>
        </w:rPr>
      </w:pPr>
      <w:r>
        <w:rPr>
          <w:lang w:val="en-US"/>
        </w:rPr>
        <w:t xml:space="preserve"> </w:t>
      </w:r>
      <w:r w:rsidR="00037893">
        <w:rPr>
          <w:lang w:val="en-US"/>
        </w:rPr>
        <w:t xml:space="preserve">  </w:t>
      </w:r>
      <w:r w:rsidR="00A002AA" w:rsidRPr="006E2F26">
        <w:rPr>
          <w:lang w:val="en-US"/>
        </w:rPr>
        <w:t>This last</w:t>
      </w:r>
      <w:r w:rsidR="00A54F06" w:rsidRPr="006E2F26">
        <w:rPr>
          <w:lang w:val="en-US"/>
        </w:rPr>
        <w:t>s</w:t>
      </w:r>
      <w:r w:rsidR="00A002AA" w:rsidRPr="006E2F26">
        <w:rPr>
          <w:lang w:val="en-US"/>
        </w:rPr>
        <w:t xml:space="preserve"> until </w:t>
      </w:r>
      <w:r w:rsidR="007B67A9">
        <w:rPr>
          <w:lang w:val="en-US"/>
        </w:rPr>
        <w:t xml:space="preserve">the </w:t>
      </w:r>
      <w:r w:rsidR="003D1E93">
        <w:rPr>
          <w:lang w:val="en-US"/>
        </w:rPr>
        <w:t xml:space="preserve">Factor </w:t>
      </w:r>
      <w:r w:rsidR="00A002AA" w:rsidRPr="006E2F26">
        <w:rPr>
          <w:lang w:val="en-US"/>
        </w:rPr>
        <w:t>reach</w:t>
      </w:r>
      <w:r w:rsidR="006256CD" w:rsidRPr="006E2F26">
        <w:rPr>
          <w:lang w:val="en-US"/>
        </w:rPr>
        <w:t>es</w:t>
      </w:r>
      <w:r w:rsidR="009E1AA0" w:rsidRPr="006E2F26">
        <w:rPr>
          <w:lang w:val="en-US"/>
        </w:rPr>
        <w:t xml:space="preserve"> the value of</w:t>
      </w:r>
      <w:r w:rsidR="00A002AA" w:rsidRPr="006E2F26">
        <w:rPr>
          <w:lang w:val="en-US"/>
        </w:rPr>
        <w:t xml:space="preserve"> </w:t>
      </w:r>
      <w:r w:rsidR="00B656A7">
        <w:rPr>
          <w:lang w:val="en-US"/>
        </w:rPr>
        <w:t xml:space="preserve">1000 </w:t>
      </w:r>
      <w:r w:rsidR="00D061C7" w:rsidRPr="006E2F26">
        <w:rPr>
          <w:lang w:val="en-US"/>
        </w:rPr>
        <w:t xml:space="preserve">and at this </w:t>
      </w:r>
      <w:r w:rsidR="009A3727" w:rsidRPr="006E2F26">
        <w:rPr>
          <w:lang w:val="en-US"/>
        </w:rPr>
        <w:t>moment</w:t>
      </w:r>
      <w:r w:rsidR="006C5474" w:rsidRPr="006E2F26">
        <w:rPr>
          <w:lang w:val="en-US"/>
        </w:rPr>
        <w:t xml:space="preserve"> </w:t>
      </w:r>
      <w:r w:rsidR="00D061C7" w:rsidRPr="006E2F26">
        <w:rPr>
          <w:lang w:val="en-US"/>
        </w:rPr>
        <w:t xml:space="preserve">the </w:t>
      </w:r>
      <w:r w:rsidR="00F208C3">
        <w:rPr>
          <w:lang w:val="en-US"/>
        </w:rPr>
        <w:t>e</w:t>
      </w:r>
      <w:r w:rsidR="007B67A9" w:rsidRPr="006E2F26">
        <w:rPr>
          <w:lang w:val="en-US"/>
        </w:rPr>
        <w:t xml:space="preserve">mission </w:t>
      </w:r>
      <w:r w:rsidR="00D061C7" w:rsidRPr="006E2F26">
        <w:rPr>
          <w:lang w:val="en-US"/>
        </w:rPr>
        <w:t>is over.</w:t>
      </w:r>
      <w:r w:rsidR="006A7AA9">
        <w:rPr>
          <w:lang w:val="en-US"/>
        </w:rPr>
        <w:t xml:space="preserve"> </w:t>
      </w:r>
      <w:r w:rsidR="006A7AA9" w:rsidRPr="006E2F26">
        <w:rPr>
          <w:lang w:val="en-US"/>
        </w:rPr>
        <w:t xml:space="preserve"> </w:t>
      </w:r>
      <w:r w:rsidR="006C5474" w:rsidRPr="006E2F26">
        <w:rPr>
          <w:lang w:val="en-US"/>
        </w:rPr>
        <w:t>Having</w:t>
      </w:r>
      <w:r w:rsidR="00184168" w:rsidRPr="006E2F26">
        <w:rPr>
          <w:lang w:val="en-US"/>
        </w:rPr>
        <w:t xml:space="preserve"> this formula</w:t>
      </w:r>
      <w:r w:rsidR="007B67A9">
        <w:rPr>
          <w:lang w:val="en-US"/>
        </w:rPr>
        <w:t>,</w:t>
      </w:r>
      <w:r w:rsidR="00184168" w:rsidRPr="006E2F26">
        <w:rPr>
          <w:lang w:val="en-US"/>
        </w:rPr>
        <w:t xml:space="preserve"> </w:t>
      </w:r>
      <w:r w:rsidR="0021673B" w:rsidRPr="006E2F26">
        <w:rPr>
          <w:lang w:val="en-US"/>
        </w:rPr>
        <w:t>near</w:t>
      </w:r>
      <w:r w:rsidR="007B67A9">
        <w:rPr>
          <w:lang w:val="en-US"/>
        </w:rPr>
        <w:t>ly</w:t>
      </w:r>
      <w:r w:rsidR="0021673B" w:rsidRPr="006E2F26">
        <w:rPr>
          <w:lang w:val="en-US"/>
        </w:rPr>
        <w:t xml:space="preserve"> </w:t>
      </w:r>
      <w:r w:rsidR="00261C0A">
        <w:rPr>
          <w:lang w:val="en-US"/>
        </w:rPr>
        <w:t>10</w:t>
      </w:r>
      <w:r w:rsidR="0021673B" w:rsidRPr="006E2F26">
        <w:rPr>
          <w:lang w:val="en-US"/>
        </w:rPr>
        <w:t xml:space="preserve"> million ETH </w:t>
      </w:r>
      <w:r w:rsidR="00184168" w:rsidRPr="006E2F26">
        <w:rPr>
          <w:lang w:val="en-US"/>
        </w:rPr>
        <w:t xml:space="preserve">will </w:t>
      </w:r>
      <w:r w:rsidR="00F9583B" w:rsidRPr="006E2F26">
        <w:rPr>
          <w:lang w:val="en-US"/>
        </w:rPr>
        <w:t xml:space="preserve">be </w:t>
      </w:r>
      <w:r w:rsidR="00184168" w:rsidRPr="006E2F26">
        <w:rPr>
          <w:lang w:val="en-US"/>
        </w:rPr>
        <w:t>required to burn and near</w:t>
      </w:r>
      <w:r w:rsidR="007B67A9">
        <w:rPr>
          <w:lang w:val="en-US"/>
        </w:rPr>
        <w:t>ly</w:t>
      </w:r>
      <w:r w:rsidR="00184168" w:rsidRPr="006E2F26">
        <w:rPr>
          <w:lang w:val="en-US"/>
        </w:rPr>
        <w:t xml:space="preserve"> </w:t>
      </w:r>
      <w:r w:rsidR="00261C0A">
        <w:rPr>
          <w:lang w:val="en-US"/>
        </w:rPr>
        <w:t>5</w:t>
      </w:r>
      <w:r w:rsidR="00184168" w:rsidRPr="006E2F26">
        <w:rPr>
          <w:lang w:val="en-US"/>
        </w:rPr>
        <w:t xml:space="preserve"> billion</w:t>
      </w:r>
      <w:r w:rsidR="00F9583B" w:rsidRPr="006E2F26">
        <w:rPr>
          <w:lang w:val="en-US"/>
        </w:rPr>
        <w:t xml:space="preserve"> </w:t>
      </w:r>
      <w:r w:rsidR="0021673B" w:rsidRPr="006E2F26">
        <w:rPr>
          <w:lang w:val="en-US"/>
        </w:rPr>
        <w:t>UNT</w:t>
      </w:r>
      <w:r w:rsidR="00F9583B" w:rsidRPr="006E2F26">
        <w:rPr>
          <w:lang w:val="en-US"/>
        </w:rPr>
        <w:t xml:space="preserve"> will be created</w:t>
      </w:r>
      <w:r w:rsidR="00D20233" w:rsidRPr="006E2F26">
        <w:rPr>
          <w:lang w:val="en-US"/>
        </w:rPr>
        <w:t>.</w:t>
      </w:r>
      <w:r w:rsidR="006A7AA9">
        <w:rPr>
          <w:lang w:val="en-US"/>
        </w:rPr>
        <w:t xml:space="preserve"> </w:t>
      </w:r>
      <w:r w:rsidR="006A7AA9" w:rsidRPr="006E2F26">
        <w:rPr>
          <w:lang w:val="en-US"/>
        </w:rPr>
        <w:t xml:space="preserve"> </w:t>
      </w:r>
      <w:r w:rsidR="00337A93" w:rsidRPr="006E2F26">
        <w:rPr>
          <w:lang w:val="en-US"/>
        </w:rPr>
        <w:t xml:space="preserve">Along with each transfer </w:t>
      </w:r>
      <w:r w:rsidR="002C0439" w:rsidRPr="006E2F26">
        <w:rPr>
          <w:lang w:val="en-US"/>
        </w:rPr>
        <w:t>transaction,</w:t>
      </w:r>
      <w:r w:rsidR="00337A93" w:rsidRPr="006E2F26">
        <w:rPr>
          <w:lang w:val="en-US"/>
        </w:rPr>
        <w:t xml:space="preserve"> </w:t>
      </w:r>
      <w:r w:rsidR="007B67A9">
        <w:rPr>
          <w:lang w:val="en-US"/>
        </w:rPr>
        <w:t xml:space="preserve">the </w:t>
      </w:r>
      <w:r w:rsidR="004475D3">
        <w:rPr>
          <w:lang w:val="en-US"/>
        </w:rPr>
        <w:t xml:space="preserve">Fundable </w:t>
      </w:r>
      <w:r w:rsidR="00DB5550" w:rsidRPr="00F6411B">
        <w:rPr>
          <w:rStyle w:val="jlqj4b"/>
          <w:rFonts w:eastAsiaTheme="majorEastAsia"/>
          <w:lang w:val="en-US"/>
        </w:rPr>
        <w:t>Account</w:t>
      </w:r>
      <w:r w:rsidR="004475D3">
        <w:rPr>
          <w:rStyle w:val="jlqj4b"/>
          <w:rFonts w:eastAsiaTheme="majorEastAsia"/>
          <w:lang w:val="en-US"/>
        </w:rPr>
        <w:t>s</w:t>
      </w:r>
      <w:r w:rsidR="00337A93" w:rsidRPr="006E2F26">
        <w:rPr>
          <w:lang w:val="en-US"/>
        </w:rPr>
        <w:t xml:space="preserve"> </w:t>
      </w:r>
      <w:r w:rsidR="00765EE1">
        <w:rPr>
          <w:lang w:val="en-US"/>
        </w:rPr>
        <w:t>are</w:t>
      </w:r>
      <w:r w:rsidR="00337A93" w:rsidRPr="006E2F26">
        <w:rPr>
          <w:lang w:val="en-US"/>
        </w:rPr>
        <w:t xml:space="preserve"> additionally credited by 10% of </w:t>
      </w:r>
      <w:r w:rsidR="007B67A9">
        <w:rPr>
          <w:lang w:val="en-US"/>
        </w:rPr>
        <w:t>the</w:t>
      </w:r>
      <w:r w:rsidR="007B67A9" w:rsidRPr="006E2F26">
        <w:rPr>
          <w:lang w:val="en-US"/>
        </w:rPr>
        <w:t xml:space="preserve"> </w:t>
      </w:r>
      <w:r w:rsidR="00337A93" w:rsidRPr="006E2F26">
        <w:rPr>
          <w:lang w:val="en-US"/>
        </w:rPr>
        <w:t>resulting amount</w:t>
      </w:r>
      <w:r w:rsidR="00765EE1">
        <w:rPr>
          <w:lang w:val="en-US"/>
        </w:rPr>
        <w:t xml:space="preserve"> in equal shares</w:t>
      </w:r>
      <w:r w:rsidR="007B67A9">
        <w:rPr>
          <w:lang w:val="en-US"/>
        </w:rPr>
        <w:t>, so</w:t>
      </w:r>
      <w:r w:rsidR="00337A93" w:rsidRPr="006E2F26">
        <w:rPr>
          <w:lang w:val="en-US"/>
        </w:rPr>
        <w:t xml:space="preserve"> the </w:t>
      </w:r>
      <w:r w:rsidR="003F11ED">
        <w:rPr>
          <w:lang w:val="en-US"/>
        </w:rPr>
        <w:t xml:space="preserve">final </w:t>
      </w:r>
      <w:r w:rsidR="00337A93" w:rsidRPr="006E2F26">
        <w:rPr>
          <w:lang w:val="en-US"/>
        </w:rPr>
        <w:t xml:space="preserve">total emission would be </w:t>
      </w:r>
      <w:r w:rsidR="007B67A9">
        <w:rPr>
          <w:lang w:val="en-US"/>
        </w:rPr>
        <w:t>close to</w:t>
      </w:r>
      <w:r w:rsidR="007B67A9" w:rsidRPr="006E2F26">
        <w:rPr>
          <w:lang w:val="en-US"/>
        </w:rPr>
        <w:t xml:space="preserve"> </w:t>
      </w:r>
      <w:r w:rsidR="00261C0A">
        <w:rPr>
          <w:lang w:val="en-US"/>
        </w:rPr>
        <w:t>5</w:t>
      </w:r>
      <w:r w:rsidR="00337A93" w:rsidRPr="006E2F26">
        <w:rPr>
          <w:lang w:val="en-US"/>
        </w:rPr>
        <w:t>.</w:t>
      </w:r>
      <w:r w:rsidR="00261C0A">
        <w:rPr>
          <w:lang w:val="en-US"/>
        </w:rPr>
        <w:t>5</w:t>
      </w:r>
      <w:r w:rsidR="00337A93" w:rsidRPr="006E2F26">
        <w:rPr>
          <w:lang w:val="en-US"/>
        </w:rPr>
        <w:t xml:space="preserve"> billion tokens</w:t>
      </w:r>
      <w:r w:rsidR="00D576B6" w:rsidRPr="006E2F26">
        <w:rPr>
          <w:lang w:val="en-US"/>
        </w:rPr>
        <w:t>.</w:t>
      </w:r>
    </w:p>
    <w:p w14:paraId="3BB75A05" w14:textId="4E0F961F" w:rsidR="009642DE" w:rsidRDefault="009642DE" w:rsidP="009642DE">
      <w:pPr>
        <w:ind w:firstLine="0"/>
        <w:rPr>
          <w:lang w:val="en-US"/>
        </w:rPr>
      </w:pPr>
    </w:p>
    <w:p w14:paraId="46FF0425" w14:textId="09BD1844" w:rsidR="009642DE" w:rsidRDefault="009642DE" w:rsidP="009642DE">
      <w:pPr>
        <w:ind w:firstLine="0"/>
        <w:rPr>
          <w:lang w:val="en-US"/>
        </w:rPr>
      </w:pPr>
    </w:p>
    <w:p w14:paraId="36588FD1" w14:textId="77777777" w:rsidR="0072517E" w:rsidRDefault="0072517E" w:rsidP="009642DE">
      <w:pPr>
        <w:ind w:firstLine="0"/>
        <w:rPr>
          <w:lang w:val="en-US"/>
        </w:rPr>
      </w:pPr>
    </w:p>
    <w:p w14:paraId="246DCA08" w14:textId="4ABF8DD1" w:rsidR="009642DE" w:rsidRDefault="0072517E" w:rsidP="009642DE">
      <w:pPr>
        <w:ind w:firstLine="0"/>
        <w:rPr>
          <w:lang w:val="en-US"/>
        </w:rPr>
      </w:pPr>
      <w:r>
        <w:rPr>
          <w:lang w:val="en-US"/>
        </w:rPr>
        <w:t xml:space="preserve">Below is the example </w:t>
      </w:r>
      <w:r w:rsidR="00064682">
        <w:rPr>
          <w:lang w:val="en-US"/>
        </w:rPr>
        <w:t>of emission</w:t>
      </w:r>
      <w:r>
        <w:rPr>
          <w:lang w:val="en-US"/>
        </w:rPr>
        <w:t xml:space="preserve"> simulation:</w:t>
      </w:r>
    </w:p>
    <w:p w14:paraId="31B07819" w14:textId="0756091A" w:rsidR="00CB47E7" w:rsidRDefault="00CB47E7" w:rsidP="00585193">
      <w:pPr>
        <w:pStyle w:val="Caption"/>
        <w:rPr>
          <w:lang w:val="en-US"/>
        </w:rPr>
      </w:pPr>
      <w:r>
        <w:rPr>
          <w:lang w:val="en-US"/>
        </w:rPr>
        <w:t>Table 1. UNT Emission Simulation</w:t>
      </w:r>
    </w:p>
    <w:tbl>
      <w:tblPr>
        <w:tblStyle w:val="TableGrid"/>
        <w:tblW w:w="0" w:type="auto"/>
        <w:tblInd w:w="3551" w:type="dxa"/>
        <w:tblCellMar>
          <w:top w:w="113" w:type="dxa"/>
          <w:bottom w:w="113" w:type="dxa"/>
        </w:tblCellMar>
        <w:tblLook w:val="04A0" w:firstRow="1" w:lastRow="0" w:firstColumn="1" w:lastColumn="0" w:noHBand="0" w:noVBand="1"/>
      </w:tblPr>
      <w:tblGrid>
        <w:gridCol w:w="848"/>
        <w:gridCol w:w="1274"/>
        <w:gridCol w:w="1559"/>
      </w:tblGrid>
      <w:tr w:rsidR="0072517E" w14:paraId="64A89D96" w14:textId="77777777" w:rsidTr="00585193">
        <w:tc>
          <w:tcPr>
            <w:tcW w:w="848" w:type="dxa"/>
            <w:shd w:val="clear" w:color="auto" w:fill="B6DDE8" w:themeFill="accent5" w:themeFillTint="66"/>
          </w:tcPr>
          <w:p w14:paraId="5A3C920A" w14:textId="5C5E75F8" w:rsidR="0072517E" w:rsidRDefault="0072517E" w:rsidP="0072517E">
            <w:pPr>
              <w:pStyle w:val="Drawing"/>
            </w:pPr>
            <w:r>
              <w:t>Factor</w:t>
            </w:r>
          </w:p>
        </w:tc>
        <w:tc>
          <w:tcPr>
            <w:tcW w:w="1274" w:type="dxa"/>
            <w:shd w:val="clear" w:color="auto" w:fill="B6DDE8" w:themeFill="accent5" w:themeFillTint="66"/>
          </w:tcPr>
          <w:p w14:paraId="6026BB4B" w14:textId="5D45FE8C" w:rsidR="0012329D" w:rsidRDefault="0072517E" w:rsidP="0012329D">
            <w:pPr>
              <w:pStyle w:val="Drawing"/>
            </w:pPr>
            <w:r>
              <w:t>ETH Spent</w:t>
            </w:r>
          </w:p>
        </w:tc>
        <w:tc>
          <w:tcPr>
            <w:tcW w:w="1559" w:type="dxa"/>
            <w:shd w:val="clear" w:color="auto" w:fill="B6DDE8" w:themeFill="accent5" w:themeFillTint="66"/>
          </w:tcPr>
          <w:p w14:paraId="60BB6EA2" w14:textId="74F36441" w:rsidR="0072517E" w:rsidRDefault="0072517E" w:rsidP="0072517E">
            <w:pPr>
              <w:pStyle w:val="Drawing"/>
            </w:pPr>
            <w:r>
              <w:t>UNT Emission</w:t>
            </w:r>
          </w:p>
        </w:tc>
      </w:tr>
      <w:tr w:rsidR="0072517E" w14:paraId="1BE2E614" w14:textId="77777777" w:rsidTr="00585193">
        <w:tc>
          <w:tcPr>
            <w:tcW w:w="848" w:type="dxa"/>
          </w:tcPr>
          <w:p w14:paraId="142A7D68" w14:textId="77777777" w:rsidR="0072517E" w:rsidRDefault="0072517E" w:rsidP="00447B04">
            <w:pPr>
              <w:pStyle w:val="Drawing"/>
              <w:jc w:val="right"/>
            </w:pPr>
            <w:r w:rsidRPr="009642DE">
              <w:t xml:space="preserve">       0</w:t>
            </w:r>
          </w:p>
          <w:p w14:paraId="3D19C2BE" w14:textId="77777777" w:rsidR="0072517E" w:rsidRDefault="0072517E" w:rsidP="00447B04">
            <w:pPr>
              <w:pStyle w:val="Drawing"/>
              <w:jc w:val="right"/>
            </w:pPr>
            <w:r w:rsidRPr="009642DE">
              <w:t xml:space="preserve">     10</w:t>
            </w:r>
          </w:p>
          <w:p w14:paraId="2050C333" w14:textId="77777777" w:rsidR="0072517E" w:rsidRDefault="0072517E" w:rsidP="00447B04">
            <w:pPr>
              <w:pStyle w:val="Drawing"/>
              <w:jc w:val="right"/>
            </w:pPr>
            <w:r w:rsidRPr="009642DE">
              <w:t xml:space="preserve">     20</w:t>
            </w:r>
          </w:p>
          <w:p w14:paraId="555D3CA4" w14:textId="77777777" w:rsidR="0072517E" w:rsidRDefault="0072517E" w:rsidP="00447B04">
            <w:pPr>
              <w:pStyle w:val="Drawing"/>
              <w:jc w:val="right"/>
            </w:pPr>
            <w:r w:rsidRPr="009642DE">
              <w:t xml:space="preserve">     30</w:t>
            </w:r>
          </w:p>
          <w:p w14:paraId="74EC337F" w14:textId="77777777" w:rsidR="0072517E" w:rsidRDefault="0072517E" w:rsidP="00447B04">
            <w:pPr>
              <w:pStyle w:val="Drawing"/>
              <w:jc w:val="right"/>
            </w:pPr>
            <w:r w:rsidRPr="009642DE">
              <w:t xml:space="preserve">     40</w:t>
            </w:r>
          </w:p>
          <w:p w14:paraId="248079C3" w14:textId="77777777" w:rsidR="0072517E" w:rsidRDefault="0072517E" w:rsidP="00447B04">
            <w:pPr>
              <w:pStyle w:val="Drawing"/>
              <w:jc w:val="right"/>
            </w:pPr>
            <w:r w:rsidRPr="009642DE">
              <w:t xml:space="preserve">     50</w:t>
            </w:r>
          </w:p>
          <w:p w14:paraId="6FCBF398" w14:textId="77777777" w:rsidR="0072517E" w:rsidRDefault="0072517E" w:rsidP="00447B04">
            <w:pPr>
              <w:pStyle w:val="Drawing"/>
              <w:jc w:val="right"/>
            </w:pPr>
            <w:r w:rsidRPr="009642DE">
              <w:t xml:space="preserve">     60</w:t>
            </w:r>
          </w:p>
          <w:p w14:paraId="7E4D128A" w14:textId="77777777" w:rsidR="0072517E" w:rsidRDefault="0072517E" w:rsidP="00447B04">
            <w:pPr>
              <w:pStyle w:val="Drawing"/>
              <w:jc w:val="right"/>
            </w:pPr>
            <w:r w:rsidRPr="009642DE">
              <w:t xml:space="preserve">     70</w:t>
            </w:r>
          </w:p>
          <w:p w14:paraId="6DCD2FF1" w14:textId="77777777" w:rsidR="0072517E" w:rsidRDefault="0072517E" w:rsidP="00447B04">
            <w:pPr>
              <w:pStyle w:val="Drawing"/>
              <w:jc w:val="right"/>
            </w:pPr>
            <w:r w:rsidRPr="009642DE">
              <w:t xml:space="preserve">     80</w:t>
            </w:r>
          </w:p>
          <w:p w14:paraId="73B51B78" w14:textId="77777777" w:rsidR="0072517E" w:rsidRDefault="0072517E" w:rsidP="00447B04">
            <w:pPr>
              <w:pStyle w:val="Drawing"/>
              <w:jc w:val="right"/>
            </w:pPr>
            <w:r w:rsidRPr="009642DE">
              <w:t xml:space="preserve">     90</w:t>
            </w:r>
          </w:p>
          <w:p w14:paraId="05EBD298" w14:textId="77777777" w:rsidR="0072517E" w:rsidRDefault="0072517E" w:rsidP="00447B04">
            <w:pPr>
              <w:pStyle w:val="Drawing"/>
              <w:jc w:val="right"/>
            </w:pPr>
            <w:r w:rsidRPr="009642DE">
              <w:t xml:space="preserve">    100</w:t>
            </w:r>
          </w:p>
          <w:p w14:paraId="42FAB868" w14:textId="77777777" w:rsidR="0072517E" w:rsidRDefault="0072517E" w:rsidP="00447B04">
            <w:pPr>
              <w:pStyle w:val="Drawing"/>
              <w:jc w:val="right"/>
            </w:pPr>
            <w:r w:rsidRPr="009642DE">
              <w:t xml:space="preserve">   110</w:t>
            </w:r>
          </w:p>
          <w:p w14:paraId="2781478C" w14:textId="77777777" w:rsidR="0072517E" w:rsidRDefault="0072517E" w:rsidP="00447B04">
            <w:pPr>
              <w:pStyle w:val="Drawing"/>
              <w:jc w:val="right"/>
            </w:pPr>
            <w:r w:rsidRPr="009642DE">
              <w:t xml:space="preserve">   120</w:t>
            </w:r>
          </w:p>
          <w:p w14:paraId="25A29091" w14:textId="77777777" w:rsidR="0072517E" w:rsidRDefault="0072517E" w:rsidP="00447B04">
            <w:pPr>
              <w:pStyle w:val="Drawing"/>
              <w:jc w:val="right"/>
            </w:pPr>
            <w:r w:rsidRPr="009642DE">
              <w:t xml:space="preserve">   130</w:t>
            </w:r>
          </w:p>
          <w:p w14:paraId="6890C1D2" w14:textId="77777777" w:rsidR="0072517E" w:rsidRDefault="0072517E" w:rsidP="00447B04">
            <w:pPr>
              <w:pStyle w:val="Drawing"/>
              <w:jc w:val="right"/>
            </w:pPr>
            <w:r w:rsidRPr="009642DE">
              <w:t xml:space="preserve">   140</w:t>
            </w:r>
          </w:p>
          <w:p w14:paraId="14688981" w14:textId="77777777" w:rsidR="0072517E" w:rsidRDefault="0072517E" w:rsidP="00447B04">
            <w:pPr>
              <w:pStyle w:val="Drawing"/>
              <w:jc w:val="right"/>
            </w:pPr>
            <w:r w:rsidRPr="009642DE">
              <w:t xml:space="preserve">   150</w:t>
            </w:r>
          </w:p>
          <w:p w14:paraId="096FE924" w14:textId="77777777" w:rsidR="0072517E" w:rsidRDefault="0072517E" w:rsidP="00447B04">
            <w:pPr>
              <w:pStyle w:val="Drawing"/>
              <w:jc w:val="right"/>
            </w:pPr>
            <w:r w:rsidRPr="009642DE">
              <w:t xml:space="preserve">   160</w:t>
            </w:r>
          </w:p>
          <w:p w14:paraId="254FC44D" w14:textId="77777777" w:rsidR="0072517E" w:rsidRDefault="0072517E" w:rsidP="00447B04">
            <w:pPr>
              <w:pStyle w:val="Drawing"/>
              <w:jc w:val="right"/>
            </w:pPr>
            <w:r w:rsidRPr="009642DE">
              <w:t xml:space="preserve">   170</w:t>
            </w:r>
          </w:p>
          <w:p w14:paraId="002A769F" w14:textId="77777777" w:rsidR="0072517E" w:rsidRDefault="0072517E" w:rsidP="00447B04">
            <w:pPr>
              <w:pStyle w:val="Drawing"/>
              <w:jc w:val="right"/>
            </w:pPr>
            <w:r w:rsidRPr="009642DE">
              <w:t xml:space="preserve">   180</w:t>
            </w:r>
          </w:p>
          <w:p w14:paraId="78157186" w14:textId="77777777" w:rsidR="0072517E" w:rsidRDefault="0072517E" w:rsidP="00447B04">
            <w:pPr>
              <w:pStyle w:val="Drawing"/>
              <w:jc w:val="right"/>
            </w:pPr>
            <w:r w:rsidRPr="009642DE">
              <w:t xml:space="preserve">   190</w:t>
            </w:r>
          </w:p>
          <w:p w14:paraId="69B1119F" w14:textId="77777777" w:rsidR="0072517E" w:rsidRDefault="0072517E" w:rsidP="00447B04">
            <w:pPr>
              <w:pStyle w:val="Drawing"/>
              <w:jc w:val="right"/>
            </w:pPr>
            <w:r w:rsidRPr="009642DE">
              <w:t xml:space="preserve">   200</w:t>
            </w:r>
          </w:p>
          <w:p w14:paraId="48FDF739" w14:textId="77777777" w:rsidR="0072517E" w:rsidRDefault="0072517E" w:rsidP="00447B04">
            <w:pPr>
              <w:pStyle w:val="Drawing"/>
              <w:jc w:val="right"/>
            </w:pPr>
            <w:r w:rsidRPr="009642DE">
              <w:t xml:space="preserve">   210</w:t>
            </w:r>
          </w:p>
          <w:p w14:paraId="52022637" w14:textId="77777777" w:rsidR="0072517E" w:rsidRDefault="0072517E" w:rsidP="00447B04">
            <w:pPr>
              <w:pStyle w:val="Drawing"/>
              <w:jc w:val="right"/>
            </w:pPr>
            <w:r w:rsidRPr="009642DE">
              <w:t xml:space="preserve">   220</w:t>
            </w:r>
          </w:p>
          <w:p w14:paraId="3780E406" w14:textId="77777777" w:rsidR="0072517E" w:rsidRDefault="0072517E" w:rsidP="00447B04">
            <w:pPr>
              <w:pStyle w:val="Drawing"/>
              <w:jc w:val="right"/>
            </w:pPr>
            <w:r w:rsidRPr="009642DE">
              <w:t xml:space="preserve">   230</w:t>
            </w:r>
          </w:p>
          <w:p w14:paraId="66B87E10" w14:textId="77777777" w:rsidR="0072517E" w:rsidRDefault="0072517E" w:rsidP="00447B04">
            <w:pPr>
              <w:pStyle w:val="Drawing"/>
              <w:jc w:val="right"/>
            </w:pPr>
            <w:r w:rsidRPr="009642DE">
              <w:t xml:space="preserve">   240</w:t>
            </w:r>
          </w:p>
          <w:p w14:paraId="4EC91B61" w14:textId="77777777" w:rsidR="0072517E" w:rsidRDefault="0072517E" w:rsidP="00447B04">
            <w:pPr>
              <w:pStyle w:val="Drawing"/>
              <w:jc w:val="right"/>
            </w:pPr>
            <w:r w:rsidRPr="009642DE">
              <w:t xml:space="preserve">   250</w:t>
            </w:r>
          </w:p>
          <w:p w14:paraId="142C43D7" w14:textId="77777777" w:rsidR="0072517E" w:rsidRDefault="0072517E" w:rsidP="00447B04">
            <w:pPr>
              <w:pStyle w:val="Drawing"/>
              <w:jc w:val="right"/>
            </w:pPr>
            <w:r w:rsidRPr="009642DE">
              <w:t xml:space="preserve">   260</w:t>
            </w:r>
          </w:p>
          <w:p w14:paraId="01333C4B" w14:textId="77777777" w:rsidR="0072517E" w:rsidRDefault="0072517E" w:rsidP="00447B04">
            <w:pPr>
              <w:pStyle w:val="Drawing"/>
              <w:jc w:val="right"/>
            </w:pPr>
            <w:r w:rsidRPr="009642DE">
              <w:t xml:space="preserve">   270</w:t>
            </w:r>
          </w:p>
          <w:p w14:paraId="259CAAAB" w14:textId="77777777" w:rsidR="0072517E" w:rsidRDefault="0072517E" w:rsidP="00447B04">
            <w:pPr>
              <w:pStyle w:val="Drawing"/>
              <w:jc w:val="right"/>
            </w:pPr>
            <w:r w:rsidRPr="009642DE">
              <w:t xml:space="preserve">   280</w:t>
            </w:r>
          </w:p>
          <w:p w14:paraId="064C160D" w14:textId="77777777" w:rsidR="0072517E" w:rsidRDefault="0072517E" w:rsidP="00447B04">
            <w:pPr>
              <w:pStyle w:val="Drawing"/>
              <w:jc w:val="right"/>
            </w:pPr>
            <w:r w:rsidRPr="009642DE">
              <w:t xml:space="preserve">   290</w:t>
            </w:r>
          </w:p>
          <w:p w14:paraId="2FF6AAFB" w14:textId="77777777" w:rsidR="0072517E" w:rsidRDefault="0072517E" w:rsidP="00447B04">
            <w:pPr>
              <w:pStyle w:val="Drawing"/>
              <w:jc w:val="right"/>
            </w:pPr>
            <w:r w:rsidRPr="009642DE">
              <w:t xml:space="preserve">   300</w:t>
            </w:r>
          </w:p>
          <w:p w14:paraId="250A2E7F" w14:textId="77777777" w:rsidR="0072517E" w:rsidRDefault="0072517E" w:rsidP="00447B04">
            <w:pPr>
              <w:pStyle w:val="Drawing"/>
              <w:jc w:val="right"/>
            </w:pPr>
            <w:r w:rsidRPr="009642DE">
              <w:t xml:space="preserve">   310</w:t>
            </w:r>
          </w:p>
          <w:p w14:paraId="12A68F06" w14:textId="77777777" w:rsidR="0072517E" w:rsidRDefault="0072517E" w:rsidP="00447B04">
            <w:pPr>
              <w:pStyle w:val="Drawing"/>
              <w:jc w:val="right"/>
            </w:pPr>
            <w:r w:rsidRPr="009642DE">
              <w:t xml:space="preserve">   320</w:t>
            </w:r>
          </w:p>
          <w:p w14:paraId="1AC9A2F3" w14:textId="77777777" w:rsidR="0072517E" w:rsidRDefault="0072517E" w:rsidP="00447B04">
            <w:pPr>
              <w:pStyle w:val="Drawing"/>
              <w:jc w:val="right"/>
            </w:pPr>
            <w:r w:rsidRPr="009642DE">
              <w:t xml:space="preserve">   330</w:t>
            </w:r>
          </w:p>
          <w:p w14:paraId="447D043B" w14:textId="77777777" w:rsidR="0072517E" w:rsidRDefault="0072517E" w:rsidP="00447B04">
            <w:pPr>
              <w:pStyle w:val="Drawing"/>
              <w:jc w:val="right"/>
            </w:pPr>
            <w:r w:rsidRPr="009642DE">
              <w:t xml:space="preserve">   340</w:t>
            </w:r>
          </w:p>
          <w:p w14:paraId="0B181342" w14:textId="77777777" w:rsidR="0072517E" w:rsidRDefault="0072517E" w:rsidP="00447B04">
            <w:pPr>
              <w:pStyle w:val="Drawing"/>
              <w:jc w:val="right"/>
            </w:pPr>
            <w:r w:rsidRPr="009642DE">
              <w:t xml:space="preserve">   350</w:t>
            </w:r>
          </w:p>
          <w:p w14:paraId="35A76F3E" w14:textId="77777777" w:rsidR="0072517E" w:rsidRDefault="0072517E" w:rsidP="00447B04">
            <w:pPr>
              <w:pStyle w:val="Drawing"/>
              <w:jc w:val="right"/>
            </w:pPr>
            <w:r w:rsidRPr="009642DE">
              <w:t xml:space="preserve">   360</w:t>
            </w:r>
          </w:p>
          <w:p w14:paraId="73637410" w14:textId="77777777" w:rsidR="0072517E" w:rsidRDefault="0072517E" w:rsidP="00447B04">
            <w:pPr>
              <w:pStyle w:val="Drawing"/>
              <w:jc w:val="right"/>
            </w:pPr>
            <w:r w:rsidRPr="009642DE">
              <w:t xml:space="preserve">   370</w:t>
            </w:r>
          </w:p>
          <w:p w14:paraId="49688226" w14:textId="77777777" w:rsidR="0072517E" w:rsidRDefault="0072517E" w:rsidP="00447B04">
            <w:pPr>
              <w:pStyle w:val="Drawing"/>
              <w:jc w:val="right"/>
            </w:pPr>
            <w:r w:rsidRPr="009642DE">
              <w:t xml:space="preserve">   380</w:t>
            </w:r>
          </w:p>
          <w:p w14:paraId="4955BADB" w14:textId="77777777" w:rsidR="0072517E" w:rsidRDefault="0072517E" w:rsidP="00447B04">
            <w:pPr>
              <w:pStyle w:val="Drawing"/>
              <w:jc w:val="right"/>
            </w:pPr>
            <w:r w:rsidRPr="009642DE">
              <w:t xml:space="preserve">   390</w:t>
            </w:r>
          </w:p>
          <w:p w14:paraId="78EE2F3C" w14:textId="77777777" w:rsidR="0072517E" w:rsidRDefault="0072517E" w:rsidP="00447B04">
            <w:pPr>
              <w:pStyle w:val="Drawing"/>
              <w:jc w:val="right"/>
            </w:pPr>
            <w:r w:rsidRPr="009642DE">
              <w:t xml:space="preserve">   400</w:t>
            </w:r>
          </w:p>
          <w:p w14:paraId="6496FC2B" w14:textId="77777777" w:rsidR="0072517E" w:rsidRDefault="0072517E" w:rsidP="00447B04">
            <w:pPr>
              <w:pStyle w:val="Drawing"/>
              <w:jc w:val="right"/>
            </w:pPr>
            <w:r w:rsidRPr="009642DE">
              <w:t xml:space="preserve">   410</w:t>
            </w:r>
          </w:p>
          <w:p w14:paraId="0F54E2B4" w14:textId="77777777" w:rsidR="0072517E" w:rsidRDefault="0072517E" w:rsidP="00447B04">
            <w:pPr>
              <w:pStyle w:val="Drawing"/>
              <w:jc w:val="right"/>
            </w:pPr>
            <w:r w:rsidRPr="009642DE">
              <w:t xml:space="preserve">   420</w:t>
            </w:r>
          </w:p>
          <w:p w14:paraId="4689C824" w14:textId="77777777" w:rsidR="0072517E" w:rsidRDefault="0072517E" w:rsidP="00447B04">
            <w:pPr>
              <w:pStyle w:val="Drawing"/>
              <w:jc w:val="right"/>
            </w:pPr>
            <w:r w:rsidRPr="009642DE">
              <w:t xml:space="preserve">   430</w:t>
            </w:r>
          </w:p>
          <w:p w14:paraId="2ECFE220" w14:textId="77777777" w:rsidR="0072517E" w:rsidRDefault="0072517E" w:rsidP="00447B04">
            <w:pPr>
              <w:pStyle w:val="Drawing"/>
              <w:jc w:val="right"/>
            </w:pPr>
            <w:r w:rsidRPr="009642DE">
              <w:t xml:space="preserve">   440</w:t>
            </w:r>
          </w:p>
          <w:p w14:paraId="78229F51" w14:textId="77777777" w:rsidR="0072517E" w:rsidRDefault="0072517E" w:rsidP="00447B04">
            <w:pPr>
              <w:pStyle w:val="Drawing"/>
              <w:jc w:val="right"/>
            </w:pPr>
            <w:r w:rsidRPr="009642DE">
              <w:t xml:space="preserve">   450</w:t>
            </w:r>
          </w:p>
          <w:p w14:paraId="6346E162" w14:textId="77777777" w:rsidR="0072517E" w:rsidRDefault="0072517E" w:rsidP="00447B04">
            <w:pPr>
              <w:pStyle w:val="Drawing"/>
              <w:jc w:val="right"/>
            </w:pPr>
            <w:r w:rsidRPr="009642DE">
              <w:t xml:space="preserve">   460</w:t>
            </w:r>
          </w:p>
          <w:p w14:paraId="3141494A" w14:textId="77777777" w:rsidR="0072517E" w:rsidRDefault="0072517E" w:rsidP="00447B04">
            <w:pPr>
              <w:pStyle w:val="Drawing"/>
              <w:jc w:val="right"/>
            </w:pPr>
            <w:r w:rsidRPr="009642DE">
              <w:t xml:space="preserve">   470</w:t>
            </w:r>
          </w:p>
          <w:p w14:paraId="30A569CF" w14:textId="77777777" w:rsidR="0072517E" w:rsidRDefault="0072517E" w:rsidP="00447B04">
            <w:pPr>
              <w:pStyle w:val="Drawing"/>
              <w:jc w:val="right"/>
            </w:pPr>
            <w:r w:rsidRPr="009642DE">
              <w:t xml:space="preserve">   480</w:t>
            </w:r>
          </w:p>
          <w:p w14:paraId="54D90071" w14:textId="77777777" w:rsidR="0072517E" w:rsidRDefault="0072517E" w:rsidP="00447B04">
            <w:pPr>
              <w:pStyle w:val="Drawing"/>
              <w:jc w:val="right"/>
            </w:pPr>
            <w:r w:rsidRPr="009642DE">
              <w:t xml:space="preserve">   490</w:t>
            </w:r>
          </w:p>
          <w:p w14:paraId="23F2CB84" w14:textId="77777777" w:rsidR="0072517E" w:rsidRDefault="0072517E" w:rsidP="00447B04">
            <w:pPr>
              <w:pStyle w:val="Drawing"/>
              <w:jc w:val="right"/>
            </w:pPr>
            <w:r w:rsidRPr="009642DE">
              <w:t xml:space="preserve">   500</w:t>
            </w:r>
          </w:p>
          <w:p w14:paraId="34763FF9" w14:textId="77777777" w:rsidR="0072517E" w:rsidRDefault="0072517E" w:rsidP="00447B04">
            <w:pPr>
              <w:pStyle w:val="Drawing"/>
              <w:jc w:val="right"/>
            </w:pPr>
            <w:r w:rsidRPr="009642DE">
              <w:t xml:space="preserve">   510</w:t>
            </w:r>
          </w:p>
          <w:p w14:paraId="37811610" w14:textId="77777777" w:rsidR="0072517E" w:rsidRDefault="0072517E" w:rsidP="00447B04">
            <w:pPr>
              <w:pStyle w:val="Drawing"/>
              <w:jc w:val="right"/>
            </w:pPr>
            <w:r w:rsidRPr="009642DE">
              <w:t xml:space="preserve">   520</w:t>
            </w:r>
          </w:p>
          <w:p w14:paraId="6E383F26" w14:textId="77777777" w:rsidR="0072517E" w:rsidRDefault="0072517E" w:rsidP="00447B04">
            <w:pPr>
              <w:pStyle w:val="Drawing"/>
              <w:jc w:val="right"/>
            </w:pPr>
            <w:r w:rsidRPr="009642DE">
              <w:t xml:space="preserve">   530</w:t>
            </w:r>
          </w:p>
          <w:p w14:paraId="7EDB7EC0" w14:textId="77777777" w:rsidR="0072517E" w:rsidRDefault="0072517E" w:rsidP="00447B04">
            <w:pPr>
              <w:pStyle w:val="Drawing"/>
              <w:jc w:val="right"/>
            </w:pPr>
            <w:r w:rsidRPr="009642DE">
              <w:t xml:space="preserve">   540</w:t>
            </w:r>
          </w:p>
          <w:p w14:paraId="459A85F5" w14:textId="77777777" w:rsidR="0072517E" w:rsidRDefault="0072517E" w:rsidP="00447B04">
            <w:pPr>
              <w:pStyle w:val="Drawing"/>
              <w:jc w:val="right"/>
            </w:pPr>
            <w:r w:rsidRPr="009642DE">
              <w:t xml:space="preserve">   550</w:t>
            </w:r>
          </w:p>
          <w:p w14:paraId="5411EBBC" w14:textId="77777777" w:rsidR="0072517E" w:rsidRDefault="0072517E" w:rsidP="00447B04">
            <w:pPr>
              <w:pStyle w:val="Drawing"/>
              <w:jc w:val="right"/>
            </w:pPr>
            <w:r w:rsidRPr="009642DE">
              <w:t xml:space="preserve">   560</w:t>
            </w:r>
          </w:p>
          <w:p w14:paraId="4E8D5C12" w14:textId="77777777" w:rsidR="0072517E" w:rsidRDefault="0072517E" w:rsidP="00447B04">
            <w:pPr>
              <w:pStyle w:val="Drawing"/>
              <w:jc w:val="right"/>
            </w:pPr>
            <w:r w:rsidRPr="009642DE">
              <w:t xml:space="preserve">   570</w:t>
            </w:r>
          </w:p>
          <w:p w14:paraId="2011F10A" w14:textId="77777777" w:rsidR="0072517E" w:rsidRDefault="0072517E" w:rsidP="00447B04">
            <w:pPr>
              <w:pStyle w:val="Drawing"/>
              <w:jc w:val="right"/>
            </w:pPr>
            <w:r w:rsidRPr="009642DE">
              <w:t xml:space="preserve">   580</w:t>
            </w:r>
          </w:p>
          <w:p w14:paraId="6B58BF95" w14:textId="77777777" w:rsidR="0072517E" w:rsidRDefault="0072517E" w:rsidP="00447B04">
            <w:pPr>
              <w:pStyle w:val="Drawing"/>
              <w:jc w:val="right"/>
            </w:pPr>
            <w:r w:rsidRPr="009642DE">
              <w:t xml:space="preserve">   590</w:t>
            </w:r>
          </w:p>
          <w:p w14:paraId="46BAA4C0" w14:textId="77777777" w:rsidR="0072517E" w:rsidRDefault="0072517E" w:rsidP="00447B04">
            <w:pPr>
              <w:pStyle w:val="Drawing"/>
              <w:jc w:val="right"/>
            </w:pPr>
            <w:r w:rsidRPr="009642DE">
              <w:lastRenderedPageBreak/>
              <w:t xml:space="preserve">   600</w:t>
            </w:r>
          </w:p>
          <w:p w14:paraId="014F29B4" w14:textId="77777777" w:rsidR="0072517E" w:rsidRDefault="0072517E" w:rsidP="00447B04">
            <w:pPr>
              <w:pStyle w:val="Drawing"/>
              <w:jc w:val="right"/>
            </w:pPr>
            <w:r w:rsidRPr="009642DE">
              <w:t xml:space="preserve">   610</w:t>
            </w:r>
          </w:p>
          <w:p w14:paraId="54FF8A99" w14:textId="77777777" w:rsidR="0072517E" w:rsidRDefault="0072517E" w:rsidP="00447B04">
            <w:pPr>
              <w:pStyle w:val="Drawing"/>
              <w:jc w:val="right"/>
            </w:pPr>
            <w:r w:rsidRPr="009642DE">
              <w:t xml:space="preserve">   620</w:t>
            </w:r>
          </w:p>
          <w:p w14:paraId="6A74EFDD" w14:textId="77777777" w:rsidR="0072517E" w:rsidRDefault="0072517E" w:rsidP="00447B04">
            <w:pPr>
              <w:pStyle w:val="Drawing"/>
              <w:jc w:val="right"/>
            </w:pPr>
            <w:r w:rsidRPr="009642DE">
              <w:t xml:space="preserve">   630</w:t>
            </w:r>
          </w:p>
          <w:p w14:paraId="2322E640" w14:textId="77777777" w:rsidR="0072517E" w:rsidRDefault="0072517E" w:rsidP="00447B04">
            <w:pPr>
              <w:pStyle w:val="Drawing"/>
              <w:jc w:val="right"/>
            </w:pPr>
            <w:r w:rsidRPr="009642DE">
              <w:t xml:space="preserve">   640</w:t>
            </w:r>
          </w:p>
          <w:p w14:paraId="0CE7ED7C" w14:textId="77777777" w:rsidR="0072517E" w:rsidRDefault="0072517E" w:rsidP="00447B04">
            <w:pPr>
              <w:pStyle w:val="Drawing"/>
              <w:jc w:val="right"/>
            </w:pPr>
            <w:r w:rsidRPr="009642DE">
              <w:t xml:space="preserve">   650</w:t>
            </w:r>
          </w:p>
          <w:p w14:paraId="388E656B" w14:textId="77777777" w:rsidR="0072517E" w:rsidRDefault="0072517E" w:rsidP="00447B04">
            <w:pPr>
              <w:pStyle w:val="Drawing"/>
              <w:jc w:val="right"/>
            </w:pPr>
            <w:r w:rsidRPr="009642DE">
              <w:t xml:space="preserve">   660</w:t>
            </w:r>
          </w:p>
          <w:p w14:paraId="49D59CA0" w14:textId="77777777" w:rsidR="0072517E" w:rsidRDefault="0072517E" w:rsidP="00447B04">
            <w:pPr>
              <w:pStyle w:val="Drawing"/>
              <w:jc w:val="right"/>
            </w:pPr>
            <w:r w:rsidRPr="009642DE">
              <w:t xml:space="preserve">   670</w:t>
            </w:r>
          </w:p>
          <w:p w14:paraId="22E68F67" w14:textId="77777777" w:rsidR="0072517E" w:rsidRDefault="0072517E" w:rsidP="00447B04">
            <w:pPr>
              <w:pStyle w:val="Drawing"/>
              <w:jc w:val="right"/>
            </w:pPr>
            <w:r w:rsidRPr="009642DE">
              <w:t xml:space="preserve">   680</w:t>
            </w:r>
          </w:p>
          <w:p w14:paraId="02181DC4" w14:textId="77777777" w:rsidR="0072517E" w:rsidRDefault="0072517E" w:rsidP="00447B04">
            <w:pPr>
              <w:pStyle w:val="Drawing"/>
              <w:jc w:val="right"/>
            </w:pPr>
            <w:r w:rsidRPr="009642DE">
              <w:t xml:space="preserve">   690</w:t>
            </w:r>
          </w:p>
          <w:p w14:paraId="723A9648" w14:textId="77777777" w:rsidR="0072517E" w:rsidRDefault="0072517E" w:rsidP="00447B04">
            <w:pPr>
              <w:pStyle w:val="Drawing"/>
              <w:jc w:val="right"/>
            </w:pPr>
            <w:r w:rsidRPr="009642DE">
              <w:t xml:space="preserve">   700</w:t>
            </w:r>
          </w:p>
          <w:p w14:paraId="4CA43D32" w14:textId="77777777" w:rsidR="0072517E" w:rsidRDefault="0072517E" w:rsidP="00447B04">
            <w:pPr>
              <w:pStyle w:val="Drawing"/>
              <w:jc w:val="right"/>
            </w:pPr>
            <w:r w:rsidRPr="009642DE">
              <w:t xml:space="preserve">   710</w:t>
            </w:r>
          </w:p>
          <w:p w14:paraId="53CC8D71" w14:textId="77777777" w:rsidR="0072517E" w:rsidRDefault="0072517E" w:rsidP="00447B04">
            <w:pPr>
              <w:pStyle w:val="Drawing"/>
              <w:jc w:val="right"/>
            </w:pPr>
            <w:r w:rsidRPr="009642DE">
              <w:t xml:space="preserve">   720</w:t>
            </w:r>
          </w:p>
          <w:p w14:paraId="695AFF91" w14:textId="77777777" w:rsidR="0072517E" w:rsidRDefault="0072517E" w:rsidP="00447B04">
            <w:pPr>
              <w:pStyle w:val="Drawing"/>
              <w:jc w:val="right"/>
            </w:pPr>
            <w:r w:rsidRPr="009642DE">
              <w:t xml:space="preserve">   730</w:t>
            </w:r>
          </w:p>
          <w:p w14:paraId="630B3D82" w14:textId="77777777" w:rsidR="0072517E" w:rsidRDefault="0072517E" w:rsidP="00447B04">
            <w:pPr>
              <w:pStyle w:val="Drawing"/>
              <w:jc w:val="right"/>
            </w:pPr>
            <w:r w:rsidRPr="009642DE">
              <w:t xml:space="preserve">   740</w:t>
            </w:r>
          </w:p>
          <w:p w14:paraId="41438A47" w14:textId="77777777" w:rsidR="0072517E" w:rsidRDefault="0072517E" w:rsidP="00447B04">
            <w:pPr>
              <w:pStyle w:val="Drawing"/>
              <w:jc w:val="right"/>
            </w:pPr>
            <w:r w:rsidRPr="009642DE">
              <w:t xml:space="preserve">   750</w:t>
            </w:r>
          </w:p>
          <w:p w14:paraId="571CAEC4" w14:textId="77777777" w:rsidR="0072517E" w:rsidRDefault="0072517E" w:rsidP="00447B04">
            <w:pPr>
              <w:pStyle w:val="Drawing"/>
              <w:jc w:val="right"/>
            </w:pPr>
            <w:r w:rsidRPr="009642DE">
              <w:t xml:space="preserve">   760</w:t>
            </w:r>
          </w:p>
          <w:p w14:paraId="02698167" w14:textId="77777777" w:rsidR="0072517E" w:rsidRDefault="0072517E" w:rsidP="00447B04">
            <w:pPr>
              <w:pStyle w:val="Drawing"/>
              <w:jc w:val="right"/>
            </w:pPr>
            <w:r w:rsidRPr="009642DE">
              <w:t xml:space="preserve">   770</w:t>
            </w:r>
          </w:p>
          <w:p w14:paraId="24960AFC" w14:textId="77777777" w:rsidR="0072517E" w:rsidRDefault="0072517E" w:rsidP="00447B04">
            <w:pPr>
              <w:pStyle w:val="Drawing"/>
              <w:jc w:val="right"/>
            </w:pPr>
            <w:r w:rsidRPr="009642DE">
              <w:t xml:space="preserve">   780</w:t>
            </w:r>
          </w:p>
          <w:p w14:paraId="2B3032BA" w14:textId="77777777" w:rsidR="0072517E" w:rsidRDefault="0072517E" w:rsidP="00447B04">
            <w:pPr>
              <w:pStyle w:val="Drawing"/>
              <w:jc w:val="right"/>
            </w:pPr>
            <w:r w:rsidRPr="009642DE">
              <w:t xml:space="preserve">   790</w:t>
            </w:r>
          </w:p>
          <w:p w14:paraId="7316D77E" w14:textId="77777777" w:rsidR="0072517E" w:rsidRDefault="0072517E" w:rsidP="00447B04">
            <w:pPr>
              <w:pStyle w:val="Drawing"/>
              <w:jc w:val="right"/>
            </w:pPr>
            <w:r w:rsidRPr="009642DE">
              <w:t xml:space="preserve">   800</w:t>
            </w:r>
          </w:p>
          <w:p w14:paraId="4E55F961" w14:textId="77777777" w:rsidR="0072517E" w:rsidRDefault="0072517E" w:rsidP="00447B04">
            <w:pPr>
              <w:pStyle w:val="Drawing"/>
              <w:jc w:val="right"/>
            </w:pPr>
            <w:r w:rsidRPr="009642DE">
              <w:t xml:space="preserve">   810</w:t>
            </w:r>
          </w:p>
          <w:p w14:paraId="534CDAC6" w14:textId="77777777" w:rsidR="0072517E" w:rsidRDefault="0072517E" w:rsidP="00447B04">
            <w:pPr>
              <w:pStyle w:val="Drawing"/>
              <w:jc w:val="right"/>
            </w:pPr>
            <w:r w:rsidRPr="009642DE">
              <w:t xml:space="preserve">   820</w:t>
            </w:r>
          </w:p>
          <w:p w14:paraId="4671C448" w14:textId="77777777" w:rsidR="0072517E" w:rsidRDefault="0072517E" w:rsidP="00447B04">
            <w:pPr>
              <w:pStyle w:val="Drawing"/>
              <w:jc w:val="right"/>
            </w:pPr>
            <w:r w:rsidRPr="009642DE">
              <w:t xml:space="preserve">   830</w:t>
            </w:r>
          </w:p>
          <w:p w14:paraId="1583DCA5" w14:textId="77777777" w:rsidR="0072517E" w:rsidRDefault="0072517E" w:rsidP="00447B04">
            <w:pPr>
              <w:pStyle w:val="Drawing"/>
              <w:jc w:val="right"/>
            </w:pPr>
            <w:r w:rsidRPr="009642DE">
              <w:t xml:space="preserve">   840</w:t>
            </w:r>
          </w:p>
          <w:p w14:paraId="7EB45B49" w14:textId="77777777" w:rsidR="0072517E" w:rsidRDefault="0072517E" w:rsidP="00447B04">
            <w:pPr>
              <w:pStyle w:val="Drawing"/>
              <w:jc w:val="right"/>
            </w:pPr>
            <w:r w:rsidRPr="009642DE">
              <w:t xml:space="preserve">   850</w:t>
            </w:r>
          </w:p>
          <w:p w14:paraId="681F0C4F" w14:textId="77777777" w:rsidR="0072517E" w:rsidRDefault="0072517E" w:rsidP="00447B04">
            <w:pPr>
              <w:pStyle w:val="Drawing"/>
              <w:jc w:val="right"/>
            </w:pPr>
            <w:r w:rsidRPr="009642DE">
              <w:t xml:space="preserve">   860</w:t>
            </w:r>
          </w:p>
          <w:p w14:paraId="0A28183B" w14:textId="77777777" w:rsidR="0072517E" w:rsidRDefault="0072517E" w:rsidP="00447B04">
            <w:pPr>
              <w:pStyle w:val="Drawing"/>
              <w:jc w:val="right"/>
            </w:pPr>
            <w:r w:rsidRPr="009642DE">
              <w:t xml:space="preserve">   870</w:t>
            </w:r>
          </w:p>
          <w:p w14:paraId="3F3647A1" w14:textId="77777777" w:rsidR="0072517E" w:rsidRDefault="0072517E" w:rsidP="00447B04">
            <w:pPr>
              <w:pStyle w:val="Drawing"/>
              <w:jc w:val="right"/>
            </w:pPr>
            <w:r w:rsidRPr="009642DE">
              <w:t xml:space="preserve">   880</w:t>
            </w:r>
          </w:p>
          <w:p w14:paraId="2066CE2C" w14:textId="77777777" w:rsidR="0072517E" w:rsidRDefault="0072517E" w:rsidP="00447B04">
            <w:pPr>
              <w:pStyle w:val="Drawing"/>
              <w:jc w:val="right"/>
            </w:pPr>
            <w:r w:rsidRPr="009642DE">
              <w:t xml:space="preserve">   890</w:t>
            </w:r>
          </w:p>
          <w:p w14:paraId="230029EE" w14:textId="77777777" w:rsidR="0072517E" w:rsidRDefault="0072517E" w:rsidP="00447B04">
            <w:pPr>
              <w:pStyle w:val="Drawing"/>
              <w:jc w:val="right"/>
            </w:pPr>
            <w:r w:rsidRPr="009642DE">
              <w:t xml:space="preserve">   900</w:t>
            </w:r>
          </w:p>
          <w:p w14:paraId="58554EED" w14:textId="77777777" w:rsidR="0072517E" w:rsidRDefault="0072517E" w:rsidP="00447B04">
            <w:pPr>
              <w:pStyle w:val="Drawing"/>
              <w:jc w:val="right"/>
            </w:pPr>
            <w:r w:rsidRPr="009642DE">
              <w:t xml:space="preserve">   910</w:t>
            </w:r>
          </w:p>
          <w:p w14:paraId="5BC1AE2A" w14:textId="77777777" w:rsidR="0072517E" w:rsidRDefault="0072517E" w:rsidP="00447B04">
            <w:pPr>
              <w:pStyle w:val="Drawing"/>
              <w:jc w:val="right"/>
            </w:pPr>
            <w:r w:rsidRPr="009642DE">
              <w:t xml:space="preserve">   920</w:t>
            </w:r>
          </w:p>
          <w:p w14:paraId="304379D2" w14:textId="77777777" w:rsidR="0072517E" w:rsidRDefault="0072517E" w:rsidP="00447B04">
            <w:pPr>
              <w:pStyle w:val="Drawing"/>
              <w:jc w:val="right"/>
            </w:pPr>
            <w:r w:rsidRPr="009642DE">
              <w:t xml:space="preserve">   930</w:t>
            </w:r>
          </w:p>
          <w:p w14:paraId="27A52ABB" w14:textId="77777777" w:rsidR="0072517E" w:rsidRDefault="0072517E" w:rsidP="00447B04">
            <w:pPr>
              <w:pStyle w:val="Drawing"/>
              <w:jc w:val="right"/>
            </w:pPr>
            <w:r w:rsidRPr="009642DE">
              <w:t xml:space="preserve">   940</w:t>
            </w:r>
          </w:p>
          <w:p w14:paraId="06651FAE" w14:textId="77777777" w:rsidR="0072517E" w:rsidRDefault="0072517E" w:rsidP="00447B04">
            <w:pPr>
              <w:pStyle w:val="Drawing"/>
              <w:jc w:val="right"/>
            </w:pPr>
            <w:r w:rsidRPr="009642DE">
              <w:t xml:space="preserve">   950</w:t>
            </w:r>
          </w:p>
          <w:p w14:paraId="707CFE38" w14:textId="77777777" w:rsidR="0072517E" w:rsidRDefault="0072517E" w:rsidP="00447B04">
            <w:pPr>
              <w:pStyle w:val="Drawing"/>
              <w:jc w:val="right"/>
            </w:pPr>
            <w:r w:rsidRPr="009642DE">
              <w:t xml:space="preserve">   960</w:t>
            </w:r>
          </w:p>
          <w:p w14:paraId="0631AA66" w14:textId="77777777" w:rsidR="0072517E" w:rsidRDefault="0072517E" w:rsidP="00447B04">
            <w:pPr>
              <w:pStyle w:val="Drawing"/>
              <w:jc w:val="right"/>
            </w:pPr>
            <w:r w:rsidRPr="009642DE">
              <w:t xml:space="preserve">   970</w:t>
            </w:r>
          </w:p>
          <w:p w14:paraId="3A62CEDE" w14:textId="77777777" w:rsidR="0072517E" w:rsidRDefault="0072517E" w:rsidP="00447B04">
            <w:pPr>
              <w:pStyle w:val="Drawing"/>
              <w:jc w:val="right"/>
            </w:pPr>
            <w:r w:rsidRPr="009642DE">
              <w:t xml:space="preserve">   980</w:t>
            </w:r>
          </w:p>
          <w:p w14:paraId="33B2632D" w14:textId="7BA6DCE2" w:rsidR="0072517E" w:rsidRDefault="0072517E" w:rsidP="00447B04">
            <w:pPr>
              <w:pStyle w:val="Drawing"/>
              <w:jc w:val="right"/>
            </w:pPr>
            <w:r w:rsidRPr="009642DE">
              <w:t xml:space="preserve">   990</w:t>
            </w:r>
          </w:p>
        </w:tc>
        <w:tc>
          <w:tcPr>
            <w:tcW w:w="1274" w:type="dxa"/>
          </w:tcPr>
          <w:p w14:paraId="555299AE" w14:textId="77777777" w:rsidR="0072517E" w:rsidRDefault="0072517E" w:rsidP="00FD3451">
            <w:pPr>
              <w:pStyle w:val="Drawing"/>
              <w:jc w:val="right"/>
            </w:pPr>
            <w:r w:rsidRPr="009642DE">
              <w:lastRenderedPageBreak/>
              <w:t>9848</w:t>
            </w:r>
          </w:p>
          <w:p w14:paraId="5CDE7FA7" w14:textId="77777777" w:rsidR="0072517E" w:rsidRDefault="0072517E" w:rsidP="00FD3451">
            <w:pPr>
              <w:pStyle w:val="Drawing"/>
              <w:jc w:val="right"/>
            </w:pPr>
            <w:r w:rsidRPr="009642DE">
              <w:t>109966</w:t>
            </w:r>
          </w:p>
          <w:p w14:paraId="5ED40288" w14:textId="77777777" w:rsidR="0072517E" w:rsidRDefault="0072517E" w:rsidP="00FD3451">
            <w:pPr>
              <w:pStyle w:val="Drawing"/>
              <w:jc w:val="right"/>
            </w:pPr>
            <w:r w:rsidRPr="009642DE">
              <w:t>209999</w:t>
            </w:r>
          </w:p>
          <w:p w14:paraId="06720595" w14:textId="77777777" w:rsidR="0072517E" w:rsidRDefault="0072517E" w:rsidP="00FD3451">
            <w:pPr>
              <w:pStyle w:val="Drawing"/>
              <w:jc w:val="right"/>
            </w:pPr>
            <w:r w:rsidRPr="009642DE">
              <w:t>309634</w:t>
            </w:r>
          </w:p>
          <w:p w14:paraId="5F4CE75D" w14:textId="77777777" w:rsidR="0072517E" w:rsidRDefault="0072517E" w:rsidP="00FD3451">
            <w:pPr>
              <w:pStyle w:val="Drawing"/>
              <w:jc w:val="right"/>
            </w:pPr>
            <w:r w:rsidRPr="009642DE">
              <w:t>409493</w:t>
            </w:r>
          </w:p>
          <w:p w14:paraId="2454CA81" w14:textId="77777777" w:rsidR="0072517E" w:rsidRDefault="0072517E" w:rsidP="00FD3451">
            <w:pPr>
              <w:pStyle w:val="Drawing"/>
              <w:jc w:val="right"/>
            </w:pPr>
            <w:r w:rsidRPr="009642DE">
              <w:t>509269</w:t>
            </w:r>
          </w:p>
          <w:p w14:paraId="63E98A08" w14:textId="77777777" w:rsidR="0072517E" w:rsidRDefault="0072517E" w:rsidP="00FD3451">
            <w:pPr>
              <w:pStyle w:val="Drawing"/>
              <w:jc w:val="right"/>
            </w:pPr>
            <w:r w:rsidRPr="009642DE">
              <w:t>609769</w:t>
            </w:r>
          </w:p>
          <w:p w14:paraId="11614693" w14:textId="77777777" w:rsidR="0072517E" w:rsidRDefault="0072517E" w:rsidP="00FD3451">
            <w:pPr>
              <w:pStyle w:val="Drawing"/>
              <w:jc w:val="right"/>
            </w:pPr>
            <w:r w:rsidRPr="009642DE">
              <w:t>709995</w:t>
            </w:r>
          </w:p>
          <w:p w14:paraId="5BDD3DEE" w14:textId="77777777" w:rsidR="0072517E" w:rsidRDefault="0072517E" w:rsidP="00FD3451">
            <w:pPr>
              <w:pStyle w:val="Drawing"/>
              <w:jc w:val="right"/>
            </w:pPr>
            <w:r w:rsidRPr="009642DE">
              <w:t>809904</w:t>
            </w:r>
          </w:p>
          <w:p w14:paraId="519DCD12" w14:textId="77777777" w:rsidR="0072517E" w:rsidRDefault="0072517E" w:rsidP="00FD3451">
            <w:pPr>
              <w:pStyle w:val="Drawing"/>
              <w:jc w:val="right"/>
            </w:pPr>
            <w:r w:rsidRPr="009642DE">
              <w:t>909382</w:t>
            </w:r>
          </w:p>
          <w:p w14:paraId="2DD0FDD0" w14:textId="77777777" w:rsidR="0072517E" w:rsidRDefault="0072517E" w:rsidP="00FD3451">
            <w:pPr>
              <w:pStyle w:val="Drawing"/>
              <w:jc w:val="right"/>
            </w:pPr>
            <w:r w:rsidRPr="009642DE">
              <w:t>1009922</w:t>
            </w:r>
          </w:p>
          <w:p w14:paraId="45A5D8F9" w14:textId="77777777" w:rsidR="0072517E" w:rsidRDefault="0072517E" w:rsidP="00FD3451">
            <w:pPr>
              <w:pStyle w:val="Drawing"/>
              <w:jc w:val="right"/>
            </w:pPr>
            <w:r w:rsidRPr="009642DE">
              <w:t>1109519</w:t>
            </w:r>
          </w:p>
          <w:p w14:paraId="06819C15" w14:textId="77777777" w:rsidR="0072517E" w:rsidRDefault="0072517E" w:rsidP="00FD3451">
            <w:pPr>
              <w:pStyle w:val="Drawing"/>
              <w:jc w:val="right"/>
            </w:pPr>
            <w:r w:rsidRPr="009642DE">
              <w:t>1209737</w:t>
            </w:r>
          </w:p>
          <w:p w14:paraId="354D7A04" w14:textId="77777777" w:rsidR="0072517E" w:rsidRDefault="0072517E" w:rsidP="00FD3451">
            <w:pPr>
              <w:pStyle w:val="Drawing"/>
              <w:jc w:val="right"/>
            </w:pPr>
            <w:r w:rsidRPr="009642DE">
              <w:t>1309578</w:t>
            </w:r>
          </w:p>
          <w:p w14:paraId="784EC19E" w14:textId="77777777" w:rsidR="0072517E" w:rsidRDefault="0072517E" w:rsidP="00FD3451">
            <w:pPr>
              <w:pStyle w:val="Drawing"/>
              <w:jc w:val="right"/>
            </w:pPr>
            <w:r w:rsidRPr="009642DE">
              <w:t>1409351</w:t>
            </w:r>
          </w:p>
          <w:p w14:paraId="0066C642" w14:textId="77777777" w:rsidR="0072517E" w:rsidRDefault="0072517E" w:rsidP="00FD3451">
            <w:pPr>
              <w:pStyle w:val="Drawing"/>
              <w:jc w:val="right"/>
            </w:pPr>
            <w:r w:rsidRPr="009642DE">
              <w:t>1509361</w:t>
            </w:r>
          </w:p>
          <w:p w14:paraId="01D08F32" w14:textId="77777777" w:rsidR="0072517E" w:rsidRDefault="0072517E" w:rsidP="00FD3451">
            <w:pPr>
              <w:pStyle w:val="Drawing"/>
              <w:jc w:val="right"/>
            </w:pPr>
            <w:r w:rsidRPr="009642DE">
              <w:t>1609894</w:t>
            </w:r>
          </w:p>
          <w:p w14:paraId="39123401" w14:textId="77777777" w:rsidR="0072517E" w:rsidRDefault="0072517E" w:rsidP="00FD3451">
            <w:pPr>
              <w:pStyle w:val="Drawing"/>
              <w:jc w:val="right"/>
            </w:pPr>
            <w:r w:rsidRPr="009642DE">
              <w:t>1709966</w:t>
            </w:r>
          </w:p>
          <w:p w14:paraId="0A61CD1E" w14:textId="77777777" w:rsidR="0072517E" w:rsidRDefault="0072517E" w:rsidP="00FD3451">
            <w:pPr>
              <w:pStyle w:val="Drawing"/>
              <w:jc w:val="right"/>
            </w:pPr>
            <w:r w:rsidRPr="009642DE">
              <w:t>1809754</w:t>
            </w:r>
          </w:p>
          <w:p w14:paraId="6506A561" w14:textId="77777777" w:rsidR="0072517E" w:rsidRDefault="0072517E" w:rsidP="00FD3451">
            <w:pPr>
              <w:pStyle w:val="Drawing"/>
              <w:jc w:val="right"/>
            </w:pPr>
            <w:r w:rsidRPr="009642DE">
              <w:t>1909595</w:t>
            </w:r>
          </w:p>
          <w:p w14:paraId="4B035DE4" w14:textId="77777777" w:rsidR="0072517E" w:rsidRDefault="0072517E" w:rsidP="00FD3451">
            <w:pPr>
              <w:pStyle w:val="Drawing"/>
              <w:jc w:val="right"/>
            </w:pPr>
            <w:r w:rsidRPr="009642DE">
              <w:t>2009945</w:t>
            </w:r>
          </w:p>
          <w:p w14:paraId="5B35E3FF" w14:textId="77777777" w:rsidR="0072517E" w:rsidRDefault="0072517E" w:rsidP="00FD3451">
            <w:pPr>
              <w:pStyle w:val="Drawing"/>
              <w:jc w:val="right"/>
            </w:pPr>
            <w:r w:rsidRPr="009642DE">
              <w:t>2109884</w:t>
            </w:r>
          </w:p>
          <w:p w14:paraId="3D788441" w14:textId="77777777" w:rsidR="0072517E" w:rsidRDefault="0072517E" w:rsidP="00FD3451">
            <w:pPr>
              <w:pStyle w:val="Drawing"/>
              <w:jc w:val="right"/>
            </w:pPr>
            <w:r w:rsidRPr="009642DE">
              <w:t>2209727</w:t>
            </w:r>
          </w:p>
          <w:p w14:paraId="53768A8D" w14:textId="77777777" w:rsidR="0072517E" w:rsidRDefault="0072517E" w:rsidP="00FD3451">
            <w:pPr>
              <w:pStyle w:val="Drawing"/>
              <w:jc w:val="right"/>
            </w:pPr>
            <w:r w:rsidRPr="009642DE">
              <w:t>2309710</w:t>
            </w:r>
          </w:p>
          <w:p w14:paraId="05AE345E" w14:textId="77777777" w:rsidR="0072517E" w:rsidRDefault="0072517E" w:rsidP="00FD3451">
            <w:pPr>
              <w:pStyle w:val="Drawing"/>
              <w:jc w:val="right"/>
            </w:pPr>
            <w:r w:rsidRPr="009642DE">
              <w:t>2409864</w:t>
            </w:r>
          </w:p>
          <w:p w14:paraId="071BB845" w14:textId="77777777" w:rsidR="0072517E" w:rsidRDefault="0072517E" w:rsidP="00FD3451">
            <w:pPr>
              <w:pStyle w:val="Drawing"/>
              <w:jc w:val="right"/>
            </w:pPr>
            <w:r w:rsidRPr="009642DE">
              <w:t>2509807</w:t>
            </w:r>
          </w:p>
          <w:p w14:paraId="4D78D26F" w14:textId="77777777" w:rsidR="0072517E" w:rsidRDefault="0072517E" w:rsidP="00FD3451">
            <w:pPr>
              <w:pStyle w:val="Drawing"/>
              <w:jc w:val="right"/>
            </w:pPr>
            <w:r w:rsidRPr="009642DE">
              <w:t>2609949</w:t>
            </w:r>
          </w:p>
          <w:p w14:paraId="2F2DBBF9" w14:textId="77777777" w:rsidR="0072517E" w:rsidRDefault="0072517E" w:rsidP="00FD3451">
            <w:pPr>
              <w:pStyle w:val="Drawing"/>
              <w:jc w:val="right"/>
            </w:pPr>
            <w:r w:rsidRPr="009642DE">
              <w:t>2709994</w:t>
            </w:r>
          </w:p>
          <w:p w14:paraId="08911C86" w14:textId="77777777" w:rsidR="0072517E" w:rsidRDefault="0072517E" w:rsidP="00FD3451">
            <w:pPr>
              <w:pStyle w:val="Drawing"/>
              <w:jc w:val="right"/>
            </w:pPr>
            <w:r w:rsidRPr="009642DE">
              <w:t>2809548</w:t>
            </w:r>
          </w:p>
          <w:p w14:paraId="41FFE4B8" w14:textId="77777777" w:rsidR="0072517E" w:rsidRDefault="0072517E" w:rsidP="00FD3451">
            <w:pPr>
              <w:pStyle w:val="Drawing"/>
              <w:jc w:val="right"/>
            </w:pPr>
            <w:r w:rsidRPr="009642DE">
              <w:t>2909994</w:t>
            </w:r>
          </w:p>
          <w:p w14:paraId="10F64ED9" w14:textId="77777777" w:rsidR="0072517E" w:rsidRDefault="0072517E" w:rsidP="00FD3451">
            <w:pPr>
              <w:pStyle w:val="Drawing"/>
              <w:jc w:val="right"/>
            </w:pPr>
            <w:r w:rsidRPr="009642DE">
              <w:t>3009949</w:t>
            </w:r>
          </w:p>
          <w:p w14:paraId="543B92CD" w14:textId="77777777" w:rsidR="0072517E" w:rsidRDefault="0072517E" w:rsidP="00FD3451">
            <w:pPr>
              <w:pStyle w:val="Drawing"/>
              <w:jc w:val="right"/>
            </w:pPr>
            <w:r w:rsidRPr="009642DE">
              <w:t>3109904</w:t>
            </w:r>
          </w:p>
          <w:p w14:paraId="0C7BB69D" w14:textId="77777777" w:rsidR="0072517E" w:rsidRDefault="0072517E" w:rsidP="00FD3451">
            <w:pPr>
              <w:pStyle w:val="Drawing"/>
              <w:jc w:val="right"/>
            </w:pPr>
            <w:r w:rsidRPr="009642DE">
              <w:t>3209492</w:t>
            </w:r>
          </w:p>
          <w:p w14:paraId="01196D58" w14:textId="77777777" w:rsidR="0072517E" w:rsidRDefault="0072517E" w:rsidP="00FD3451">
            <w:pPr>
              <w:pStyle w:val="Drawing"/>
              <w:jc w:val="right"/>
            </w:pPr>
            <w:r w:rsidRPr="009642DE">
              <w:t>3309600</w:t>
            </w:r>
          </w:p>
          <w:p w14:paraId="4784874F" w14:textId="77777777" w:rsidR="0072517E" w:rsidRDefault="0072517E" w:rsidP="00FD3451">
            <w:pPr>
              <w:pStyle w:val="Drawing"/>
              <w:jc w:val="right"/>
            </w:pPr>
            <w:r w:rsidRPr="009642DE">
              <w:t>3409959</w:t>
            </w:r>
          </w:p>
          <w:p w14:paraId="4247C056" w14:textId="77777777" w:rsidR="0072517E" w:rsidRDefault="0072517E" w:rsidP="00FD3451">
            <w:pPr>
              <w:pStyle w:val="Drawing"/>
              <w:jc w:val="right"/>
            </w:pPr>
            <w:r w:rsidRPr="009642DE">
              <w:t>3509729</w:t>
            </w:r>
          </w:p>
          <w:p w14:paraId="55AA71FE" w14:textId="77777777" w:rsidR="0072517E" w:rsidRDefault="0072517E" w:rsidP="00FD3451">
            <w:pPr>
              <w:pStyle w:val="Drawing"/>
              <w:jc w:val="right"/>
            </w:pPr>
            <w:r w:rsidRPr="009642DE">
              <w:t>3609747</w:t>
            </w:r>
          </w:p>
          <w:p w14:paraId="06E3F372" w14:textId="77777777" w:rsidR="0072517E" w:rsidRDefault="0072517E" w:rsidP="00FD3451">
            <w:pPr>
              <w:pStyle w:val="Drawing"/>
              <w:jc w:val="right"/>
            </w:pPr>
            <w:r w:rsidRPr="009642DE">
              <w:t>3709460</w:t>
            </w:r>
          </w:p>
          <w:p w14:paraId="71FF0B8B" w14:textId="77777777" w:rsidR="0072517E" w:rsidRDefault="0072517E" w:rsidP="00FD3451">
            <w:pPr>
              <w:pStyle w:val="Drawing"/>
              <w:jc w:val="right"/>
            </w:pPr>
            <w:r w:rsidRPr="009642DE">
              <w:t>3809934</w:t>
            </w:r>
          </w:p>
          <w:p w14:paraId="606AB700" w14:textId="77777777" w:rsidR="0072517E" w:rsidRDefault="0072517E" w:rsidP="00FD3451">
            <w:pPr>
              <w:pStyle w:val="Drawing"/>
              <w:jc w:val="right"/>
            </w:pPr>
            <w:r w:rsidRPr="009642DE">
              <w:t>3909949</w:t>
            </w:r>
          </w:p>
          <w:p w14:paraId="78FB5D3A" w14:textId="77777777" w:rsidR="0072517E" w:rsidRDefault="0072517E" w:rsidP="00FD3451">
            <w:pPr>
              <w:pStyle w:val="Drawing"/>
              <w:jc w:val="right"/>
            </w:pPr>
            <w:r w:rsidRPr="009642DE">
              <w:t>4009493</w:t>
            </w:r>
          </w:p>
          <w:p w14:paraId="5E347F4B" w14:textId="77777777" w:rsidR="0072517E" w:rsidRDefault="0072517E" w:rsidP="00FD3451">
            <w:pPr>
              <w:pStyle w:val="Drawing"/>
              <w:jc w:val="right"/>
            </w:pPr>
            <w:r w:rsidRPr="009642DE">
              <w:t>4109490</w:t>
            </w:r>
          </w:p>
          <w:p w14:paraId="1F043897" w14:textId="77777777" w:rsidR="0072517E" w:rsidRDefault="0072517E" w:rsidP="00FD3451">
            <w:pPr>
              <w:pStyle w:val="Drawing"/>
              <w:jc w:val="right"/>
            </w:pPr>
            <w:r w:rsidRPr="009642DE">
              <w:t>4209507</w:t>
            </w:r>
          </w:p>
          <w:p w14:paraId="7FFBB23F" w14:textId="77777777" w:rsidR="0072517E" w:rsidRDefault="0072517E" w:rsidP="00FD3451">
            <w:pPr>
              <w:pStyle w:val="Drawing"/>
              <w:jc w:val="right"/>
            </w:pPr>
            <w:r w:rsidRPr="009642DE">
              <w:t>4309861</w:t>
            </w:r>
          </w:p>
          <w:p w14:paraId="75F22055" w14:textId="77777777" w:rsidR="0072517E" w:rsidRDefault="0072517E" w:rsidP="00FD3451">
            <w:pPr>
              <w:pStyle w:val="Drawing"/>
              <w:jc w:val="right"/>
            </w:pPr>
            <w:r w:rsidRPr="009642DE">
              <w:t>4409443</w:t>
            </w:r>
          </w:p>
          <w:p w14:paraId="64CF4A0C" w14:textId="77777777" w:rsidR="0072517E" w:rsidRDefault="0072517E" w:rsidP="00FD3451">
            <w:pPr>
              <w:pStyle w:val="Drawing"/>
              <w:jc w:val="right"/>
            </w:pPr>
            <w:r w:rsidRPr="009642DE">
              <w:t>4509432</w:t>
            </w:r>
          </w:p>
          <w:p w14:paraId="7F58A139" w14:textId="77777777" w:rsidR="0072517E" w:rsidRDefault="0072517E" w:rsidP="00FD3451">
            <w:pPr>
              <w:pStyle w:val="Drawing"/>
              <w:jc w:val="right"/>
            </w:pPr>
            <w:r w:rsidRPr="009642DE">
              <w:t>4609896</w:t>
            </w:r>
          </w:p>
          <w:p w14:paraId="062DF302" w14:textId="77777777" w:rsidR="0072517E" w:rsidRDefault="0072517E" w:rsidP="00FD3451">
            <w:pPr>
              <w:pStyle w:val="Drawing"/>
              <w:jc w:val="right"/>
            </w:pPr>
            <w:r w:rsidRPr="009642DE">
              <w:t>4709754</w:t>
            </w:r>
          </w:p>
          <w:p w14:paraId="2BD04B66" w14:textId="77777777" w:rsidR="0072517E" w:rsidRDefault="0072517E" w:rsidP="00FD3451">
            <w:pPr>
              <w:pStyle w:val="Drawing"/>
              <w:jc w:val="right"/>
            </w:pPr>
            <w:r w:rsidRPr="009642DE">
              <w:t>4809934</w:t>
            </w:r>
          </w:p>
          <w:p w14:paraId="70E96051" w14:textId="77777777" w:rsidR="0072517E" w:rsidRDefault="0072517E" w:rsidP="00FD3451">
            <w:pPr>
              <w:pStyle w:val="Drawing"/>
              <w:jc w:val="right"/>
            </w:pPr>
            <w:r w:rsidRPr="009642DE">
              <w:t>4909941</w:t>
            </w:r>
          </w:p>
          <w:p w14:paraId="44210294" w14:textId="77777777" w:rsidR="0072517E" w:rsidRDefault="0072517E" w:rsidP="00FD3451">
            <w:pPr>
              <w:pStyle w:val="Drawing"/>
              <w:jc w:val="right"/>
            </w:pPr>
            <w:r w:rsidRPr="009642DE">
              <w:t>5009787</w:t>
            </w:r>
          </w:p>
          <w:p w14:paraId="416CCB0C" w14:textId="77777777" w:rsidR="0072517E" w:rsidRDefault="0072517E" w:rsidP="00FD3451">
            <w:pPr>
              <w:pStyle w:val="Drawing"/>
              <w:jc w:val="right"/>
            </w:pPr>
            <w:r w:rsidRPr="009642DE">
              <w:t>5109940</w:t>
            </w:r>
          </w:p>
          <w:p w14:paraId="05B658B0" w14:textId="77777777" w:rsidR="0072517E" w:rsidRDefault="0072517E" w:rsidP="00FD3451">
            <w:pPr>
              <w:pStyle w:val="Drawing"/>
              <w:jc w:val="right"/>
            </w:pPr>
            <w:r w:rsidRPr="009642DE">
              <w:t>5209340</w:t>
            </w:r>
          </w:p>
          <w:p w14:paraId="3F751CCC" w14:textId="77777777" w:rsidR="0072517E" w:rsidRDefault="0072517E" w:rsidP="00FD3451">
            <w:pPr>
              <w:pStyle w:val="Drawing"/>
              <w:jc w:val="right"/>
            </w:pPr>
            <w:r w:rsidRPr="009642DE">
              <w:t>5309889</w:t>
            </w:r>
          </w:p>
          <w:p w14:paraId="0ADE952E" w14:textId="77777777" w:rsidR="0072517E" w:rsidRDefault="0072517E" w:rsidP="00FD3451">
            <w:pPr>
              <w:pStyle w:val="Drawing"/>
              <w:jc w:val="right"/>
            </w:pPr>
            <w:r w:rsidRPr="009642DE">
              <w:t>5409745</w:t>
            </w:r>
          </w:p>
          <w:p w14:paraId="180DBBBD" w14:textId="77777777" w:rsidR="0072517E" w:rsidRDefault="0072517E" w:rsidP="00FD3451">
            <w:pPr>
              <w:pStyle w:val="Drawing"/>
              <w:jc w:val="right"/>
            </w:pPr>
            <w:r w:rsidRPr="009642DE">
              <w:t>5509970</w:t>
            </w:r>
          </w:p>
          <w:p w14:paraId="61E7F3B6" w14:textId="77777777" w:rsidR="0072517E" w:rsidRDefault="0072517E" w:rsidP="00FD3451">
            <w:pPr>
              <w:pStyle w:val="Drawing"/>
              <w:jc w:val="right"/>
            </w:pPr>
            <w:r w:rsidRPr="009642DE">
              <w:t>5609559</w:t>
            </w:r>
          </w:p>
          <w:p w14:paraId="1A7D73D9" w14:textId="77777777" w:rsidR="0072517E" w:rsidRDefault="0072517E" w:rsidP="00FD3451">
            <w:pPr>
              <w:pStyle w:val="Drawing"/>
              <w:jc w:val="right"/>
            </w:pPr>
            <w:r w:rsidRPr="009642DE">
              <w:t>5709860</w:t>
            </w:r>
          </w:p>
          <w:p w14:paraId="59D2006E" w14:textId="77777777" w:rsidR="0072517E" w:rsidRDefault="0072517E" w:rsidP="00FD3451">
            <w:pPr>
              <w:pStyle w:val="Drawing"/>
              <w:jc w:val="right"/>
            </w:pPr>
            <w:r w:rsidRPr="009642DE">
              <w:t>5809376</w:t>
            </w:r>
          </w:p>
          <w:p w14:paraId="6867696E" w14:textId="77777777" w:rsidR="0072517E" w:rsidRDefault="0072517E" w:rsidP="00FD3451">
            <w:pPr>
              <w:pStyle w:val="Drawing"/>
              <w:jc w:val="right"/>
            </w:pPr>
            <w:r w:rsidRPr="009642DE">
              <w:t>5909954</w:t>
            </w:r>
          </w:p>
          <w:p w14:paraId="62448942" w14:textId="77777777" w:rsidR="0072517E" w:rsidRDefault="0072517E" w:rsidP="00FD3451">
            <w:pPr>
              <w:pStyle w:val="Drawing"/>
              <w:jc w:val="right"/>
            </w:pPr>
            <w:r w:rsidRPr="009642DE">
              <w:lastRenderedPageBreak/>
              <w:t>6009600</w:t>
            </w:r>
          </w:p>
          <w:p w14:paraId="7A52A32E" w14:textId="77777777" w:rsidR="0072517E" w:rsidRDefault="0072517E" w:rsidP="00FD3451">
            <w:pPr>
              <w:pStyle w:val="Drawing"/>
              <w:jc w:val="right"/>
            </w:pPr>
            <w:r w:rsidRPr="009642DE">
              <w:t>6109527</w:t>
            </w:r>
          </w:p>
          <w:p w14:paraId="4F4B25BA" w14:textId="77777777" w:rsidR="0072517E" w:rsidRDefault="0072517E" w:rsidP="00FD3451">
            <w:pPr>
              <w:pStyle w:val="Drawing"/>
              <w:jc w:val="right"/>
            </w:pPr>
            <w:r w:rsidRPr="009642DE">
              <w:t>6209960</w:t>
            </w:r>
          </w:p>
          <w:p w14:paraId="10F340E4" w14:textId="77777777" w:rsidR="0072517E" w:rsidRDefault="0072517E" w:rsidP="00FD3451">
            <w:pPr>
              <w:pStyle w:val="Drawing"/>
              <w:jc w:val="right"/>
            </w:pPr>
            <w:r w:rsidRPr="009642DE">
              <w:t>6309964</w:t>
            </w:r>
          </w:p>
          <w:p w14:paraId="5F0D2904" w14:textId="77777777" w:rsidR="0072517E" w:rsidRDefault="0072517E" w:rsidP="00FD3451">
            <w:pPr>
              <w:pStyle w:val="Drawing"/>
              <w:jc w:val="right"/>
            </w:pPr>
            <w:r w:rsidRPr="009642DE">
              <w:t>6409634</w:t>
            </w:r>
          </w:p>
          <w:p w14:paraId="16EB7584" w14:textId="77777777" w:rsidR="0072517E" w:rsidRDefault="0072517E" w:rsidP="00FD3451">
            <w:pPr>
              <w:pStyle w:val="Drawing"/>
              <w:jc w:val="right"/>
            </w:pPr>
            <w:r w:rsidRPr="009642DE">
              <w:t>6509940</w:t>
            </w:r>
          </w:p>
          <w:p w14:paraId="6208147B" w14:textId="77777777" w:rsidR="0072517E" w:rsidRDefault="0072517E" w:rsidP="00FD3451">
            <w:pPr>
              <w:pStyle w:val="Drawing"/>
              <w:jc w:val="right"/>
            </w:pPr>
            <w:r w:rsidRPr="009642DE">
              <w:t>6609954</w:t>
            </w:r>
          </w:p>
          <w:p w14:paraId="6B06901E" w14:textId="77777777" w:rsidR="0072517E" w:rsidRDefault="0072517E" w:rsidP="00FD3451">
            <w:pPr>
              <w:pStyle w:val="Drawing"/>
              <w:jc w:val="right"/>
            </w:pPr>
            <w:r w:rsidRPr="009642DE">
              <w:t>6709896</w:t>
            </w:r>
          </w:p>
          <w:p w14:paraId="75D3BC24" w14:textId="77777777" w:rsidR="0072517E" w:rsidRDefault="0072517E" w:rsidP="00FD3451">
            <w:pPr>
              <w:pStyle w:val="Drawing"/>
              <w:jc w:val="right"/>
            </w:pPr>
            <w:r w:rsidRPr="009642DE">
              <w:t>6809492</w:t>
            </w:r>
          </w:p>
          <w:p w14:paraId="56E5AAFC" w14:textId="77777777" w:rsidR="0072517E" w:rsidRDefault="0072517E" w:rsidP="00FD3451">
            <w:pPr>
              <w:pStyle w:val="Drawing"/>
              <w:jc w:val="right"/>
            </w:pPr>
            <w:r w:rsidRPr="009642DE">
              <w:t>6909552</w:t>
            </w:r>
          </w:p>
          <w:p w14:paraId="43DD73C4" w14:textId="77777777" w:rsidR="0072517E" w:rsidRDefault="0072517E" w:rsidP="00FD3451">
            <w:pPr>
              <w:pStyle w:val="Drawing"/>
              <w:jc w:val="right"/>
            </w:pPr>
            <w:r w:rsidRPr="009642DE">
              <w:t>7009388</w:t>
            </w:r>
          </w:p>
          <w:p w14:paraId="21AF0776" w14:textId="77777777" w:rsidR="0072517E" w:rsidRDefault="0072517E" w:rsidP="00FD3451">
            <w:pPr>
              <w:pStyle w:val="Drawing"/>
              <w:jc w:val="right"/>
            </w:pPr>
            <w:r w:rsidRPr="009642DE">
              <w:t>7109517</w:t>
            </w:r>
          </w:p>
          <w:p w14:paraId="52BE0ADD" w14:textId="77777777" w:rsidR="0072517E" w:rsidRDefault="0072517E" w:rsidP="00FD3451">
            <w:pPr>
              <w:pStyle w:val="Drawing"/>
              <w:jc w:val="right"/>
            </w:pPr>
            <w:r w:rsidRPr="009642DE">
              <w:t>7209971</w:t>
            </w:r>
          </w:p>
          <w:p w14:paraId="5FB3A7AF" w14:textId="77777777" w:rsidR="0072517E" w:rsidRDefault="0072517E" w:rsidP="00FD3451">
            <w:pPr>
              <w:pStyle w:val="Drawing"/>
              <w:jc w:val="right"/>
            </w:pPr>
            <w:r w:rsidRPr="009642DE">
              <w:t>7309897</w:t>
            </w:r>
          </w:p>
          <w:p w14:paraId="0A34D7E4" w14:textId="77777777" w:rsidR="0072517E" w:rsidRDefault="0072517E" w:rsidP="00FD3451">
            <w:pPr>
              <w:pStyle w:val="Drawing"/>
              <w:jc w:val="right"/>
            </w:pPr>
            <w:r w:rsidRPr="009642DE">
              <w:t>7409384</w:t>
            </w:r>
          </w:p>
          <w:p w14:paraId="284B0E36" w14:textId="77777777" w:rsidR="0072517E" w:rsidRDefault="0072517E" w:rsidP="00FD3451">
            <w:pPr>
              <w:pStyle w:val="Drawing"/>
              <w:jc w:val="right"/>
            </w:pPr>
            <w:r w:rsidRPr="009642DE">
              <w:t>7509755</w:t>
            </w:r>
          </w:p>
          <w:p w14:paraId="626CF2ED" w14:textId="77777777" w:rsidR="0072517E" w:rsidRDefault="0072517E" w:rsidP="00FD3451">
            <w:pPr>
              <w:pStyle w:val="Drawing"/>
              <w:jc w:val="right"/>
            </w:pPr>
            <w:r w:rsidRPr="009642DE">
              <w:t>7609938</w:t>
            </w:r>
          </w:p>
          <w:p w14:paraId="08B0489D" w14:textId="77777777" w:rsidR="0072517E" w:rsidRDefault="0072517E" w:rsidP="00FD3451">
            <w:pPr>
              <w:pStyle w:val="Drawing"/>
              <w:jc w:val="right"/>
            </w:pPr>
            <w:r w:rsidRPr="009642DE">
              <w:t>7709852</w:t>
            </w:r>
          </w:p>
          <w:p w14:paraId="6DDE72B1" w14:textId="77777777" w:rsidR="0072517E" w:rsidRDefault="0072517E" w:rsidP="00FD3451">
            <w:pPr>
              <w:pStyle w:val="Drawing"/>
              <w:jc w:val="right"/>
            </w:pPr>
            <w:r w:rsidRPr="009642DE">
              <w:t>7809433</w:t>
            </w:r>
          </w:p>
          <w:p w14:paraId="09E2F155" w14:textId="77777777" w:rsidR="0072517E" w:rsidRDefault="0072517E" w:rsidP="00FD3451">
            <w:pPr>
              <w:pStyle w:val="Drawing"/>
              <w:jc w:val="right"/>
            </w:pPr>
            <w:r w:rsidRPr="009642DE">
              <w:t>7909479</w:t>
            </w:r>
          </w:p>
          <w:p w14:paraId="6250F543" w14:textId="77777777" w:rsidR="0072517E" w:rsidRDefault="0072517E" w:rsidP="00FD3451">
            <w:pPr>
              <w:pStyle w:val="Drawing"/>
              <w:jc w:val="right"/>
            </w:pPr>
            <w:r w:rsidRPr="009642DE">
              <w:t>8009993</w:t>
            </w:r>
          </w:p>
          <w:p w14:paraId="56DDEBB2" w14:textId="77777777" w:rsidR="0072517E" w:rsidRDefault="0072517E" w:rsidP="00FD3451">
            <w:pPr>
              <w:pStyle w:val="Drawing"/>
              <w:jc w:val="right"/>
            </w:pPr>
            <w:r w:rsidRPr="009642DE">
              <w:t>8109751</w:t>
            </w:r>
          </w:p>
          <w:p w14:paraId="1AA7FC22" w14:textId="77777777" w:rsidR="0072517E" w:rsidRDefault="0072517E" w:rsidP="00FD3451">
            <w:pPr>
              <w:pStyle w:val="Drawing"/>
              <w:jc w:val="right"/>
            </w:pPr>
            <w:r w:rsidRPr="009642DE">
              <w:t>8209675</w:t>
            </w:r>
          </w:p>
          <w:p w14:paraId="3980707B" w14:textId="77777777" w:rsidR="0072517E" w:rsidRDefault="0072517E" w:rsidP="00FD3451">
            <w:pPr>
              <w:pStyle w:val="Drawing"/>
              <w:jc w:val="right"/>
            </w:pPr>
            <w:r w:rsidRPr="009642DE">
              <w:t>8309967</w:t>
            </w:r>
          </w:p>
          <w:p w14:paraId="0F67E724" w14:textId="77777777" w:rsidR="0072517E" w:rsidRDefault="0072517E" w:rsidP="00FD3451">
            <w:pPr>
              <w:pStyle w:val="Drawing"/>
              <w:jc w:val="right"/>
            </w:pPr>
            <w:r w:rsidRPr="009642DE">
              <w:t>8409992</w:t>
            </w:r>
          </w:p>
          <w:p w14:paraId="201B1C5B" w14:textId="77777777" w:rsidR="0072517E" w:rsidRDefault="0072517E" w:rsidP="00FD3451">
            <w:pPr>
              <w:pStyle w:val="Drawing"/>
              <w:jc w:val="right"/>
            </w:pPr>
            <w:r w:rsidRPr="009642DE">
              <w:t>8509748</w:t>
            </w:r>
          </w:p>
          <w:p w14:paraId="4B1BA573" w14:textId="77777777" w:rsidR="0072517E" w:rsidRDefault="0072517E" w:rsidP="00FD3451">
            <w:pPr>
              <w:pStyle w:val="Drawing"/>
              <w:jc w:val="right"/>
            </w:pPr>
            <w:r w:rsidRPr="009642DE">
              <w:t>8609700</w:t>
            </w:r>
          </w:p>
          <w:p w14:paraId="7EA7172C" w14:textId="77777777" w:rsidR="0072517E" w:rsidRDefault="0072517E" w:rsidP="00FD3451">
            <w:pPr>
              <w:pStyle w:val="Drawing"/>
              <w:jc w:val="right"/>
            </w:pPr>
            <w:r w:rsidRPr="009642DE">
              <w:t>8709764</w:t>
            </w:r>
          </w:p>
          <w:p w14:paraId="6B30F07D" w14:textId="77777777" w:rsidR="0072517E" w:rsidRDefault="0072517E" w:rsidP="00FD3451">
            <w:pPr>
              <w:pStyle w:val="Drawing"/>
              <w:jc w:val="right"/>
            </w:pPr>
            <w:r w:rsidRPr="009642DE">
              <w:t>8809801</w:t>
            </w:r>
          </w:p>
          <w:p w14:paraId="4F86CED7" w14:textId="77777777" w:rsidR="0072517E" w:rsidRDefault="0072517E" w:rsidP="00FD3451">
            <w:pPr>
              <w:pStyle w:val="Drawing"/>
              <w:jc w:val="right"/>
            </w:pPr>
            <w:r w:rsidRPr="009642DE">
              <w:t>8909217</w:t>
            </w:r>
          </w:p>
          <w:p w14:paraId="01B9E972" w14:textId="77777777" w:rsidR="0072517E" w:rsidRDefault="0072517E" w:rsidP="00FD3451">
            <w:pPr>
              <w:pStyle w:val="Drawing"/>
              <w:jc w:val="right"/>
            </w:pPr>
            <w:r w:rsidRPr="009642DE">
              <w:t>9009866</w:t>
            </w:r>
          </w:p>
          <w:p w14:paraId="543D7E00" w14:textId="77777777" w:rsidR="0072517E" w:rsidRDefault="0072517E" w:rsidP="00FD3451">
            <w:pPr>
              <w:pStyle w:val="Drawing"/>
              <w:jc w:val="right"/>
            </w:pPr>
            <w:r w:rsidRPr="009642DE">
              <w:t>9109830</w:t>
            </w:r>
          </w:p>
          <w:p w14:paraId="561799B2" w14:textId="77777777" w:rsidR="0072517E" w:rsidRDefault="0072517E" w:rsidP="00FD3451">
            <w:pPr>
              <w:pStyle w:val="Drawing"/>
              <w:jc w:val="right"/>
            </w:pPr>
            <w:r w:rsidRPr="009642DE">
              <w:t>9209609</w:t>
            </w:r>
          </w:p>
          <w:p w14:paraId="62702E62" w14:textId="77777777" w:rsidR="0072517E" w:rsidRDefault="0072517E" w:rsidP="00FD3451">
            <w:pPr>
              <w:pStyle w:val="Drawing"/>
              <w:jc w:val="right"/>
            </w:pPr>
            <w:r w:rsidRPr="009642DE">
              <w:t>9309917</w:t>
            </w:r>
          </w:p>
          <w:p w14:paraId="04B054F3" w14:textId="77777777" w:rsidR="0072517E" w:rsidRDefault="0072517E" w:rsidP="00FD3451">
            <w:pPr>
              <w:pStyle w:val="Drawing"/>
              <w:jc w:val="right"/>
            </w:pPr>
            <w:r w:rsidRPr="009642DE">
              <w:t>9409676</w:t>
            </w:r>
          </w:p>
          <w:p w14:paraId="7BB79E9A" w14:textId="77777777" w:rsidR="0072517E" w:rsidRDefault="0072517E" w:rsidP="00FD3451">
            <w:pPr>
              <w:pStyle w:val="Drawing"/>
              <w:jc w:val="right"/>
            </w:pPr>
            <w:r w:rsidRPr="009642DE">
              <w:t>9509448</w:t>
            </w:r>
          </w:p>
          <w:p w14:paraId="4E4C8037" w14:textId="77777777" w:rsidR="0072517E" w:rsidRDefault="0072517E" w:rsidP="00FD3451">
            <w:pPr>
              <w:pStyle w:val="Drawing"/>
              <w:jc w:val="right"/>
            </w:pPr>
            <w:r w:rsidRPr="009642DE">
              <w:t>9609561</w:t>
            </w:r>
          </w:p>
          <w:p w14:paraId="67DFAB00" w14:textId="77777777" w:rsidR="0072517E" w:rsidRDefault="0072517E" w:rsidP="00FD3451">
            <w:pPr>
              <w:pStyle w:val="Drawing"/>
              <w:jc w:val="right"/>
            </w:pPr>
            <w:r w:rsidRPr="009642DE">
              <w:t>9709470</w:t>
            </w:r>
          </w:p>
          <w:p w14:paraId="0AB003DB" w14:textId="77777777" w:rsidR="0072517E" w:rsidRDefault="0072517E" w:rsidP="00FD3451">
            <w:pPr>
              <w:pStyle w:val="Drawing"/>
              <w:jc w:val="right"/>
            </w:pPr>
            <w:r w:rsidRPr="009642DE">
              <w:t>9809618</w:t>
            </w:r>
          </w:p>
          <w:p w14:paraId="24D72774" w14:textId="1D90AEC5" w:rsidR="0072517E" w:rsidRDefault="0072517E" w:rsidP="00FD3451">
            <w:pPr>
              <w:pStyle w:val="Drawing"/>
              <w:jc w:val="right"/>
            </w:pPr>
            <w:r w:rsidRPr="009642DE">
              <w:t>9909918</w:t>
            </w:r>
          </w:p>
        </w:tc>
        <w:tc>
          <w:tcPr>
            <w:tcW w:w="1559" w:type="dxa"/>
          </w:tcPr>
          <w:p w14:paraId="699CF09C" w14:textId="744C61CB" w:rsidR="0072517E" w:rsidRDefault="0072517E" w:rsidP="00FD3451">
            <w:pPr>
              <w:pStyle w:val="Drawing"/>
              <w:jc w:val="right"/>
            </w:pPr>
            <w:r>
              <w:lastRenderedPageBreak/>
              <w:t xml:space="preserve">    9848920</w:t>
            </w:r>
          </w:p>
          <w:p w14:paraId="44C79239" w14:textId="77777777" w:rsidR="0072517E" w:rsidRDefault="0072517E" w:rsidP="00FD3451">
            <w:pPr>
              <w:pStyle w:val="Drawing"/>
              <w:jc w:val="right"/>
            </w:pPr>
            <w:r w:rsidRPr="009642DE">
              <w:t xml:space="preserve">  109416444 </w:t>
            </w:r>
          </w:p>
          <w:p w14:paraId="374170B8" w14:textId="77777777" w:rsidR="0072517E" w:rsidRDefault="0072517E" w:rsidP="00FD3451">
            <w:pPr>
              <w:pStyle w:val="Drawing"/>
              <w:jc w:val="right"/>
            </w:pPr>
            <w:r w:rsidRPr="009642DE">
              <w:t xml:space="preserve">  207899335 </w:t>
            </w:r>
          </w:p>
          <w:p w14:paraId="648E1EC7" w14:textId="77777777" w:rsidR="0072517E" w:rsidRDefault="0072517E" w:rsidP="00FD3451">
            <w:pPr>
              <w:pStyle w:val="Drawing"/>
              <w:jc w:val="right"/>
            </w:pPr>
            <w:r w:rsidRPr="009642DE">
              <w:t xml:space="preserve">  304995292 </w:t>
            </w:r>
          </w:p>
          <w:p w14:paraId="3B3FB3A0" w14:textId="77777777" w:rsidR="0072517E" w:rsidRDefault="0072517E" w:rsidP="00FD3451">
            <w:pPr>
              <w:pStyle w:val="Drawing"/>
              <w:jc w:val="right"/>
            </w:pPr>
            <w:r w:rsidRPr="009642DE">
              <w:t xml:space="preserve">  401313533 </w:t>
            </w:r>
          </w:p>
          <w:p w14:paraId="15DADA38" w14:textId="77777777" w:rsidR="0072517E" w:rsidRDefault="0072517E" w:rsidP="00FD3451">
            <w:pPr>
              <w:pStyle w:val="Drawing"/>
              <w:jc w:val="right"/>
            </w:pPr>
            <w:r w:rsidRPr="009642DE">
              <w:t xml:space="preserve">  496555883 </w:t>
            </w:r>
          </w:p>
          <w:p w14:paraId="07F248B3" w14:textId="77777777" w:rsidR="0072517E" w:rsidRDefault="0072517E" w:rsidP="00FD3451">
            <w:pPr>
              <w:pStyle w:val="Drawing"/>
              <w:jc w:val="right"/>
            </w:pPr>
            <w:r w:rsidRPr="009642DE">
              <w:t xml:space="preserve">  591483207 </w:t>
            </w:r>
          </w:p>
          <w:p w14:paraId="74DBB0E6" w14:textId="77777777" w:rsidR="0072517E" w:rsidRDefault="0072517E" w:rsidP="00FD3451">
            <w:pPr>
              <w:pStyle w:val="Drawing"/>
              <w:jc w:val="right"/>
            </w:pPr>
            <w:r w:rsidRPr="009642DE">
              <w:t xml:space="preserve">  685145471 </w:t>
            </w:r>
          </w:p>
          <w:p w14:paraId="2B1E5866" w14:textId="77777777" w:rsidR="0072517E" w:rsidRDefault="0072517E" w:rsidP="00FD3451">
            <w:pPr>
              <w:pStyle w:val="Drawing"/>
              <w:jc w:val="right"/>
            </w:pPr>
            <w:r w:rsidRPr="009642DE">
              <w:t xml:space="preserve">  777512071 </w:t>
            </w:r>
          </w:p>
          <w:p w14:paraId="463209CF" w14:textId="77777777" w:rsidR="0072517E" w:rsidRDefault="0072517E" w:rsidP="00FD3451">
            <w:pPr>
              <w:pStyle w:val="Drawing"/>
              <w:jc w:val="right"/>
            </w:pPr>
            <w:r w:rsidRPr="009642DE">
              <w:t xml:space="preserve">  868488285 </w:t>
            </w:r>
          </w:p>
          <w:p w14:paraId="08AF325A" w14:textId="77777777" w:rsidR="0072517E" w:rsidRDefault="0072517E" w:rsidP="00FD3451">
            <w:pPr>
              <w:pStyle w:val="Drawing"/>
              <w:jc w:val="right"/>
            </w:pPr>
            <w:r w:rsidRPr="009642DE">
              <w:t xml:space="preserve">  959430238 </w:t>
            </w:r>
          </w:p>
          <w:p w14:paraId="442B6C9A" w14:textId="77777777" w:rsidR="0072517E" w:rsidRDefault="0072517E" w:rsidP="00FD3451">
            <w:pPr>
              <w:pStyle w:val="Drawing"/>
              <w:jc w:val="right"/>
            </w:pPr>
            <w:r w:rsidRPr="009642DE">
              <w:t xml:space="preserve">1048522357 </w:t>
            </w:r>
          </w:p>
          <w:p w14:paraId="50F23BD7" w14:textId="77777777" w:rsidR="0072517E" w:rsidRDefault="0072517E" w:rsidP="00FD3451">
            <w:pPr>
              <w:pStyle w:val="Drawing"/>
              <w:jc w:val="right"/>
            </w:pPr>
            <w:r w:rsidRPr="009642DE">
              <w:t xml:space="preserve">1137168699 </w:t>
            </w:r>
          </w:p>
          <w:p w14:paraId="77EE9685" w14:textId="77777777" w:rsidR="0072517E" w:rsidRDefault="0072517E" w:rsidP="00FD3451">
            <w:pPr>
              <w:pStyle w:val="Drawing"/>
              <w:jc w:val="right"/>
            </w:pPr>
            <w:r w:rsidRPr="009642DE">
              <w:t xml:space="preserve">1224483040 </w:t>
            </w:r>
          </w:p>
          <w:p w14:paraId="17117058" w14:textId="77777777" w:rsidR="0072517E" w:rsidRDefault="0072517E" w:rsidP="00FD3451">
            <w:pPr>
              <w:pStyle w:val="Drawing"/>
              <w:jc w:val="right"/>
            </w:pPr>
            <w:r w:rsidRPr="009642DE">
              <w:t xml:space="preserve">1310742544 </w:t>
            </w:r>
          </w:p>
          <w:p w14:paraId="130F958C" w14:textId="77777777" w:rsidR="0072517E" w:rsidRDefault="0072517E" w:rsidP="00FD3451">
            <w:pPr>
              <w:pStyle w:val="Drawing"/>
              <w:jc w:val="right"/>
            </w:pPr>
            <w:r w:rsidRPr="009642DE">
              <w:t xml:space="preserve">1396207500 </w:t>
            </w:r>
          </w:p>
          <w:p w14:paraId="57E8CA77" w14:textId="77777777" w:rsidR="0072517E" w:rsidRDefault="0072517E" w:rsidP="00FD3451">
            <w:pPr>
              <w:pStyle w:val="Drawing"/>
              <w:jc w:val="right"/>
            </w:pPr>
            <w:r w:rsidRPr="009642DE">
              <w:t xml:space="preserve">1481111609 </w:t>
            </w:r>
          </w:p>
          <w:p w14:paraId="18AC1053" w14:textId="77777777" w:rsidR="0072517E" w:rsidRDefault="0072517E" w:rsidP="00FD3451">
            <w:pPr>
              <w:pStyle w:val="Drawing"/>
              <w:jc w:val="right"/>
            </w:pPr>
            <w:r w:rsidRPr="009642DE">
              <w:t xml:space="preserve">1564622185 </w:t>
            </w:r>
          </w:p>
          <w:p w14:paraId="1BFAF282" w14:textId="77777777" w:rsidR="0072517E" w:rsidRDefault="0072517E" w:rsidP="00FD3451">
            <w:pPr>
              <w:pStyle w:val="Drawing"/>
              <w:jc w:val="right"/>
            </w:pPr>
            <w:r w:rsidRPr="009642DE">
              <w:t xml:space="preserve">1646898852 </w:t>
            </w:r>
          </w:p>
          <w:p w14:paraId="05361B1B" w14:textId="77777777" w:rsidR="0072517E" w:rsidRDefault="0072517E" w:rsidP="00FD3451">
            <w:pPr>
              <w:pStyle w:val="Drawing"/>
              <w:jc w:val="right"/>
            </w:pPr>
            <w:r w:rsidRPr="009642DE">
              <w:t xml:space="preserve">1728222230 </w:t>
            </w:r>
          </w:p>
          <w:p w14:paraId="07BA7EEE" w14:textId="77777777" w:rsidR="0072517E" w:rsidRDefault="0072517E" w:rsidP="00FD3451">
            <w:pPr>
              <w:pStyle w:val="Drawing"/>
              <w:jc w:val="right"/>
            </w:pPr>
            <w:r w:rsidRPr="009642DE">
              <w:t xml:space="preserve">1808956082 </w:t>
            </w:r>
          </w:p>
          <w:p w14:paraId="18A412B5" w14:textId="77777777" w:rsidR="0072517E" w:rsidRDefault="0072517E" w:rsidP="00FD3451">
            <w:pPr>
              <w:pStyle w:val="Drawing"/>
              <w:jc w:val="right"/>
            </w:pPr>
            <w:r w:rsidRPr="009642DE">
              <w:t xml:space="preserve">1888358407 </w:t>
            </w:r>
          </w:p>
          <w:p w14:paraId="696E5D9A" w14:textId="77777777" w:rsidR="0072517E" w:rsidRDefault="0072517E" w:rsidP="00FD3451">
            <w:pPr>
              <w:pStyle w:val="Drawing"/>
              <w:jc w:val="right"/>
            </w:pPr>
            <w:r w:rsidRPr="009642DE">
              <w:t xml:space="preserve">1966687585 </w:t>
            </w:r>
          </w:p>
          <w:p w14:paraId="4A09D175" w14:textId="77777777" w:rsidR="0072517E" w:rsidRDefault="0072517E" w:rsidP="00FD3451">
            <w:pPr>
              <w:pStyle w:val="Drawing"/>
              <w:jc w:val="right"/>
            </w:pPr>
            <w:r w:rsidRPr="009642DE">
              <w:t xml:space="preserve">2044126769 </w:t>
            </w:r>
          </w:p>
          <w:p w14:paraId="75B560A6" w14:textId="77777777" w:rsidR="0072517E" w:rsidRDefault="0072517E" w:rsidP="00FD3451">
            <w:pPr>
              <w:pStyle w:val="Drawing"/>
              <w:jc w:val="right"/>
            </w:pPr>
            <w:r w:rsidRPr="009642DE">
              <w:t xml:space="preserve">2120697162 </w:t>
            </w:r>
          </w:p>
          <w:p w14:paraId="4A49B6C4" w14:textId="77777777" w:rsidR="0072517E" w:rsidRDefault="0072517E" w:rsidP="00FD3451">
            <w:pPr>
              <w:pStyle w:val="Drawing"/>
              <w:jc w:val="right"/>
            </w:pPr>
            <w:r w:rsidRPr="009642DE">
              <w:t xml:space="preserve">2196105805 </w:t>
            </w:r>
          </w:p>
          <w:p w14:paraId="08F55DCA" w14:textId="77777777" w:rsidR="0072517E" w:rsidRDefault="0072517E" w:rsidP="00FD3451">
            <w:pPr>
              <w:pStyle w:val="Drawing"/>
              <w:jc w:val="right"/>
            </w:pPr>
            <w:r w:rsidRPr="009642DE">
              <w:t xml:space="preserve">2270662882 </w:t>
            </w:r>
          </w:p>
          <w:p w14:paraId="481BC707" w14:textId="77777777" w:rsidR="0072517E" w:rsidRDefault="0072517E" w:rsidP="00FD3451">
            <w:pPr>
              <w:pStyle w:val="Drawing"/>
              <w:jc w:val="right"/>
            </w:pPr>
            <w:r w:rsidRPr="009642DE">
              <w:t xml:space="preserve">2344146165 </w:t>
            </w:r>
          </w:p>
          <w:p w14:paraId="6CAF3DAB" w14:textId="77777777" w:rsidR="0072517E" w:rsidRDefault="0072517E" w:rsidP="00FD3451">
            <w:pPr>
              <w:pStyle w:val="Drawing"/>
              <w:jc w:val="right"/>
            </w:pPr>
            <w:r w:rsidRPr="009642DE">
              <w:t xml:space="preserve">2416274856 </w:t>
            </w:r>
          </w:p>
          <w:p w14:paraId="19DDB911" w14:textId="77777777" w:rsidR="0072517E" w:rsidRDefault="0072517E" w:rsidP="00FD3451">
            <w:pPr>
              <w:pStyle w:val="Drawing"/>
              <w:jc w:val="right"/>
            </w:pPr>
            <w:r w:rsidRPr="009642DE">
              <w:t xml:space="preserve">2488045934 </w:t>
            </w:r>
          </w:p>
          <w:p w14:paraId="6A118309" w14:textId="77777777" w:rsidR="0072517E" w:rsidRDefault="0072517E" w:rsidP="00FD3451">
            <w:pPr>
              <w:pStyle w:val="Drawing"/>
              <w:jc w:val="right"/>
            </w:pPr>
            <w:r w:rsidRPr="009642DE">
              <w:t xml:space="preserve">2558464364 </w:t>
            </w:r>
          </w:p>
          <w:p w14:paraId="3CDCE382" w14:textId="77777777" w:rsidR="0072517E" w:rsidRDefault="0072517E" w:rsidP="00FD3451">
            <w:pPr>
              <w:pStyle w:val="Drawing"/>
              <w:jc w:val="right"/>
            </w:pPr>
            <w:r w:rsidRPr="009642DE">
              <w:t xml:space="preserve">2627883823 </w:t>
            </w:r>
          </w:p>
          <w:p w14:paraId="0110DA02" w14:textId="77777777" w:rsidR="0072517E" w:rsidRDefault="0072517E" w:rsidP="00FD3451">
            <w:pPr>
              <w:pStyle w:val="Drawing"/>
              <w:jc w:val="right"/>
            </w:pPr>
            <w:r w:rsidRPr="009642DE">
              <w:t xml:space="preserve">2696055081 </w:t>
            </w:r>
          </w:p>
          <w:p w14:paraId="7E8821CA" w14:textId="77777777" w:rsidR="0072517E" w:rsidRDefault="0072517E" w:rsidP="00FD3451">
            <w:pPr>
              <w:pStyle w:val="Drawing"/>
              <w:jc w:val="right"/>
            </w:pPr>
            <w:r w:rsidRPr="009642DE">
              <w:t xml:space="preserve">2763582387 </w:t>
            </w:r>
          </w:p>
          <w:p w14:paraId="478542E3" w14:textId="77777777" w:rsidR="0072517E" w:rsidRDefault="0072517E" w:rsidP="00FD3451">
            <w:pPr>
              <w:pStyle w:val="Drawing"/>
              <w:jc w:val="right"/>
            </w:pPr>
            <w:r w:rsidRPr="009642DE">
              <w:t xml:space="preserve">2830273367 </w:t>
            </w:r>
          </w:p>
          <w:p w14:paraId="5E63D142" w14:textId="77777777" w:rsidR="0072517E" w:rsidRDefault="0072517E" w:rsidP="00FD3451">
            <w:pPr>
              <w:pStyle w:val="Drawing"/>
              <w:jc w:val="right"/>
            </w:pPr>
            <w:r w:rsidRPr="009642DE">
              <w:t xml:space="preserve">2895574452 </w:t>
            </w:r>
          </w:p>
          <w:p w14:paraId="365FC62A" w14:textId="77777777" w:rsidR="0072517E" w:rsidRDefault="0072517E" w:rsidP="00FD3451">
            <w:pPr>
              <w:pStyle w:val="Drawing"/>
              <w:jc w:val="right"/>
            </w:pPr>
            <w:r w:rsidRPr="009642DE">
              <w:t xml:space="preserve">2960038345 </w:t>
            </w:r>
          </w:p>
          <w:p w14:paraId="13421666" w14:textId="77777777" w:rsidR="0072517E" w:rsidRDefault="0072517E" w:rsidP="00FD3451">
            <w:pPr>
              <w:pStyle w:val="Drawing"/>
              <w:jc w:val="right"/>
            </w:pPr>
            <w:r w:rsidRPr="009642DE">
              <w:t xml:space="preserve">3023310376 </w:t>
            </w:r>
          </w:p>
          <w:p w14:paraId="6961F210" w14:textId="77777777" w:rsidR="0072517E" w:rsidRDefault="0072517E" w:rsidP="00FD3451">
            <w:pPr>
              <w:pStyle w:val="Drawing"/>
              <w:jc w:val="right"/>
            </w:pPr>
            <w:r w:rsidRPr="009642DE">
              <w:t xml:space="preserve">3086059381 </w:t>
            </w:r>
          </w:p>
          <w:p w14:paraId="6D9033B1" w14:textId="77777777" w:rsidR="0072517E" w:rsidRDefault="0072517E" w:rsidP="00FD3451">
            <w:pPr>
              <w:pStyle w:val="Drawing"/>
              <w:jc w:val="right"/>
            </w:pPr>
            <w:r w:rsidRPr="009642DE">
              <w:t xml:space="preserve">3147519206 </w:t>
            </w:r>
          </w:p>
          <w:p w14:paraId="501BEC02" w14:textId="77777777" w:rsidR="0072517E" w:rsidRDefault="0072517E" w:rsidP="00FD3451">
            <w:pPr>
              <w:pStyle w:val="Drawing"/>
              <w:jc w:val="right"/>
            </w:pPr>
            <w:r w:rsidRPr="009642DE">
              <w:t xml:space="preserve">3207696340 </w:t>
            </w:r>
          </w:p>
          <w:p w14:paraId="5A39F958" w14:textId="77777777" w:rsidR="0072517E" w:rsidRDefault="0072517E" w:rsidP="00FD3451">
            <w:pPr>
              <w:pStyle w:val="Drawing"/>
              <w:jc w:val="right"/>
            </w:pPr>
            <w:r w:rsidRPr="009642DE">
              <w:t xml:space="preserve">3267149305 </w:t>
            </w:r>
          </w:p>
          <w:p w14:paraId="7D1F7F07" w14:textId="77777777" w:rsidR="0072517E" w:rsidRDefault="0072517E" w:rsidP="00FD3451">
            <w:pPr>
              <w:pStyle w:val="Drawing"/>
              <w:jc w:val="right"/>
            </w:pPr>
            <w:r w:rsidRPr="009642DE">
              <w:t xml:space="preserve">3325614189 </w:t>
            </w:r>
          </w:p>
          <w:p w14:paraId="3C593C7C" w14:textId="77777777" w:rsidR="0072517E" w:rsidRDefault="0072517E" w:rsidP="00FD3451">
            <w:pPr>
              <w:pStyle w:val="Drawing"/>
              <w:jc w:val="right"/>
            </w:pPr>
            <w:r w:rsidRPr="009642DE">
              <w:t xml:space="preserve">3383270996 </w:t>
            </w:r>
          </w:p>
          <w:p w14:paraId="46722E26" w14:textId="77777777" w:rsidR="0072517E" w:rsidRDefault="0072517E" w:rsidP="00FD3451">
            <w:pPr>
              <w:pStyle w:val="Drawing"/>
              <w:jc w:val="right"/>
            </w:pPr>
            <w:r w:rsidRPr="009642DE">
              <w:t xml:space="preserve">3439488230 </w:t>
            </w:r>
          </w:p>
          <w:p w14:paraId="25613E20" w14:textId="77777777" w:rsidR="0072517E" w:rsidRDefault="0072517E" w:rsidP="00FD3451">
            <w:pPr>
              <w:pStyle w:val="Drawing"/>
              <w:jc w:val="right"/>
            </w:pPr>
            <w:r w:rsidRPr="009642DE">
              <w:t xml:space="preserve">3494937885 </w:t>
            </w:r>
          </w:p>
          <w:p w14:paraId="1E990EB2" w14:textId="77777777" w:rsidR="0072517E" w:rsidRDefault="0072517E" w:rsidP="00FD3451">
            <w:pPr>
              <w:pStyle w:val="Drawing"/>
              <w:jc w:val="right"/>
            </w:pPr>
            <w:r w:rsidRPr="009642DE">
              <w:t xml:space="preserve">3549644228 </w:t>
            </w:r>
          </w:p>
          <w:p w14:paraId="70D57790" w14:textId="77777777" w:rsidR="0072517E" w:rsidRDefault="0072517E" w:rsidP="00FD3451">
            <w:pPr>
              <w:pStyle w:val="Drawing"/>
              <w:jc w:val="right"/>
            </w:pPr>
            <w:r w:rsidRPr="009642DE">
              <w:t xml:space="preserve">3603019857 </w:t>
            </w:r>
          </w:p>
          <w:p w14:paraId="4858B24B" w14:textId="77777777" w:rsidR="0072517E" w:rsidRDefault="0072517E" w:rsidP="00FD3451">
            <w:pPr>
              <w:pStyle w:val="Drawing"/>
              <w:jc w:val="right"/>
            </w:pPr>
            <w:r w:rsidRPr="009642DE">
              <w:t xml:space="preserve">3655565924 </w:t>
            </w:r>
          </w:p>
          <w:p w14:paraId="0DBCBF24" w14:textId="77777777" w:rsidR="0072517E" w:rsidRDefault="0072517E" w:rsidP="00FD3451">
            <w:pPr>
              <w:pStyle w:val="Drawing"/>
              <w:jc w:val="right"/>
            </w:pPr>
            <w:r w:rsidRPr="009642DE">
              <w:t xml:space="preserve">3707020261 </w:t>
            </w:r>
          </w:p>
          <w:p w14:paraId="1CFD7E07" w14:textId="77777777" w:rsidR="0072517E" w:rsidRDefault="0072517E" w:rsidP="00FD3451">
            <w:pPr>
              <w:pStyle w:val="Drawing"/>
              <w:jc w:val="right"/>
            </w:pPr>
            <w:r w:rsidRPr="009642DE">
              <w:t xml:space="preserve">3757393610 </w:t>
            </w:r>
          </w:p>
          <w:p w14:paraId="43D8A3FD" w14:textId="77777777" w:rsidR="0072517E" w:rsidRDefault="0072517E" w:rsidP="00FD3451">
            <w:pPr>
              <w:pStyle w:val="Drawing"/>
              <w:jc w:val="right"/>
            </w:pPr>
            <w:r w:rsidRPr="009642DE">
              <w:t xml:space="preserve">3806920923 </w:t>
            </w:r>
          </w:p>
          <w:p w14:paraId="69180BC1" w14:textId="77777777" w:rsidR="0072517E" w:rsidRDefault="0072517E" w:rsidP="00FD3451">
            <w:pPr>
              <w:pStyle w:val="Drawing"/>
              <w:jc w:val="right"/>
            </w:pPr>
            <w:r w:rsidRPr="009642DE">
              <w:t xml:space="preserve">3855083592 </w:t>
            </w:r>
          </w:p>
          <w:p w14:paraId="5A87EC10" w14:textId="77777777" w:rsidR="0072517E" w:rsidRDefault="0072517E" w:rsidP="00FD3451">
            <w:pPr>
              <w:pStyle w:val="Drawing"/>
              <w:jc w:val="right"/>
            </w:pPr>
            <w:r w:rsidRPr="009642DE">
              <w:t xml:space="preserve">3902798032 </w:t>
            </w:r>
          </w:p>
          <w:p w14:paraId="2B7812CE" w14:textId="77777777" w:rsidR="0072517E" w:rsidRDefault="0072517E" w:rsidP="00FD3451">
            <w:pPr>
              <w:pStyle w:val="Drawing"/>
              <w:jc w:val="right"/>
            </w:pPr>
            <w:r w:rsidRPr="009642DE">
              <w:t xml:space="preserve">3949183047 </w:t>
            </w:r>
          </w:p>
          <w:p w14:paraId="38763F61" w14:textId="77777777" w:rsidR="0072517E" w:rsidRDefault="0072517E" w:rsidP="00FD3451">
            <w:pPr>
              <w:pStyle w:val="Drawing"/>
              <w:jc w:val="right"/>
            </w:pPr>
            <w:r w:rsidRPr="009642DE">
              <w:t xml:space="preserve">3994736919 </w:t>
            </w:r>
          </w:p>
          <w:p w14:paraId="2B6A3E36" w14:textId="77777777" w:rsidR="0072517E" w:rsidRDefault="0072517E" w:rsidP="00FD3451">
            <w:pPr>
              <w:pStyle w:val="Drawing"/>
              <w:jc w:val="right"/>
            </w:pPr>
            <w:r w:rsidRPr="009642DE">
              <w:t xml:space="preserve">4039006037 </w:t>
            </w:r>
          </w:p>
          <w:p w14:paraId="25E16C85" w14:textId="77777777" w:rsidR="0072517E" w:rsidRDefault="0072517E" w:rsidP="00FD3451">
            <w:pPr>
              <w:pStyle w:val="Drawing"/>
              <w:jc w:val="right"/>
            </w:pPr>
            <w:r w:rsidRPr="009642DE">
              <w:t xml:space="preserve">4082590046 </w:t>
            </w:r>
          </w:p>
          <w:p w14:paraId="540CE80E" w14:textId="77777777" w:rsidR="0072517E" w:rsidRDefault="0072517E" w:rsidP="00FD3451">
            <w:pPr>
              <w:pStyle w:val="Drawing"/>
              <w:jc w:val="right"/>
            </w:pPr>
            <w:r w:rsidRPr="009642DE">
              <w:t xml:space="preserve">4124838310 </w:t>
            </w:r>
          </w:p>
          <w:p w14:paraId="0E2F54B4" w14:textId="77777777" w:rsidR="0072517E" w:rsidRDefault="0072517E" w:rsidP="00FD3451">
            <w:pPr>
              <w:pStyle w:val="Drawing"/>
              <w:jc w:val="right"/>
            </w:pPr>
            <w:r w:rsidRPr="009642DE">
              <w:t xml:space="preserve">4166531330 </w:t>
            </w:r>
          </w:p>
          <w:p w14:paraId="48D13B48" w14:textId="77777777" w:rsidR="0072517E" w:rsidRDefault="0072517E" w:rsidP="00FD3451">
            <w:pPr>
              <w:pStyle w:val="Drawing"/>
              <w:jc w:val="right"/>
            </w:pPr>
            <w:r w:rsidRPr="009642DE">
              <w:lastRenderedPageBreak/>
              <w:t xml:space="preserve">4206840083 </w:t>
            </w:r>
          </w:p>
          <w:p w14:paraId="1DDC1459" w14:textId="77777777" w:rsidR="0072517E" w:rsidRDefault="0072517E" w:rsidP="00FD3451">
            <w:pPr>
              <w:pStyle w:val="Drawing"/>
              <w:jc w:val="right"/>
            </w:pPr>
            <w:r w:rsidRPr="009642DE">
              <w:t xml:space="preserve">4246265759 </w:t>
            </w:r>
          </w:p>
          <w:p w14:paraId="1F054FFC" w14:textId="77777777" w:rsidR="0072517E" w:rsidRDefault="0072517E" w:rsidP="00FD3451">
            <w:pPr>
              <w:pStyle w:val="Drawing"/>
              <w:jc w:val="right"/>
            </w:pPr>
            <w:r w:rsidRPr="009642DE">
              <w:t xml:space="preserve">4284884996 </w:t>
            </w:r>
          </w:p>
          <w:p w14:paraId="29DA2C1F" w14:textId="77777777" w:rsidR="0072517E" w:rsidRDefault="0072517E" w:rsidP="00FD3451">
            <w:pPr>
              <w:pStyle w:val="Drawing"/>
              <w:jc w:val="right"/>
            </w:pPr>
            <w:r w:rsidRPr="009642DE">
              <w:t xml:space="preserve">4322336802 </w:t>
            </w:r>
          </w:p>
          <w:p w14:paraId="31DB763B" w14:textId="77777777" w:rsidR="0072517E" w:rsidRDefault="0072517E" w:rsidP="00FD3451">
            <w:pPr>
              <w:pStyle w:val="Drawing"/>
              <w:jc w:val="right"/>
            </w:pPr>
            <w:r w:rsidRPr="009642DE">
              <w:t xml:space="preserve">4358668427 </w:t>
            </w:r>
          </w:p>
          <w:p w14:paraId="4B538E86" w14:textId="77777777" w:rsidR="0072517E" w:rsidRDefault="0072517E" w:rsidP="00FD3451">
            <w:pPr>
              <w:pStyle w:val="Drawing"/>
              <w:jc w:val="right"/>
            </w:pPr>
            <w:r w:rsidRPr="009642DE">
              <w:t xml:space="preserve">4394229309 </w:t>
            </w:r>
          </w:p>
          <w:p w14:paraId="5F8F8365" w14:textId="77777777" w:rsidR="0072517E" w:rsidRDefault="0072517E" w:rsidP="00FD3451">
            <w:pPr>
              <w:pStyle w:val="Drawing"/>
              <w:jc w:val="right"/>
            </w:pPr>
            <w:r w:rsidRPr="009642DE">
              <w:t xml:space="preserve">4428684433 </w:t>
            </w:r>
          </w:p>
          <w:p w14:paraId="1FB095EE" w14:textId="77777777" w:rsidR="0072517E" w:rsidRDefault="0072517E" w:rsidP="00FD3451">
            <w:pPr>
              <w:pStyle w:val="Drawing"/>
              <w:jc w:val="right"/>
            </w:pPr>
            <w:r w:rsidRPr="009642DE">
              <w:t xml:space="preserve">4462115756 </w:t>
            </w:r>
          </w:p>
          <w:p w14:paraId="547495F0" w14:textId="77777777" w:rsidR="0072517E" w:rsidRDefault="0072517E" w:rsidP="00FD3451">
            <w:pPr>
              <w:pStyle w:val="Drawing"/>
              <w:jc w:val="right"/>
            </w:pPr>
            <w:r w:rsidRPr="009642DE">
              <w:t xml:space="preserve">4494437486 </w:t>
            </w:r>
          </w:p>
          <w:p w14:paraId="17A90729" w14:textId="77777777" w:rsidR="0072517E" w:rsidRDefault="0072517E" w:rsidP="00FD3451">
            <w:pPr>
              <w:pStyle w:val="Drawing"/>
              <w:jc w:val="right"/>
            </w:pPr>
            <w:r w:rsidRPr="009642DE">
              <w:t xml:space="preserve">4525911199 </w:t>
            </w:r>
          </w:p>
          <w:p w14:paraId="4A8463BF" w14:textId="77777777" w:rsidR="0072517E" w:rsidRDefault="0072517E" w:rsidP="00FD3451">
            <w:pPr>
              <w:pStyle w:val="Drawing"/>
              <w:jc w:val="right"/>
            </w:pPr>
            <w:r w:rsidRPr="009642DE">
              <w:t xml:space="preserve">4556316645 </w:t>
            </w:r>
          </w:p>
          <w:p w14:paraId="53F36489" w14:textId="77777777" w:rsidR="0072517E" w:rsidRDefault="0072517E" w:rsidP="00FD3451">
            <w:pPr>
              <w:pStyle w:val="Drawing"/>
              <w:jc w:val="right"/>
            </w:pPr>
            <w:r w:rsidRPr="009642DE">
              <w:t xml:space="preserve">4585809989 </w:t>
            </w:r>
          </w:p>
          <w:p w14:paraId="3B64C6EB" w14:textId="77777777" w:rsidR="0072517E" w:rsidRDefault="0072517E" w:rsidP="00FD3451">
            <w:pPr>
              <w:pStyle w:val="Drawing"/>
              <w:jc w:val="right"/>
            </w:pPr>
            <w:r w:rsidRPr="009642DE">
              <w:t xml:space="preserve">4614391907 </w:t>
            </w:r>
          </w:p>
          <w:p w14:paraId="242FF579" w14:textId="77777777" w:rsidR="0072517E" w:rsidRDefault="0072517E" w:rsidP="00FD3451">
            <w:pPr>
              <w:pStyle w:val="Drawing"/>
              <w:jc w:val="right"/>
            </w:pPr>
            <w:r w:rsidRPr="009642DE">
              <w:t xml:space="preserve">4641822190 </w:t>
            </w:r>
          </w:p>
          <w:p w14:paraId="5EE8DD1A" w14:textId="77777777" w:rsidR="0072517E" w:rsidRDefault="0072517E" w:rsidP="00FD3451">
            <w:pPr>
              <w:pStyle w:val="Drawing"/>
              <w:jc w:val="right"/>
            </w:pPr>
            <w:r w:rsidRPr="009642DE">
              <w:t xml:space="preserve">4668140089 </w:t>
            </w:r>
          </w:p>
          <w:p w14:paraId="2677067D" w14:textId="77777777" w:rsidR="0072517E" w:rsidRDefault="0072517E" w:rsidP="00FD3451">
            <w:pPr>
              <w:pStyle w:val="Drawing"/>
              <w:jc w:val="right"/>
            </w:pPr>
            <w:r w:rsidRPr="009642DE">
              <w:t xml:space="preserve">4693688911 </w:t>
            </w:r>
          </w:p>
          <w:p w14:paraId="3F40AD4C" w14:textId="77777777" w:rsidR="0072517E" w:rsidRDefault="0072517E" w:rsidP="00FD3451">
            <w:pPr>
              <w:pStyle w:val="Drawing"/>
              <w:jc w:val="right"/>
            </w:pPr>
            <w:r w:rsidRPr="009642DE">
              <w:t xml:space="preserve">4718185299 </w:t>
            </w:r>
          </w:p>
          <w:p w14:paraId="2F4505D1" w14:textId="77777777" w:rsidR="0072517E" w:rsidRDefault="0072517E" w:rsidP="00FD3451">
            <w:pPr>
              <w:pStyle w:val="Drawing"/>
              <w:jc w:val="right"/>
            </w:pPr>
            <w:r w:rsidRPr="009642DE">
              <w:t xml:space="preserve">4741616187 </w:t>
            </w:r>
          </w:p>
          <w:p w14:paraId="05FCE82A" w14:textId="77777777" w:rsidR="0072517E" w:rsidRDefault="0072517E" w:rsidP="00FD3451">
            <w:pPr>
              <w:pStyle w:val="Drawing"/>
              <w:jc w:val="right"/>
            </w:pPr>
            <w:r w:rsidRPr="009642DE">
              <w:t xml:space="preserve">4763975450 </w:t>
            </w:r>
          </w:p>
          <w:p w14:paraId="52634070" w14:textId="77777777" w:rsidR="0072517E" w:rsidRDefault="0072517E" w:rsidP="00FD3451">
            <w:pPr>
              <w:pStyle w:val="Drawing"/>
              <w:jc w:val="right"/>
            </w:pPr>
            <w:r w:rsidRPr="009642DE">
              <w:t xml:space="preserve">4785440640 </w:t>
            </w:r>
          </w:p>
          <w:p w14:paraId="44ABF6D5" w14:textId="77777777" w:rsidR="0072517E" w:rsidRDefault="0072517E" w:rsidP="00FD3451">
            <w:pPr>
              <w:pStyle w:val="Drawing"/>
              <w:jc w:val="right"/>
            </w:pPr>
            <w:r w:rsidRPr="009642DE">
              <w:t xml:space="preserve">4805998750 </w:t>
            </w:r>
          </w:p>
          <w:p w14:paraId="142923AC" w14:textId="77777777" w:rsidR="0072517E" w:rsidRDefault="0072517E" w:rsidP="00FD3451">
            <w:pPr>
              <w:pStyle w:val="Drawing"/>
              <w:jc w:val="right"/>
            </w:pPr>
            <w:r w:rsidRPr="009642DE">
              <w:t xml:space="preserve">4825402859 </w:t>
            </w:r>
          </w:p>
          <w:p w14:paraId="094A2C3E" w14:textId="77777777" w:rsidR="0072517E" w:rsidRDefault="0072517E" w:rsidP="00FD3451">
            <w:pPr>
              <w:pStyle w:val="Drawing"/>
              <w:jc w:val="right"/>
            </w:pPr>
            <w:r w:rsidRPr="009642DE">
              <w:t xml:space="preserve">4843841655 </w:t>
            </w:r>
          </w:p>
          <w:p w14:paraId="7D90072F" w14:textId="77777777" w:rsidR="0072517E" w:rsidRDefault="0072517E" w:rsidP="00FD3451">
            <w:pPr>
              <w:pStyle w:val="Drawing"/>
              <w:jc w:val="right"/>
            </w:pPr>
            <w:r w:rsidRPr="009642DE">
              <w:t xml:space="preserve">4861344546 </w:t>
            </w:r>
          </w:p>
          <w:p w14:paraId="19708CEA" w14:textId="77777777" w:rsidR="0072517E" w:rsidRDefault="0072517E" w:rsidP="00FD3451">
            <w:pPr>
              <w:pStyle w:val="Drawing"/>
              <w:jc w:val="right"/>
            </w:pPr>
            <w:r w:rsidRPr="009642DE">
              <w:t xml:space="preserve">4877798851 </w:t>
            </w:r>
          </w:p>
          <w:p w14:paraId="0DDAA3C9" w14:textId="77777777" w:rsidR="0072517E" w:rsidRDefault="0072517E" w:rsidP="00FD3451">
            <w:pPr>
              <w:pStyle w:val="Drawing"/>
              <w:jc w:val="right"/>
            </w:pPr>
            <w:r w:rsidRPr="009642DE">
              <w:t xml:space="preserve">4893212279 </w:t>
            </w:r>
          </w:p>
          <w:p w14:paraId="17CA0108" w14:textId="77777777" w:rsidR="0072517E" w:rsidRDefault="0072517E" w:rsidP="00FD3451">
            <w:pPr>
              <w:pStyle w:val="Drawing"/>
              <w:jc w:val="right"/>
            </w:pPr>
            <w:r w:rsidRPr="009642DE">
              <w:t xml:space="preserve">4907658032 </w:t>
            </w:r>
          </w:p>
          <w:p w14:paraId="3B964D6C" w14:textId="77777777" w:rsidR="0072517E" w:rsidRDefault="0072517E" w:rsidP="00FD3451">
            <w:pPr>
              <w:pStyle w:val="Drawing"/>
              <w:jc w:val="right"/>
            </w:pPr>
            <w:r w:rsidRPr="009642DE">
              <w:t xml:space="preserve">4921119387 </w:t>
            </w:r>
          </w:p>
          <w:p w14:paraId="102506F2" w14:textId="77777777" w:rsidR="0072517E" w:rsidRDefault="0072517E" w:rsidP="00FD3451">
            <w:pPr>
              <w:pStyle w:val="Drawing"/>
              <w:jc w:val="right"/>
            </w:pPr>
            <w:r w:rsidRPr="009642DE">
              <w:t xml:space="preserve">4933576155 </w:t>
            </w:r>
          </w:p>
          <w:p w14:paraId="77883C2A" w14:textId="77777777" w:rsidR="0072517E" w:rsidRDefault="0072517E" w:rsidP="00FD3451">
            <w:pPr>
              <w:pStyle w:val="Drawing"/>
              <w:jc w:val="right"/>
            </w:pPr>
            <w:r w:rsidRPr="009642DE">
              <w:t xml:space="preserve">4944963881 </w:t>
            </w:r>
          </w:p>
          <w:p w14:paraId="407917AF" w14:textId="77777777" w:rsidR="0072517E" w:rsidRDefault="0072517E" w:rsidP="00FD3451">
            <w:pPr>
              <w:pStyle w:val="Drawing"/>
              <w:jc w:val="right"/>
            </w:pPr>
            <w:r w:rsidRPr="009642DE">
              <w:t xml:space="preserve">4955486659 </w:t>
            </w:r>
          </w:p>
          <w:p w14:paraId="008E7B4E" w14:textId="77777777" w:rsidR="0072517E" w:rsidRDefault="0072517E" w:rsidP="00FD3451">
            <w:pPr>
              <w:pStyle w:val="Drawing"/>
              <w:jc w:val="right"/>
            </w:pPr>
            <w:r w:rsidRPr="009642DE">
              <w:t xml:space="preserve">4964934729 </w:t>
            </w:r>
          </w:p>
          <w:p w14:paraId="751D13EF" w14:textId="77777777" w:rsidR="0072517E" w:rsidRDefault="0072517E" w:rsidP="00FD3451">
            <w:pPr>
              <w:pStyle w:val="Drawing"/>
              <w:jc w:val="right"/>
            </w:pPr>
            <w:r w:rsidRPr="009642DE">
              <w:t xml:space="preserve">4973368779 </w:t>
            </w:r>
          </w:p>
          <w:p w14:paraId="7792A54B" w14:textId="77777777" w:rsidR="0072517E" w:rsidRDefault="0072517E" w:rsidP="00FD3451">
            <w:pPr>
              <w:pStyle w:val="Drawing"/>
              <w:jc w:val="right"/>
            </w:pPr>
            <w:r w:rsidRPr="009642DE">
              <w:t xml:space="preserve">4980844193 </w:t>
            </w:r>
          </w:p>
          <w:p w14:paraId="4FDC2229" w14:textId="77777777" w:rsidR="0072517E" w:rsidRDefault="0072517E" w:rsidP="00FD3451">
            <w:pPr>
              <w:pStyle w:val="Drawing"/>
              <w:jc w:val="right"/>
            </w:pPr>
            <w:r w:rsidRPr="009642DE">
              <w:t xml:space="preserve">4987280597 </w:t>
            </w:r>
          </w:p>
          <w:p w14:paraId="4B1758BC" w14:textId="77777777" w:rsidR="0072517E" w:rsidRDefault="0072517E" w:rsidP="00FD3451">
            <w:pPr>
              <w:pStyle w:val="Drawing"/>
              <w:jc w:val="right"/>
            </w:pPr>
            <w:r w:rsidRPr="009642DE">
              <w:t xml:space="preserve">4992722404 </w:t>
            </w:r>
          </w:p>
          <w:p w14:paraId="59B3F5F8" w14:textId="77777777" w:rsidR="0072517E" w:rsidRDefault="0072517E" w:rsidP="00FD3451">
            <w:pPr>
              <w:pStyle w:val="Drawing"/>
              <w:jc w:val="right"/>
            </w:pPr>
            <w:r w:rsidRPr="009642DE">
              <w:t xml:space="preserve">4997182448 </w:t>
            </w:r>
          </w:p>
          <w:p w14:paraId="67F0047B" w14:textId="77777777" w:rsidR="0072517E" w:rsidRDefault="0072517E" w:rsidP="00FD3451">
            <w:pPr>
              <w:pStyle w:val="Drawing"/>
              <w:jc w:val="right"/>
            </w:pPr>
            <w:r w:rsidRPr="009642DE">
              <w:t xml:space="preserve">5000634129 </w:t>
            </w:r>
          </w:p>
          <w:p w14:paraId="7DE8D745" w14:textId="77777777" w:rsidR="0072517E" w:rsidRDefault="0072517E" w:rsidP="00FD3451">
            <w:pPr>
              <w:pStyle w:val="Drawing"/>
              <w:jc w:val="right"/>
            </w:pPr>
            <w:r w:rsidRPr="009642DE">
              <w:t xml:space="preserve">5003092360 </w:t>
            </w:r>
          </w:p>
          <w:p w14:paraId="5D938D76" w14:textId="6897642E" w:rsidR="0072517E" w:rsidRDefault="0072517E" w:rsidP="00FD3451">
            <w:pPr>
              <w:pStyle w:val="Drawing"/>
              <w:jc w:val="right"/>
            </w:pPr>
            <w:r w:rsidRPr="009642DE">
              <w:t>5004549189</w:t>
            </w:r>
          </w:p>
        </w:tc>
      </w:tr>
    </w:tbl>
    <w:p w14:paraId="4B7BAEC6" w14:textId="77777777" w:rsidR="009642DE" w:rsidRDefault="009642DE" w:rsidP="009642DE">
      <w:pPr>
        <w:pStyle w:val="Drawing"/>
      </w:pPr>
    </w:p>
    <w:p w14:paraId="56ED687A" w14:textId="661E1A18" w:rsidR="009642DE" w:rsidRPr="00E901BC" w:rsidRDefault="00064682" w:rsidP="00E901BC">
      <w:pPr>
        <w:ind w:firstLine="0"/>
        <w:jc w:val="left"/>
        <w:rPr>
          <w:lang w:val="en-US"/>
        </w:rPr>
      </w:pPr>
      <w:r w:rsidRPr="00E901BC">
        <w:rPr>
          <w:lang w:val="en-US"/>
        </w:rPr>
        <w:t xml:space="preserve">Total </w:t>
      </w:r>
      <w:r w:rsidR="009642DE" w:rsidRPr="00E901BC">
        <w:rPr>
          <w:lang w:val="en-US"/>
        </w:rPr>
        <w:t xml:space="preserve">ETH </w:t>
      </w:r>
      <w:r w:rsidR="0072517E" w:rsidRPr="00E901BC">
        <w:rPr>
          <w:lang w:val="en-US"/>
        </w:rPr>
        <w:t>Spent:</w:t>
      </w:r>
      <w:r w:rsidR="00B967E1" w:rsidRPr="00E901BC">
        <w:rPr>
          <w:lang w:val="en-US"/>
        </w:rPr>
        <w:tab/>
      </w:r>
      <w:r w:rsidR="009642DE" w:rsidRPr="00E901BC">
        <w:rPr>
          <w:lang w:val="en-US"/>
        </w:rPr>
        <w:t>10</w:t>
      </w:r>
      <w:r w:rsidR="002C0123">
        <w:rPr>
          <w:lang w:val="en-US"/>
        </w:rPr>
        <w:t>,</w:t>
      </w:r>
      <w:r w:rsidR="009642DE" w:rsidRPr="00E901BC">
        <w:rPr>
          <w:lang w:val="en-US"/>
        </w:rPr>
        <w:t>000</w:t>
      </w:r>
      <w:r w:rsidR="002C0123">
        <w:rPr>
          <w:lang w:val="en-US"/>
        </w:rPr>
        <w:t>,</w:t>
      </w:r>
      <w:r w:rsidR="009642DE" w:rsidRPr="00E901BC">
        <w:rPr>
          <w:lang w:val="en-US"/>
        </w:rPr>
        <w:t>777</w:t>
      </w:r>
      <w:r w:rsidR="00640A8A">
        <w:rPr>
          <w:lang w:val="en-US"/>
        </w:rPr>
        <w:br/>
      </w:r>
      <w:r w:rsidRPr="00E901BC">
        <w:rPr>
          <w:lang w:val="en-US"/>
        </w:rPr>
        <w:t xml:space="preserve">Total </w:t>
      </w:r>
      <w:r w:rsidR="009642DE" w:rsidRPr="00E901BC">
        <w:rPr>
          <w:lang w:val="en-US"/>
        </w:rPr>
        <w:t xml:space="preserve">UNT </w:t>
      </w:r>
      <w:r w:rsidR="0072517E" w:rsidRPr="00E901BC">
        <w:rPr>
          <w:lang w:val="en-US"/>
        </w:rPr>
        <w:t>Emission:</w:t>
      </w:r>
      <w:r w:rsidR="00AF43B8" w:rsidRPr="00E901BC">
        <w:rPr>
          <w:lang w:val="en-US"/>
        </w:rPr>
        <w:tab/>
      </w:r>
      <w:r w:rsidR="0078253B" w:rsidRPr="0078253B">
        <w:rPr>
          <w:lang w:val="en-US"/>
        </w:rPr>
        <w:t>5</w:t>
      </w:r>
      <w:r w:rsidR="0078253B">
        <w:rPr>
          <w:lang w:val="en-US"/>
        </w:rPr>
        <w:t>,</w:t>
      </w:r>
      <w:r w:rsidR="0078253B" w:rsidRPr="0078253B">
        <w:rPr>
          <w:lang w:val="en-US"/>
        </w:rPr>
        <w:t>505</w:t>
      </w:r>
      <w:r w:rsidR="0078253B">
        <w:rPr>
          <w:lang w:val="en-US"/>
        </w:rPr>
        <w:t>,</w:t>
      </w:r>
      <w:r w:rsidR="0078253B" w:rsidRPr="0078253B">
        <w:rPr>
          <w:lang w:val="en-US"/>
        </w:rPr>
        <w:t>500</w:t>
      </w:r>
      <w:r w:rsidR="0078253B">
        <w:rPr>
          <w:lang w:val="en-US"/>
        </w:rPr>
        <w:t>,</w:t>
      </w:r>
      <w:r w:rsidR="0078253B" w:rsidRPr="0078253B">
        <w:rPr>
          <w:lang w:val="en-US"/>
        </w:rPr>
        <w:t>000</w:t>
      </w:r>
      <w:r w:rsidR="0078253B">
        <w:rPr>
          <w:lang w:val="en-US"/>
        </w:rPr>
        <w:t xml:space="preserve"> </w:t>
      </w:r>
      <w:r w:rsidR="00D62CE7">
        <w:rPr>
          <w:lang w:val="en-US"/>
        </w:rPr>
        <w:t>(with +10%)</w:t>
      </w:r>
    </w:p>
    <w:p w14:paraId="4D45431B" w14:textId="77777777" w:rsidR="00D20D80" w:rsidRPr="00DA392A" w:rsidRDefault="00D20D80" w:rsidP="00FF016B">
      <w:pPr>
        <w:pStyle w:val="Heading1"/>
        <w:jc w:val="both"/>
      </w:pPr>
      <w:bookmarkStart w:id="13" w:name="_Toc70068034"/>
      <w:r w:rsidRPr="00DA392A">
        <w:lastRenderedPageBreak/>
        <w:t>U</w:t>
      </w:r>
      <w:r>
        <w:t>ltranet</w:t>
      </w:r>
      <w:r w:rsidRPr="00DA392A">
        <w:t xml:space="preserve"> Specifics: </w:t>
      </w:r>
      <w:r>
        <w:t>Fees</w:t>
      </w:r>
      <w:r w:rsidR="00673426">
        <w:t xml:space="preserve"> and Costs</w:t>
      </w:r>
      <w:bookmarkEnd w:id="13"/>
    </w:p>
    <w:p w14:paraId="3F30662E" w14:textId="50A17CD3" w:rsidR="00F426A0" w:rsidRPr="00F6411B" w:rsidRDefault="0032466C" w:rsidP="003F6426">
      <w:pPr>
        <w:rPr>
          <w:rStyle w:val="jlqj4b"/>
          <w:rFonts w:eastAsiaTheme="majorEastAsia"/>
          <w:lang w:val="en-US"/>
        </w:rPr>
      </w:pPr>
      <w:r>
        <w:rPr>
          <w:lang w:val="en-US"/>
        </w:rPr>
        <w:t>T</w:t>
      </w:r>
      <w:r w:rsidR="00730F94">
        <w:rPr>
          <w:lang w:val="en-US"/>
        </w:rPr>
        <w:t xml:space="preserve">ransaction </w:t>
      </w:r>
      <w:r w:rsidR="00730F94" w:rsidRPr="00250BB0">
        <w:rPr>
          <w:lang w:val="en-US"/>
        </w:rPr>
        <w:t>fee</w:t>
      </w:r>
      <w:r>
        <w:rPr>
          <w:lang w:val="en-US"/>
        </w:rPr>
        <w:t xml:space="preserve"> is set to 0.000001 UNT per byte</w:t>
      </w:r>
      <w:r w:rsidR="00730F94" w:rsidRPr="00F6411B">
        <w:rPr>
          <w:rStyle w:val="jlqj4b"/>
          <w:rFonts w:eastAsiaTheme="majorEastAsia"/>
          <w:lang w:val="en-US"/>
        </w:rPr>
        <w:t xml:space="preserve">. 10% of any transaction fee </w:t>
      </w:r>
      <w:r>
        <w:rPr>
          <w:rStyle w:val="jlqj4b"/>
          <w:rFonts w:eastAsiaTheme="majorEastAsia"/>
          <w:lang w:val="en-US"/>
        </w:rPr>
        <w:t>is distributed between</w:t>
      </w:r>
      <w:r w:rsidR="007B67A9">
        <w:rPr>
          <w:rStyle w:val="jlqj4b"/>
          <w:rFonts w:eastAsiaTheme="majorEastAsia"/>
          <w:lang w:val="en-US"/>
        </w:rPr>
        <w:t xml:space="preserve"> </w:t>
      </w:r>
      <w:r>
        <w:rPr>
          <w:rStyle w:val="jlqj4b"/>
          <w:rFonts w:eastAsiaTheme="majorEastAsia"/>
          <w:lang w:val="en-US"/>
        </w:rPr>
        <w:t>Fundable Accounts</w:t>
      </w:r>
      <w:r w:rsidR="00730F94" w:rsidRPr="00F6411B">
        <w:rPr>
          <w:rStyle w:val="jlqj4b"/>
          <w:rFonts w:eastAsiaTheme="majorEastAsia"/>
          <w:lang w:val="en-US"/>
        </w:rPr>
        <w:t xml:space="preserve"> and 90% goes to </w:t>
      </w:r>
      <w:r w:rsidR="007B67A9">
        <w:rPr>
          <w:rStyle w:val="jlqj4b"/>
          <w:rFonts w:eastAsiaTheme="majorEastAsia"/>
          <w:lang w:val="en-US"/>
        </w:rPr>
        <w:t>the</w:t>
      </w:r>
      <w:r w:rsidR="007B67A9" w:rsidRPr="00F6411B">
        <w:rPr>
          <w:rStyle w:val="jlqj4b"/>
          <w:rFonts w:eastAsiaTheme="majorEastAsia"/>
          <w:lang w:val="en-US"/>
        </w:rPr>
        <w:t xml:space="preserve"> </w:t>
      </w:r>
      <w:r w:rsidR="00655EBC">
        <w:rPr>
          <w:rStyle w:val="jlqj4b"/>
          <w:rFonts w:eastAsiaTheme="majorEastAsia"/>
          <w:lang w:val="en-US"/>
        </w:rPr>
        <w:t>member</w:t>
      </w:r>
      <w:r w:rsidR="00626F7B">
        <w:rPr>
          <w:rStyle w:val="jlqj4b"/>
          <w:rFonts w:eastAsiaTheme="majorEastAsia"/>
          <w:lang w:val="en-US"/>
        </w:rPr>
        <w:t>s</w:t>
      </w:r>
      <w:r w:rsidR="00730F94" w:rsidRPr="00F6411B">
        <w:rPr>
          <w:rStyle w:val="jlqj4b"/>
          <w:rFonts w:eastAsiaTheme="majorEastAsia"/>
          <w:lang w:val="en-US"/>
        </w:rPr>
        <w:t xml:space="preserve"> </w:t>
      </w:r>
      <w:r w:rsidR="007B67A9">
        <w:rPr>
          <w:rStyle w:val="jlqj4b"/>
          <w:rFonts w:eastAsiaTheme="majorEastAsia"/>
          <w:lang w:val="en-US"/>
        </w:rPr>
        <w:t>themselves</w:t>
      </w:r>
      <w:r w:rsidR="00730F94" w:rsidRPr="00F6411B">
        <w:rPr>
          <w:rStyle w:val="jlqj4b"/>
          <w:rFonts w:eastAsiaTheme="majorEastAsia"/>
          <w:lang w:val="en-US"/>
        </w:rPr>
        <w:t>.</w:t>
      </w:r>
    </w:p>
    <w:p w14:paraId="5E1C2A28" w14:textId="77777777" w:rsidR="00955216" w:rsidRPr="006E2F26" w:rsidRDefault="00955216" w:rsidP="00955216">
      <w:pPr>
        <w:spacing w:after="200" w:line="312" w:lineRule="auto"/>
        <w:rPr>
          <w:lang w:val="en-US"/>
        </w:rPr>
      </w:pPr>
    </w:p>
    <w:p w14:paraId="798A2B00" w14:textId="77777777" w:rsidR="00955216" w:rsidRPr="00BC4EA4" w:rsidRDefault="00955216" w:rsidP="00A002AA">
      <w:pPr>
        <w:spacing w:after="200" w:line="312" w:lineRule="auto"/>
        <w:rPr>
          <w:lang w:val="en-US"/>
        </w:rPr>
      </w:pPr>
    </w:p>
    <w:p w14:paraId="44A0A379" w14:textId="77777777" w:rsidR="00104451" w:rsidRPr="006E2F26" w:rsidRDefault="00104451" w:rsidP="00FF016B">
      <w:pPr>
        <w:pStyle w:val="Heading1"/>
      </w:pPr>
      <w:bookmarkStart w:id="14" w:name="_Toc70068035"/>
      <w:r w:rsidRPr="006E2F26">
        <w:lastRenderedPageBreak/>
        <w:t>Conclusion</w:t>
      </w:r>
      <w:bookmarkEnd w:id="14"/>
    </w:p>
    <w:p w14:paraId="26F48479" w14:textId="3A2DE974" w:rsidR="00104451" w:rsidRPr="006E2F26" w:rsidRDefault="008B2E10" w:rsidP="00356FA2">
      <w:pPr>
        <w:spacing w:line="312" w:lineRule="auto"/>
        <w:ind w:firstLine="720"/>
        <w:rPr>
          <w:lang w:val="en-US"/>
        </w:rPr>
      </w:pPr>
      <w:r>
        <w:rPr>
          <w:lang w:val="en-US"/>
        </w:rPr>
        <w:t>MBV is the first</w:t>
      </w:r>
      <w:r w:rsidR="00D50A88">
        <w:rPr>
          <w:lang w:val="en-US"/>
        </w:rPr>
        <w:t xml:space="preserve"> voting-based</w:t>
      </w:r>
      <w:r>
        <w:rPr>
          <w:lang w:val="en-US"/>
        </w:rPr>
        <w:t xml:space="preserve"> protocol </w:t>
      </w:r>
      <w:r w:rsidR="00D50A88">
        <w:rPr>
          <w:lang w:val="en-US"/>
        </w:rPr>
        <w:t>that is designed to be as high-</w:t>
      </w:r>
      <w:r w:rsidR="00D50A88" w:rsidRPr="00D50A88">
        <w:rPr>
          <w:lang w:val="en-US"/>
        </w:rPr>
        <w:t>throughput</w:t>
      </w:r>
      <w:r w:rsidR="00D50A88">
        <w:rPr>
          <w:lang w:val="en-US"/>
        </w:rPr>
        <w:t xml:space="preserve"> </w:t>
      </w:r>
      <w:r w:rsidR="00F305F8">
        <w:rPr>
          <w:lang w:val="en-US"/>
        </w:rPr>
        <w:t xml:space="preserve">as </w:t>
      </w:r>
      <w:r w:rsidR="00D50A88">
        <w:rPr>
          <w:lang w:val="en-US"/>
        </w:rPr>
        <w:t xml:space="preserve">DAG-based </w:t>
      </w:r>
      <w:r w:rsidR="00BF48A8">
        <w:rPr>
          <w:lang w:val="en-US"/>
        </w:rPr>
        <w:t>asynchronous BFT</w:t>
      </w:r>
      <w:r w:rsidR="00D50A88">
        <w:rPr>
          <w:lang w:val="en-US"/>
        </w:rPr>
        <w:t xml:space="preserve"> algorithms </w:t>
      </w:r>
      <w:r w:rsidR="00356FA2">
        <w:rPr>
          <w:lang w:val="en-US"/>
        </w:rPr>
        <w:t>but without a need of</w:t>
      </w:r>
      <w:r w:rsidR="00C36960">
        <w:rPr>
          <w:lang w:val="en-US"/>
        </w:rPr>
        <w:t xml:space="preserve"> centralized</w:t>
      </w:r>
      <w:r w:rsidR="00356FA2">
        <w:rPr>
          <w:lang w:val="en-US"/>
        </w:rPr>
        <w:t xml:space="preserve"> masternodes and so to </w:t>
      </w:r>
      <w:r w:rsidR="006B2C2C">
        <w:rPr>
          <w:lang w:val="en-US"/>
        </w:rPr>
        <w:t xml:space="preserve">be able to </w:t>
      </w:r>
      <w:r w:rsidR="00356FA2">
        <w:rPr>
          <w:lang w:val="en-US"/>
        </w:rPr>
        <w:t xml:space="preserve">deploy true homogenous </w:t>
      </w:r>
      <w:r w:rsidR="005B6FAC">
        <w:rPr>
          <w:lang w:val="en-US"/>
        </w:rPr>
        <w:t xml:space="preserve">decentralized </w:t>
      </w:r>
      <w:r w:rsidR="004A1FF8">
        <w:rPr>
          <w:lang w:val="en-US"/>
        </w:rPr>
        <w:t>network</w:t>
      </w:r>
      <w:r w:rsidR="00394800">
        <w:rPr>
          <w:lang w:val="en-US"/>
        </w:rPr>
        <w:t>s</w:t>
      </w:r>
      <w:r w:rsidR="004A1FF8">
        <w:rPr>
          <w:lang w:val="en-US"/>
        </w:rPr>
        <w:t xml:space="preserve"> for </w:t>
      </w:r>
      <w:r w:rsidR="005B6FAC">
        <w:rPr>
          <w:lang w:val="en-US"/>
        </w:rPr>
        <w:t xml:space="preserve">distributed </w:t>
      </w:r>
      <w:r w:rsidR="004443A3">
        <w:rPr>
          <w:lang w:val="en-US"/>
        </w:rPr>
        <w:t>registr</w:t>
      </w:r>
      <w:r w:rsidR="008F024E">
        <w:rPr>
          <w:lang w:val="en-US"/>
        </w:rPr>
        <w:t>ies</w:t>
      </w:r>
      <w:r w:rsidR="00356FA2">
        <w:rPr>
          <w:lang w:val="en-US"/>
        </w:rPr>
        <w:t>.</w:t>
      </w:r>
    </w:p>
    <w:sectPr w:rsidR="00104451" w:rsidRPr="006E2F26" w:rsidSect="00305A04">
      <w:footerReference w:type="default" r:id="rId8"/>
      <w:pgSz w:w="12240" w:h="15840"/>
      <w:pgMar w:top="720" w:right="720" w:bottom="720" w:left="720" w:header="227" w:footer="227"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5D2B3" w14:textId="77777777" w:rsidR="00531041" w:rsidRDefault="00531041" w:rsidP="00067D18">
      <w:pPr>
        <w:spacing w:line="240" w:lineRule="auto"/>
      </w:pPr>
      <w:r>
        <w:separator/>
      </w:r>
    </w:p>
  </w:endnote>
  <w:endnote w:type="continuationSeparator" w:id="0">
    <w:p w14:paraId="3783BCEA" w14:textId="77777777" w:rsidR="00531041" w:rsidRDefault="00531041" w:rsidP="00067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4"/>
        <w:szCs w:val="14"/>
      </w:rPr>
      <w:id w:val="989060293"/>
      <w:docPartObj>
        <w:docPartGallery w:val="Page Numbers (Bottom of Page)"/>
        <w:docPartUnique/>
      </w:docPartObj>
    </w:sdtPr>
    <w:sdtEndPr/>
    <w:sdtContent>
      <w:p w14:paraId="15DFA678" w14:textId="77777777" w:rsidR="00C84A0A" w:rsidRPr="002D0AF3" w:rsidRDefault="00C84A0A" w:rsidP="00550033">
        <w:pPr>
          <w:spacing w:after="0" w:afterAutospacing="0" w:line="240" w:lineRule="auto"/>
          <w:ind w:firstLine="0"/>
          <w:jc w:val="center"/>
          <w:rPr>
            <w:rFonts w:ascii="Verdana" w:hAnsi="Verdana"/>
            <w:sz w:val="14"/>
            <w:szCs w:val="14"/>
            <w:lang w:val="en-US"/>
          </w:rPr>
        </w:pPr>
        <w:r w:rsidRPr="002D0AF3">
          <w:rPr>
            <w:rFonts w:ascii="Verdana" w:hAnsi="Verdana"/>
            <w:sz w:val="14"/>
            <w:szCs w:val="14"/>
            <w:lang w:val="en-US"/>
          </w:rPr>
          <w:t>(Continuously Updated)</w:t>
        </w:r>
      </w:p>
      <w:p w14:paraId="40020995" w14:textId="3B58BD32" w:rsidR="00C84A0A" w:rsidRPr="002D0AF3" w:rsidRDefault="00C84A0A" w:rsidP="00550033">
        <w:pPr>
          <w:spacing w:after="0" w:afterAutospacing="0" w:line="240" w:lineRule="auto"/>
          <w:ind w:firstLine="0"/>
          <w:jc w:val="center"/>
          <w:rPr>
            <w:rFonts w:ascii="Verdana" w:hAnsi="Verdana"/>
            <w:sz w:val="14"/>
            <w:szCs w:val="14"/>
            <w:lang w:val="en-US"/>
          </w:rPr>
        </w:pPr>
        <w:r w:rsidRPr="002D0AF3">
          <w:rPr>
            <w:rFonts w:ascii="Verdana" w:hAnsi="Verdana"/>
            <w:sz w:val="14"/>
            <w:szCs w:val="14"/>
            <w:lang w:val="en-US"/>
          </w:rPr>
          <w:t>All information provided is preliminary and subject to further research</w:t>
        </w:r>
      </w:p>
      <w:p w14:paraId="7E7304C6" w14:textId="71725941" w:rsidR="00C84A0A" w:rsidRPr="002D0AF3" w:rsidRDefault="00C84A0A" w:rsidP="00550033">
        <w:pPr>
          <w:spacing w:after="0" w:afterAutospacing="0" w:line="240" w:lineRule="auto"/>
          <w:ind w:firstLine="0"/>
          <w:rPr>
            <w:rFonts w:ascii="Verdana" w:hAnsi="Verdana"/>
            <w:sz w:val="14"/>
            <w:szCs w:val="14"/>
          </w:rPr>
        </w:pPr>
        <w:r w:rsidRPr="002D0AF3">
          <w:rPr>
            <w:rFonts w:ascii="Verdana" w:hAnsi="Verdana"/>
            <w:sz w:val="14"/>
            <w:szCs w:val="14"/>
          </w:rPr>
          <w:t xml:space="preserve">© 2020 Ultranet </w:t>
        </w:r>
        <w:proofErr w:type="spellStart"/>
        <w:r w:rsidRPr="002D0AF3">
          <w:rPr>
            <w:rFonts w:ascii="Verdana" w:hAnsi="Verdana"/>
            <w:sz w:val="14"/>
            <w:szCs w:val="14"/>
          </w:rPr>
          <w:t>Organi</w:t>
        </w:r>
        <w:proofErr w:type="spellEnd"/>
        <w:r w:rsidR="00FA7C27">
          <w:rPr>
            <w:rFonts w:ascii="Verdana" w:hAnsi="Verdana"/>
            <w:sz w:val="14"/>
            <w:szCs w:val="14"/>
            <w:lang w:val="en-US"/>
          </w:rPr>
          <w:t>z</w:t>
        </w:r>
        <w:proofErr w:type="spellStart"/>
        <w:r w:rsidRPr="002D0AF3">
          <w:rPr>
            <w:rFonts w:ascii="Verdana" w:hAnsi="Verdana"/>
            <w:sz w:val="14"/>
            <w:szCs w:val="14"/>
          </w:rPr>
          <w:t>ation</w:t>
        </w:r>
        <w:proofErr w:type="spellEnd"/>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fldChar w:fldCharType="begin"/>
        </w:r>
        <w:r w:rsidRPr="002D0AF3">
          <w:rPr>
            <w:rFonts w:ascii="Verdana" w:hAnsi="Verdana"/>
            <w:sz w:val="14"/>
            <w:szCs w:val="14"/>
          </w:rPr>
          <w:instrText xml:space="preserve"> PAGE   \* MERGEFORMAT </w:instrText>
        </w:r>
        <w:r w:rsidRPr="002D0AF3">
          <w:rPr>
            <w:rFonts w:ascii="Verdana" w:hAnsi="Verdana"/>
            <w:sz w:val="14"/>
            <w:szCs w:val="14"/>
          </w:rPr>
          <w:fldChar w:fldCharType="separate"/>
        </w:r>
        <w:r w:rsidR="00FA7C27">
          <w:rPr>
            <w:rFonts w:ascii="Verdana" w:hAnsi="Verdana"/>
            <w:noProof/>
            <w:sz w:val="14"/>
            <w:szCs w:val="14"/>
          </w:rPr>
          <w:t>15</w:t>
        </w:r>
        <w:r w:rsidRPr="002D0AF3">
          <w:rPr>
            <w:rFonts w:ascii="Verdana" w:hAnsi="Verdana"/>
            <w:sz w:val="14"/>
            <w:szCs w:val="1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98228" w14:textId="77777777" w:rsidR="00531041" w:rsidRDefault="00531041" w:rsidP="00067D18">
      <w:pPr>
        <w:spacing w:line="240" w:lineRule="auto"/>
      </w:pPr>
      <w:r>
        <w:separator/>
      </w:r>
    </w:p>
  </w:footnote>
  <w:footnote w:type="continuationSeparator" w:id="0">
    <w:p w14:paraId="78563EFA" w14:textId="77777777" w:rsidR="00531041" w:rsidRDefault="00531041" w:rsidP="00067D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0004"/>
    <w:multiLevelType w:val="hybridMultilevel"/>
    <w:tmpl w:val="B024EA2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7F44C58"/>
    <w:multiLevelType w:val="hybridMultilevel"/>
    <w:tmpl w:val="2E54B2EC"/>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923F5E"/>
    <w:multiLevelType w:val="hybridMultilevel"/>
    <w:tmpl w:val="7122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D59C0"/>
    <w:multiLevelType w:val="hybridMultilevel"/>
    <w:tmpl w:val="EC4A6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07A09"/>
    <w:multiLevelType w:val="hybridMultilevel"/>
    <w:tmpl w:val="DF10F790"/>
    <w:lvl w:ilvl="0" w:tplc="0409000F">
      <w:start w:val="1"/>
      <w:numFmt w:val="decimal"/>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5" w15:restartNumberingAfterBreak="0">
    <w:nsid w:val="34EB548B"/>
    <w:multiLevelType w:val="hybridMultilevel"/>
    <w:tmpl w:val="45D8D22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4E8A4DEF"/>
    <w:multiLevelType w:val="hybridMultilevel"/>
    <w:tmpl w:val="19CC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756D4"/>
    <w:multiLevelType w:val="hybridMultilevel"/>
    <w:tmpl w:val="636CBCB6"/>
    <w:lvl w:ilvl="0" w:tplc="AD64639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7DEA4CE6"/>
    <w:multiLevelType w:val="hybridMultilevel"/>
    <w:tmpl w:val="CAA0090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
  </w:num>
  <w:num w:numId="2">
    <w:abstractNumId w:val="5"/>
  </w:num>
  <w:num w:numId="3">
    <w:abstractNumId w:val="8"/>
  </w:num>
  <w:num w:numId="4">
    <w:abstractNumId w:val="2"/>
  </w:num>
  <w:num w:numId="5">
    <w:abstractNumId w:val="6"/>
  </w:num>
  <w:num w:numId="6">
    <w:abstractNumId w:val="4"/>
  </w:num>
  <w:num w:numId="7">
    <w:abstractNumId w:val="3"/>
  </w:num>
  <w:num w:numId="8">
    <w:abstractNumId w:val="0"/>
  </w:num>
  <w:num w:numId="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3"/>
  <w:drawingGridVerticalSpacing w:val="113"/>
  <w:noPunctuationKerning/>
  <w:characterSpacingControl w:val="doNotCompress"/>
  <w:hdrShapeDefaults>
    <o:shapedefaults v:ext="edit" spidmax="2050">
      <v:stroke endarrow="block"/>
      <o:colormru v:ext="edit" colors="white,#cfe2f3,#d9ead3,#f8f8f8,#b6dde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3NjKxMDMwMDQyNzFQ0lEKTi0uzszPAymwrAUAWew1XywAAAA="/>
  </w:docVars>
  <w:rsids>
    <w:rsidRoot w:val="00B2562F"/>
    <w:rsid w:val="00000965"/>
    <w:rsid w:val="000032DE"/>
    <w:rsid w:val="00003CC3"/>
    <w:rsid w:val="000043F5"/>
    <w:rsid w:val="0000576F"/>
    <w:rsid w:val="00006DB4"/>
    <w:rsid w:val="00010880"/>
    <w:rsid w:val="00011A76"/>
    <w:rsid w:val="000134E1"/>
    <w:rsid w:val="00013EE2"/>
    <w:rsid w:val="000140AD"/>
    <w:rsid w:val="000146AF"/>
    <w:rsid w:val="000160FA"/>
    <w:rsid w:val="00017381"/>
    <w:rsid w:val="0001748C"/>
    <w:rsid w:val="00021308"/>
    <w:rsid w:val="000218D5"/>
    <w:rsid w:val="0002546D"/>
    <w:rsid w:val="00025D40"/>
    <w:rsid w:val="00027B01"/>
    <w:rsid w:val="0003226B"/>
    <w:rsid w:val="00033CE5"/>
    <w:rsid w:val="00033F1E"/>
    <w:rsid w:val="00035558"/>
    <w:rsid w:val="00037893"/>
    <w:rsid w:val="00037EAF"/>
    <w:rsid w:val="00043673"/>
    <w:rsid w:val="00043F92"/>
    <w:rsid w:val="00045A6A"/>
    <w:rsid w:val="000462BC"/>
    <w:rsid w:val="00050F93"/>
    <w:rsid w:val="00051EFC"/>
    <w:rsid w:val="000525C7"/>
    <w:rsid w:val="00055E3D"/>
    <w:rsid w:val="000640C6"/>
    <w:rsid w:val="00064682"/>
    <w:rsid w:val="0006497E"/>
    <w:rsid w:val="00064CBE"/>
    <w:rsid w:val="000672DE"/>
    <w:rsid w:val="00067D18"/>
    <w:rsid w:val="00071157"/>
    <w:rsid w:val="00071548"/>
    <w:rsid w:val="000728E5"/>
    <w:rsid w:val="000739B2"/>
    <w:rsid w:val="00073BC0"/>
    <w:rsid w:val="00074C50"/>
    <w:rsid w:val="00074E4C"/>
    <w:rsid w:val="00074F7C"/>
    <w:rsid w:val="00081796"/>
    <w:rsid w:val="00081925"/>
    <w:rsid w:val="00081E1E"/>
    <w:rsid w:val="00082538"/>
    <w:rsid w:val="00083349"/>
    <w:rsid w:val="000834EE"/>
    <w:rsid w:val="00084932"/>
    <w:rsid w:val="00084F79"/>
    <w:rsid w:val="00086DC3"/>
    <w:rsid w:val="00087931"/>
    <w:rsid w:val="0009021B"/>
    <w:rsid w:val="0009028A"/>
    <w:rsid w:val="00090672"/>
    <w:rsid w:val="00090AFF"/>
    <w:rsid w:val="00090FC9"/>
    <w:rsid w:val="000A0469"/>
    <w:rsid w:val="000A20C5"/>
    <w:rsid w:val="000A5B6D"/>
    <w:rsid w:val="000B045F"/>
    <w:rsid w:val="000B0F24"/>
    <w:rsid w:val="000B10B5"/>
    <w:rsid w:val="000B3FF9"/>
    <w:rsid w:val="000B40BF"/>
    <w:rsid w:val="000B6089"/>
    <w:rsid w:val="000B6A9A"/>
    <w:rsid w:val="000B78F3"/>
    <w:rsid w:val="000C0800"/>
    <w:rsid w:val="000C0E62"/>
    <w:rsid w:val="000C2F51"/>
    <w:rsid w:val="000C384D"/>
    <w:rsid w:val="000C3C25"/>
    <w:rsid w:val="000C4E44"/>
    <w:rsid w:val="000C55C7"/>
    <w:rsid w:val="000D07E0"/>
    <w:rsid w:val="000D1116"/>
    <w:rsid w:val="000D1B22"/>
    <w:rsid w:val="000D1E8F"/>
    <w:rsid w:val="000D1F30"/>
    <w:rsid w:val="000D45B5"/>
    <w:rsid w:val="000D4990"/>
    <w:rsid w:val="000D6D2B"/>
    <w:rsid w:val="000E0D25"/>
    <w:rsid w:val="000E1032"/>
    <w:rsid w:val="000E1DA9"/>
    <w:rsid w:val="000E2761"/>
    <w:rsid w:val="000E3086"/>
    <w:rsid w:val="000E3564"/>
    <w:rsid w:val="000E36BE"/>
    <w:rsid w:val="000E3BB9"/>
    <w:rsid w:val="000E4F82"/>
    <w:rsid w:val="000E6E7A"/>
    <w:rsid w:val="000F0948"/>
    <w:rsid w:val="000F0C4F"/>
    <w:rsid w:val="000F27CB"/>
    <w:rsid w:val="000F38D8"/>
    <w:rsid w:val="000F3F61"/>
    <w:rsid w:val="000F4660"/>
    <w:rsid w:val="000F6C34"/>
    <w:rsid w:val="000F7C15"/>
    <w:rsid w:val="00102305"/>
    <w:rsid w:val="00102D47"/>
    <w:rsid w:val="00102F5F"/>
    <w:rsid w:val="00104451"/>
    <w:rsid w:val="00104B92"/>
    <w:rsid w:val="00105B52"/>
    <w:rsid w:val="001062D4"/>
    <w:rsid w:val="001066E3"/>
    <w:rsid w:val="00107BD6"/>
    <w:rsid w:val="00110EDD"/>
    <w:rsid w:val="001113C1"/>
    <w:rsid w:val="001116C1"/>
    <w:rsid w:val="00111A57"/>
    <w:rsid w:val="00114FA7"/>
    <w:rsid w:val="00115183"/>
    <w:rsid w:val="00115C47"/>
    <w:rsid w:val="0011646E"/>
    <w:rsid w:val="00117E5D"/>
    <w:rsid w:val="00121770"/>
    <w:rsid w:val="001218DA"/>
    <w:rsid w:val="001218F8"/>
    <w:rsid w:val="00122724"/>
    <w:rsid w:val="0012287E"/>
    <w:rsid w:val="0012329D"/>
    <w:rsid w:val="00133478"/>
    <w:rsid w:val="00135549"/>
    <w:rsid w:val="00135B30"/>
    <w:rsid w:val="00140511"/>
    <w:rsid w:val="00140715"/>
    <w:rsid w:val="00141894"/>
    <w:rsid w:val="00144F80"/>
    <w:rsid w:val="00145A76"/>
    <w:rsid w:val="001477A5"/>
    <w:rsid w:val="0015093B"/>
    <w:rsid w:val="00151E1E"/>
    <w:rsid w:val="00152236"/>
    <w:rsid w:val="00156BBA"/>
    <w:rsid w:val="001574E6"/>
    <w:rsid w:val="00157663"/>
    <w:rsid w:val="0016078B"/>
    <w:rsid w:val="00162067"/>
    <w:rsid w:val="00163BE1"/>
    <w:rsid w:val="001641D9"/>
    <w:rsid w:val="001644B4"/>
    <w:rsid w:val="0016563D"/>
    <w:rsid w:val="00165724"/>
    <w:rsid w:val="0016627C"/>
    <w:rsid w:val="00167D09"/>
    <w:rsid w:val="00167FEC"/>
    <w:rsid w:val="001700AB"/>
    <w:rsid w:val="00170D58"/>
    <w:rsid w:val="001715A1"/>
    <w:rsid w:val="00171DC9"/>
    <w:rsid w:val="001723A5"/>
    <w:rsid w:val="001748A7"/>
    <w:rsid w:val="00174B22"/>
    <w:rsid w:val="001750FA"/>
    <w:rsid w:val="00176711"/>
    <w:rsid w:val="00176F57"/>
    <w:rsid w:val="00176FC4"/>
    <w:rsid w:val="00177A99"/>
    <w:rsid w:val="00177BEE"/>
    <w:rsid w:val="00184168"/>
    <w:rsid w:val="00185051"/>
    <w:rsid w:val="0018510A"/>
    <w:rsid w:val="00185ABF"/>
    <w:rsid w:val="00185ACA"/>
    <w:rsid w:val="00185E65"/>
    <w:rsid w:val="00187C4F"/>
    <w:rsid w:val="00190A5B"/>
    <w:rsid w:val="001931F2"/>
    <w:rsid w:val="00193554"/>
    <w:rsid w:val="001949FE"/>
    <w:rsid w:val="0019651D"/>
    <w:rsid w:val="001A075F"/>
    <w:rsid w:val="001A2E71"/>
    <w:rsid w:val="001A64CE"/>
    <w:rsid w:val="001B0638"/>
    <w:rsid w:val="001B079D"/>
    <w:rsid w:val="001B3195"/>
    <w:rsid w:val="001B3273"/>
    <w:rsid w:val="001B4CBB"/>
    <w:rsid w:val="001B5C9B"/>
    <w:rsid w:val="001B6133"/>
    <w:rsid w:val="001B627B"/>
    <w:rsid w:val="001B72C1"/>
    <w:rsid w:val="001C0939"/>
    <w:rsid w:val="001C0A00"/>
    <w:rsid w:val="001C1020"/>
    <w:rsid w:val="001C11FC"/>
    <w:rsid w:val="001C1789"/>
    <w:rsid w:val="001C2055"/>
    <w:rsid w:val="001C4F25"/>
    <w:rsid w:val="001C6AA5"/>
    <w:rsid w:val="001C71C5"/>
    <w:rsid w:val="001C7B76"/>
    <w:rsid w:val="001C7DB1"/>
    <w:rsid w:val="001D0D75"/>
    <w:rsid w:val="001D277B"/>
    <w:rsid w:val="001D48C5"/>
    <w:rsid w:val="001D61C2"/>
    <w:rsid w:val="001D7269"/>
    <w:rsid w:val="001E0505"/>
    <w:rsid w:val="001E2585"/>
    <w:rsid w:val="001E351F"/>
    <w:rsid w:val="001E3B5A"/>
    <w:rsid w:val="001E3EF1"/>
    <w:rsid w:val="001E6EF8"/>
    <w:rsid w:val="001E7114"/>
    <w:rsid w:val="001F011A"/>
    <w:rsid w:val="001F0A63"/>
    <w:rsid w:val="001F4F62"/>
    <w:rsid w:val="001F6A66"/>
    <w:rsid w:val="002000A3"/>
    <w:rsid w:val="00201944"/>
    <w:rsid w:val="00201FE6"/>
    <w:rsid w:val="00201FFA"/>
    <w:rsid w:val="00202495"/>
    <w:rsid w:val="00202CC2"/>
    <w:rsid w:val="00205CD0"/>
    <w:rsid w:val="00211892"/>
    <w:rsid w:val="00212526"/>
    <w:rsid w:val="00212CD3"/>
    <w:rsid w:val="00212EBA"/>
    <w:rsid w:val="00213148"/>
    <w:rsid w:val="00214A86"/>
    <w:rsid w:val="00215578"/>
    <w:rsid w:val="00216043"/>
    <w:rsid w:val="0021673B"/>
    <w:rsid w:val="00216816"/>
    <w:rsid w:val="0022115D"/>
    <w:rsid w:val="00222538"/>
    <w:rsid w:val="00223C82"/>
    <w:rsid w:val="00223E70"/>
    <w:rsid w:val="00227148"/>
    <w:rsid w:val="002318B2"/>
    <w:rsid w:val="00232123"/>
    <w:rsid w:val="002322C3"/>
    <w:rsid w:val="00232602"/>
    <w:rsid w:val="0023299E"/>
    <w:rsid w:val="00232FB6"/>
    <w:rsid w:val="00234BA2"/>
    <w:rsid w:val="002362A7"/>
    <w:rsid w:val="00236F35"/>
    <w:rsid w:val="00237E66"/>
    <w:rsid w:val="00243409"/>
    <w:rsid w:val="00244CDF"/>
    <w:rsid w:val="00245B2D"/>
    <w:rsid w:val="0024673F"/>
    <w:rsid w:val="002468A7"/>
    <w:rsid w:val="00247A0A"/>
    <w:rsid w:val="00250BB0"/>
    <w:rsid w:val="00252078"/>
    <w:rsid w:val="00253896"/>
    <w:rsid w:val="00256A63"/>
    <w:rsid w:val="002571D0"/>
    <w:rsid w:val="0026026F"/>
    <w:rsid w:val="00260C8C"/>
    <w:rsid w:val="00260D49"/>
    <w:rsid w:val="00261434"/>
    <w:rsid w:val="00261C0A"/>
    <w:rsid w:val="00262F75"/>
    <w:rsid w:val="002649CE"/>
    <w:rsid w:val="00265E66"/>
    <w:rsid w:val="002661F2"/>
    <w:rsid w:val="002666EE"/>
    <w:rsid w:val="00267018"/>
    <w:rsid w:val="002670CF"/>
    <w:rsid w:val="002706E9"/>
    <w:rsid w:val="00275292"/>
    <w:rsid w:val="00280238"/>
    <w:rsid w:val="00281CD2"/>
    <w:rsid w:val="0028367F"/>
    <w:rsid w:val="002864BE"/>
    <w:rsid w:val="00286827"/>
    <w:rsid w:val="0029001C"/>
    <w:rsid w:val="00291C2F"/>
    <w:rsid w:val="00292CAC"/>
    <w:rsid w:val="00293CF8"/>
    <w:rsid w:val="002941D3"/>
    <w:rsid w:val="00295C9B"/>
    <w:rsid w:val="00297282"/>
    <w:rsid w:val="00297DB1"/>
    <w:rsid w:val="002A19FC"/>
    <w:rsid w:val="002A5E5A"/>
    <w:rsid w:val="002A7102"/>
    <w:rsid w:val="002B06DF"/>
    <w:rsid w:val="002B0729"/>
    <w:rsid w:val="002B0E11"/>
    <w:rsid w:val="002B3701"/>
    <w:rsid w:val="002B3F8B"/>
    <w:rsid w:val="002B4C2A"/>
    <w:rsid w:val="002B662F"/>
    <w:rsid w:val="002B67C3"/>
    <w:rsid w:val="002C0123"/>
    <w:rsid w:val="002C03BD"/>
    <w:rsid w:val="002C0439"/>
    <w:rsid w:val="002C11E9"/>
    <w:rsid w:val="002C27D3"/>
    <w:rsid w:val="002C2DB7"/>
    <w:rsid w:val="002C3275"/>
    <w:rsid w:val="002C38C1"/>
    <w:rsid w:val="002C57D2"/>
    <w:rsid w:val="002C6446"/>
    <w:rsid w:val="002C69B8"/>
    <w:rsid w:val="002C7522"/>
    <w:rsid w:val="002C7543"/>
    <w:rsid w:val="002C7E32"/>
    <w:rsid w:val="002D032E"/>
    <w:rsid w:val="002D039A"/>
    <w:rsid w:val="002D04A9"/>
    <w:rsid w:val="002D0AF3"/>
    <w:rsid w:val="002D1861"/>
    <w:rsid w:val="002D22EE"/>
    <w:rsid w:val="002D2DE7"/>
    <w:rsid w:val="002D32B4"/>
    <w:rsid w:val="002D482E"/>
    <w:rsid w:val="002E155B"/>
    <w:rsid w:val="002E4B39"/>
    <w:rsid w:val="002E562A"/>
    <w:rsid w:val="002E5744"/>
    <w:rsid w:val="002E70CF"/>
    <w:rsid w:val="002E7973"/>
    <w:rsid w:val="002F1FF0"/>
    <w:rsid w:val="002F3E2E"/>
    <w:rsid w:val="002F5921"/>
    <w:rsid w:val="002F5FDC"/>
    <w:rsid w:val="002F6A98"/>
    <w:rsid w:val="002F6AE0"/>
    <w:rsid w:val="00301EF8"/>
    <w:rsid w:val="00301F22"/>
    <w:rsid w:val="003029DE"/>
    <w:rsid w:val="00302A71"/>
    <w:rsid w:val="003035EA"/>
    <w:rsid w:val="00304844"/>
    <w:rsid w:val="00304B11"/>
    <w:rsid w:val="003054A1"/>
    <w:rsid w:val="00305A04"/>
    <w:rsid w:val="003067A2"/>
    <w:rsid w:val="00306FB8"/>
    <w:rsid w:val="00307991"/>
    <w:rsid w:val="0031034C"/>
    <w:rsid w:val="003108F6"/>
    <w:rsid w:val="00311A50"/>
    <w:rsid w:val="00313103"/>
    <w:rsid w:val="00314559"/>
    <w:rsid w:val="00315771"/>
    <w:rsid w:val="00320A6F"/>
    <w:rsid w:val="00322B5C"/>
    <w:rsid w:val="0032466C"/>
    <w:rsid w:val="00324A0D"/>
    <w:rsid w:val="0032577A"/>
    <w:rsid w:val="00326FF5"/>
    <w:rsid w:val="0033021E"/>
    <w:rsid w:val="00330273"/>
    <w:rsid w:val="00331205"/>
    <w:rsid w:val="003312E2"/>
    <w:rsid w:val="00332CD9"/>
    <w:rsid w:val="003337A6"/>
    <w:rsid w:val="003340C3"/>
    <w:rsid w:val="00335846"/>
    <w:rsid w:val="00335DAF"/>
    <w:rsid w:val="00335E31"/>
    <w:rsid w:val="00336AEC"/>
    <w:rsid w:val="003370C3"/>
    <w:rsid w:val="00337A93"/>
    <w:rsid w:val="0034119A"/>
    <w:rsid w:val="0034139E"/>
    <w:rsid w:val="00341456"/>
    <w:rsid w:val="003419AE"/>
    <w:rsid w:val="00342915"/>
    <w:rsid w:val="00343C34"/>
    <w:rsid w:val="00343C7F"/>
    <w:rsid w:val="00345831"/>
    <w:rsid w:val="00351195"/>
    <w:rsid w:val="003520E0"/>
    <w:rsid w:val="00353242"/>
    <w:rsid w:val="0035419A"/>
    <w:rsid w:val="00356FA2"/>
    <w:rsid w:val="0036120D"/>
    <w:rsid w:val="00361599"/>
    <w:rsid w:val="00362781"/>
    <w:rsid w:val="0036330F"/>
    <w:rsid w:val="00363C71"/>
    <w:rsid w:val="003645BE"/>
    <w:rsid w:val="00365C0A"/>
    <w:rsid w:val="0037062E"/>
    <w:rsid w:val="0037083C"/>
    <w:rsid w:val="00371317"/>
    <w:rsid w:val="003737F0"/>
    <w:rsid w:val="0037520A"/>
    <w:rsid w:val="00380807"/>
    <w:rsid w:val="003821D4"/>
    <w:rsid w:val="00382E6C"/>
    <w:rsid w:val="00383D4F"/>
    <w:rsid w:val="0038566B"/>
    <w:rsid w:val="00387DFE"/>
    <w:rsid w:val="00390969"/>
    <w:rsid w:val="0039209F"/>
    <w:rsid w:val="00394708"/>
    <w:rsid w:val="00394800"/>
    <w:rsid w:val="00394868"/>
    <w:rsid w:val="0039591D"/>
    <w:rsid w:val="00396059"/>
    <w:rsid w:val="003A05D4"/>
    <w:rsid w:val="003A1784"/>
    <w:rsid w:val="003A19AA"/>
    <w:rsid w:val="003A1DC5"/>
    <w:rsid w:val="003A2C33"/>
    <w:rsid w:val="003A3C6C"/>
    <w:rsid w:val="003A572C"/>
    <w:rsid w:val="003B023F"/>
    <w:rsid w:val="003B2489"/>
    <w:rsid w:val="003B2AD0"/>
    <w:rsid w:val="003B7B6C"/>
    <w:rsid w:val="003C0859"/>
    <w:rsid w:val="003C5D1E"/>
    <w:rsid w:val="003C5F44"/>
    <w:rsid w:val="003D02A0"/>
    <w:rsid w:val="003D0375"/>
    <w:rsid w:val="003D1E93"/>
    <w:rsid w:val="003D60D7"/>
    <w:rsid w:val="003D61F7"/>
    <w:rsid w:val="003D70E1"/>
    <w:rsid w:val="003E06EB"/>
    <w:rsid w:val="003E1F30"/>
    <w:rsid w:val="003E5A21"/>
    <w:rsid w:val="003E63F8"/>
    <w:rsid w:val="003E698D"/>
    <w:rsid w:val="003E6A48"/>
    <w:rsid w:val="003F11ED"/>
    <w:rsid w:val="003F1874"/>
    <w:rsid w:val="003F1CA6"/>
    <w:rsid w:val="003F329D"/>
    <w:rsid w:val="003F39EA"/>
    <w:rsid w:val="003F3DFC"/>
    <w:rsid w:val="003F534C"/>
    <w:rsid w:val="003F626F"/>
    <w:rsid w:val="003F6339"/>
    <w:rsid w:val="003F63F9"/>
    <w:rsid w:val="003F6426"/>
    <w:rsid w:val="003F6B9A"/>
    <w:rsid w:val="003F6BD3"/>
    <w:rsid w:val="00401490"/>
    <w:rsid w:val="0040171F"/>
    <w:rsid w:val="00401A06"/>
    <w:rsid w:val="00401DCE"/>
    <w:rsid w:val="004032BA"/>
    <w:rsid w:val="00403304"/>
    <w:rsid w:val="00403E2F"/>
    <w:rsid w:val="00403FCA"/>
    <w:rsid w:val="004118F5"/>
    <w:rsid w:val="00412AC3"/>
    <w:rsid w:val="00413404"/>
    <w:rsid w:val="0041356E"/>
    <w:rsid w:val="00413C57"/>
    <w:rsid w:val="00413D9F"/>
    <w:rsid w:val="0041498F"/>
    <w:rsid w:val="00415193"/>
    <w:rsid w:val="004162FA"/>
    <w:rsid w:val="00416DF5"/>
    <w:rsid w:val="00420331"/>
    <w:rsid w:val="0042206E"/>
    <w:rsid w:val="00422382"/>
    <w:rsid w:val="00423D2B"/>
    <w:rsid w:val="004240FD"/>
    <w:rsid w:val="00426576"/>
    <w:rsid w:val="0042700C"/>
    <w:rsid w:val="00436020"/>
    <w:rsid w:val="0043745A"/>
    <w:rsid w:val="0044114A"/>
    <w:rsid w:val="0044199A"/>
    <w:rsid w:val="004431B5"/>
    <w:rsid w:val="004443A3"/>
    <w:rsid w:val="004475D3"/>
    <w:rsid w:val="00447B04"/>
    <w:rsid w:val="00447C6F"/>
    <w:rsid w:val="00447C8E"/>
    <w:rsid w:val="00450468"/>
    <w:rsid w:val="00450C86"/>
    <w:rsid w:val="00450D98"/>
    <w:rsid w:val="00451520"/>
    <w:rsid w:val="00451B55"/>
    <w:rsid w:val="00452714"/>
    <w:rsid w:val="00452D42"/>
    <w:rsid w:val="00452F44"/>
    <w:rsid w:val="004535B6"/>
    <w:rsid w:val="00453D0C"/>
    <w:rsid w:val="0045401F"/>
    <w:rsid w:val="004543FA"/>
    <w:rsid w:val="00456234"/>
    <w:rsid w:val="00456345"/>
    <w:rsid w:val="00457F96"/>
    <w:rsid w:val="004615EC"/>
    <w:rsid w:val="004618C6"/>
    <w:rsid w:val="00461D36"/>
    <w:rsid w:val="00463027"/>
    <w:rsid w:val="004649D7"/>
    <w:rsid w:val="00466D78"/>
    <w:rsid w:val="00470B72"/>
    <w:rsid w:val="00471ED1"/>
    <w:rsid w:val="00473EB3"/>
    <w:rsid w:val="004743EA"/>
    <w:rsid w:val="00474E2B"/>
    <w:rsid w:val="00477A03"/>
    <w:rsid w:val="004821B4"/>
    <w:rsid w:val="00482370"/>
    <w:rsid w:val="004833FE"/>
    <w:rsid w:val="00483E73"/>
    <w:rsid w:val="00483F79"/>
    <w:rsid w:val="00490AD4"/>
    <w:rsid w:val="00492F5B"/>
    <w:rsid w:val="004948C6"/>
    <w:rsid w:val="004960B6"/>
    <w:rsid w:val="004A0743"/>
    <w:rsid w:val="004A1FF8"/>
    <w:rsid w:val="004A25CE"/>
    <w:rsid w:val="004A32F2"/>
    <w:rsid w:val="004A53D5"/>
    <w:rsid w:val="004A5DC5"/>
    <w:rsid w:val="004A790C"/>
    <w:rsid w:val="004B2D94"/>
    <w:rsid w:val="004B35EE"/>
    <w:rsid w:val="004B4D55"/>
    <w:rsid w:val="004B6951"/>
    <w:rsid w:val="004B7AD8"/>
    <w:rsid w:val="004C0572"/>
    <w:rsid w:val="004C4A71"/>
    <w:rsid w:val="004C66E4"/>
    <w:rsid w:val="004D0887"/>
    <w:rsid w:val="004D2998"/>
    <w:rsid w:val="004D3D81"/>
    <w:rsid w:val="004D5A10"/>
    <w:rsid w:val="004E19B4"/>
    <w:rsid w:val="004E3382"/>
    <w:rsid w:val="004E3635"/>
    <w:rsid w:val="004F142A"/>
    <w:rsid w:val="004F24B9"/>
    <w:rsid w:val="004F327D"/>
    <w:rsid w:val="004F33B2"/>
    <w:rsid w:val="004F3ADE"/>
    <w:rsid w:val="004F3C6B"/>
    <w:rsid w:val="004F3FDB"/>
    <w:rsid w:val="004F5AE9"/>
    <w:rsid w:val="004F5E56"/>
    <w:rsid w:val="004F7E03"/>
    <w:rsid w:val="0050016D"/>
    <w:rsid w:val="00501287"/>
    <w:rsid w:val="00501E11"/>
    <w:rsid w:val="00502039"/>
    <w:rsid w:val="00502C4A"/>
    <w:rsid w:val="0050378F"/>
    <w:rsid w:val="00503E00"/>
    <w:rsid w:val="00504E53"/>
    <w:rsid w:val="00506F8C"/>
    <w:rsid w:val="005100F8"/>
    <w:rsid w:val="0051061C"/>
    <w:rsid w:val="0051175F"/>
    <w:rsid w:val="005119DC"/>
    <w:rsid w:val="00511B34"/>
    <w:rsid w:val="00512B05"/>
    <w:rsid w:val="00517269"/>
    <w:rsid w:val="00521D18"/>
    <w:rsid w:val="00522128"/>
    <w:rsid w:val="005225DF"/>
    <w:rsid w:val="005271A5"/>
    <w:rsid w:val="00527EE3"/>
    <w:rsid w:val="00531041"/>
    <w:rsid w:val="005361BA"/>
    <w:rsid w:val="00537591"/>
    <w:rsid w:val="00537E00"/>
    <w:rsid w:val="00540AB3"/>
    <w:rsid w:val="0054405E"/>
    <w:rsid w:val="00545841"/>
    <w:rsid w:val="00546ABA"/>
    <w:rsid w:val="00550033"/>
    <w:rsid w:val="00551508"/>
    <w:rsid w:val="00553068"/>
    <w:rsid w:val="0055345C"/>
    <w:rsid w:val="005536EB"/>
    <w:rsid w:val="00556F41"/>
    <w:rsid w:val="00560AAF"/>
    <w:rsid w:val="00562184"/>
    <w:rsid w:val="00562C9F"/>
    <w:rsid w:val="00562D81"/>
    <w:rsid w:val="00563023"/>
    <w:rsid w:val="00564901"/>
    <w:rsid w:val="00564FD5"/>
    <w:rsid w:val="005667B5"/>
    <w:rsid w:val="00567316"/>
    <w:rsid w:val="0056791F"/>
    <w:rsid w:val="00570284"/>
    <w:rsid w:val="00572FDD"/>
    <w:rsid w:val="00581C80"/>
    <w:rsid w:val="00581D82"/>
    <w:rsid w:val="005824BD"/>
    <w:rsid w:val="0058397F"/>
    <w:rsid w:val="00583997"/>
    <w:rsid w:val="00584251"/>
    <w:rsid w:val="00585193"/>
    <w:rsid w:val="00585AB2"/>
    <w:rsid w:val="005861C7"/>
    <w:rsid w:val="005863C8"/>
    <w:rsid w:val="00586E80"/>
    <w:rsid w:val="0059117B"/>
    <w:rsid w:val="005933FE"/>
    <w:rsid w:val="00593DDD"/>
    <w:rsid w:val="0059548D"/>
    <w:rsid w:val="005955AC"/>
    <w:rsid w:val="005A0E7E"/>
    <w:rsid w:val="005A1216"/>
    <w:rsid w:val="005A19C3"/>
    <w:rsid w:val="005A1F33"/>
    <w:rsid w:val="005A2417"/>
    <w:rsid w:val="005A2900"/>
    <w:rsid w:val="005B025C"/>
    <w:rsid w:val="005B27F6"/>
    <w:rsid w:val="005B383D"/>
    <w:rsid w:val="005B3B2D"/>
    <w:rsid w:val="005B3C3D"/>
    <w:rsid w:val="005B6FAC"/>
    <w:rsid w:val="005B7C2E"/>
    <w:rsid w:val="005B7EB0"/>
    <w:rsid w:val="005C1D64"/>
    <w:rsid w:val="005C3ADF"/>
    <w:rsid w:val="005C41DC"/>
    <w:rsid w:val="005C47E5"/>
    <w:rsid w:val="005C5205"/>
    <w:rsid w:val="005C59D2"/>
    <w:rsid w:val="005C6E90"/>
    <w:rsid w:val="005C6F1C"/>
    <w:rsid w:val="005D0969"/>
    <w:rsid w:val="005D1B4B"/>
    <w:rsid w:val="005D238B"/>
    <w:rsid w:val="005D263F"/>
    <w:rsid w:val="005D26CC"/>
    <w:rsid w:val="005D2859"/>
    <w:rsid w:val="005D349F"/>
    <w:rsid w:val="005D59CE"/>
    <w:rsid w:val="005D6A8B"/>
    <w:rsid w:val="005E02D9"/>
    <w:rsid w:val="005E0640"/>
    <w:rsid w:val="005E0905"/>
    <w:rsid w:val="005E18FA"/>
    <w:rsid w:val="005E2A9A"/>
    <w:rsid w:val="005E46FF"/>
    <w:rsid w:val="005E4962"/>
    <w:rsid w:val="005E4A05"/>
    <w:rsid w:val="005E52BC"/>
    <w:rsid w:val="005E6DCB"/>
    <w:rsid w:val="005E6FAF"/>
    <w:rsid w:val="005E7E03"/>
    <w:rsid w:val="005F08D7"/>
    <w:rsid w:val="005F1632"/>
    <w:rsid w:val="005F2326"/>
    <w:rsid w:val="005F2CD2"/>
    <w:rsid w:val="005F5AA9"/>
    <w:rsid w:val="005F7BF9"/>
    <w:rsid w:val="006010AD"/>
    <w:rsid w:val="0060132C"/>
    <w:rsid w:val="00603E35"/>
    <w:rsid w:val="006046BB"/>
    <w:rsid w:val="0060542E"/>
    <w:rsid w:val="006066CE"/>
    <w:rsid w:val="00610E7D"/>
    <w:rsid w:val="00612296"/>
    <w:rsid w:val="00612369"/>
    <w:rsid w:val="006131FC"/>
    <w:rsid w:val="006139AD"/>
    <w:rsid w:val="00613A0F"/>
    <w:rsid w:val="00617112"/>
    <w:rsid w:val="006200AC"/>
    <w:rsid w:val="0062020D"/>
    <w:rsid w:val="006222FD"/>
    <w:rsid w:val="006223BD"/>
    <w:rsid w:val="0062437B"/>
    <w:rsid w:val="0062568B"/>
    <w:rsid w:val="006256CD"/>
    <w:rsid w:val="00626D74"/>
    <w:rsid w:val="00626F7B"/>
    <w:rsid w:val="00630198"/>
    <w:rsid w:val="0063025A"/>
    <w:rsid w:val="006302EB"/>
    <w:rsid w:val="006328B7"/>
    <w:rsid w:val="00634064"/>
    <w:rsid w:val="006371BB"/>
    <w:rsid w:val="00640266"/>
    <w:rsid w:val="00640A8A"/>
    <w:rsid w:val="00641E45"/>
    <w:rsid w:val="006425E5"/>
    <w:rsid w:val="006427B0"/>
    <w:rsid w:val="00645956"/>
    <w:rsid w:val="0064616A"/>
    <w:rsid w:val="006467B2"/>
    <w:rsid w:val="00646A0F"/>
    <w:rsid w:val="00646FA0"/>
    <w:rsid w:val="0064706A"/>
    <w:rsid w:val="00650A6F"/>
    <w:rsid w:val="006535D3"/>
    <w:rsid w:val="00655BCC"/>
    <w:rsid w:val="00655EBC"/>
    <w:rsid w:val="006605BD"/>
    <w:rsid w:val="00661014"/>
    <w:rsid w:val="0066243B"/>
    <w:rsid w:val="00663718"/>
    <w:rsid w:val="00664761"/>
    <w:rsid w:val="00671394"/>
    <w:rsid w:val="0067152E"/>
    <w:rsid w:val="00671ADB"/>
    <w:rsid w:val="00671FA3"/>
    <w:rsid w:val="00673426"/>
    <w:rsid w:val="00673861"/>
    <w:rsid w:val="0067582D"/>
    <w:rsid w:val="00677325"/>
    <w:rsid w:val="006813AA"/>
    <w:rsid w:val="00681B31"/>
    <w:rsid w:val="00681FB9"/>
    <w:rsid w:val="0068226D"/>
    <w:rsid w:val="0068524F"/>
    <w:rsid w:val="00685328"/>
    <w:rsid w:val="006924A5"/>
    <w:rsid w:val="006946CD"/>
    <w:rsid w:val="00694F31"/>
    <w:rsid w:val="00696847"/>
    <w:rsid w:val="00697095"/>
    <w:rsid w:val="006A0256"/>
    <w:rsid w:val="006A1A2A"/>
    <w:rsid w:val="006A45DA"/>
    <w:rsid w:val="006A541C"/>
    <w:rsid w:val="006A79D8"/>
    <w:rsid w:val="006A7AA9"/>
    <w:rsid w:val="006B06BF"/>
    <w:rsid w:val="006B2C2C"/>
    <w:rsid w:val="006B2C8E"/>
    <w:rsid w:val="006B2DF3"/>
    <w:rsid w:val="006B3912"/>
    <w:rsid w:val="006B433E"/>
    <w:rsid w:val="006B4690"/>
    <w:rsid w:val="006B4A0C"/>
    <w:rsid w:val="006B7BF6"/>
    <w:rsid w:val="006C0861"/>
    <w:rsid w:val="006C2060"/>
    <w:rsid w:val="006C5474"/>
    <w:rsid w:val="006C5BD3"/>
    <w:rsid w:val="006D0502"/>
    <w:rsid w:val="006D46B2"/>
    <w:rsid w:val="006D6328"/>
    <w:rsid w:val="006E123C"/>
    <w:rsid w:val="006E1C74"/>
    <w:rsid w:val="006E2E14"/>
    <w:rsid w:val="006E2F26"/>
    <w:rsid w:val="006E471C"/>
    <w:rsid w:val="006E511C"/>
    <w:rsid w:val="006E5739"/>
    <w:rsid w:val="006E6114"/>
    <w:rsid w:val="006F0C05"/>
    <w:rsid w:val="006F206D"/>
    <w:rsid w:val="006F3E91"/>
    <w:rsid w:val="006F48E1"/>
    <w:rsid w:val="006F4933"/>
    <w:rsid w:val="006F4F6B"/>
    <w:rsid w:val="006F5E8B"/>
    <w:rsid w:val="006F6322"/>
    <w:rsid w:val="006F6E32"/>
    <w:rsid w:val="006F6F30"/>
    <w:rsid w:val="00701F5B"/>
    <w:rsid w:val="00702749"/>
    <w:rsid w:val="0070274F"/>
    <w:rsid w:val="0070282F"/>
    <w:rsid w:val="00702E97"/>
    <w:rsid w:val="0070431F"/>
    <w:rsid w:val="007100CD"/>
    <w:rsid w:val="00711189"/>
    <w:rsid w:val="007122E4"/>
    <w:rsid w:val="00712A56"/>
    <w:rsid w:val="00713136"/>
    <w:rsid w:val="007138A5"/>
    <w:rsid w:val="00713EB2"/>
    <w:rsid w:val="0071415C"/>
    <w:rsid w:val="0071490D"/>
    <w:rsid w:val="00714FD5"/>
    <w:rsid w:val="00716F65"/>
    <w:rsid w:val="00717B3D"/>
    <w:rsid w:val="00723A5D"/>
    <w:rsid w:val="00723A72"/>
    <w:rsid w:val="0072517E"/>
    <w:rsid w:val="0072647E"/>
    <w:rsid w:val="0073089C"/>
    <w:rsid w:val="00730B7E"/>
    <w:rsid w:val="00730F94"/>
    <w:rsid w:val="00733711"/>
    <w:rsid w:val="00734F94"/>
    <w:rsid w:val="007355CC"/>
    <w:rsid w:val="00743384"/>
    <w:rsid w:val="0074479B"/>
    <w:rsid w:val="007451D8"/>
    <w:rsid w:val="0074571F"/>
    <w:rsid w:val="00746220"/>
    <w:rsid w:val="00747A21"/>
    <w:rsid w:val="00751BA9"/>
    <w:rsid w:val="00753547"/>
    <w:rsid w:val="0075393A"/>
    <w:rsid w:val="007544A2"/>
    <w:rsid w:val="00756817"/>
    <w:rsid w:val="00756DEA"/>
    <w:rsid w:val="00757B52"/>
    <w:rsid w:val="0076003B"/>
    <w:rsid w:val="00761840"/>
    <w:rsid w:val="007623B7"/>
    <w:rsid w:val="00763595"/>
    <w:rsid w:val="007654E6"/>
    <w:rsid w:val="00765661"/>
    <w:rsid w:val="00765EE1"/>
    <w:rsid w:val="00766E1F"/>
    <w:rsid w:val="007677B9"/>
    <w:rsid w:val="00767B84"/>
    <w:rsid w:val="00771CFC"/>
    <w:rsid w:val="007756F4"/>
    <w:rsid w:val="00775DF7"/>
    <w:rsid w:val="00776411"/>
    <w:rsid w:val="00776E82"/>
    <w:rsid w:val="007808A7"/>
    <w:rsid w:val="007808FB"/>
    <w:rsid w:val="007812C0"/>
    <w:rsid w:val="0078253B"/>
    <w:rsid w:val="00790B70"/>
    <w:rsid w:val="00790CC4"/>
    <w:rsid w:val="00791670"/>
    <w:rsid w:val="00791C88"/>
    <w:rsid w:val="00795469"/>
    <w:rsid w:val="00796192"/>
    <w:rsid w:val="0079675E"/>
    <w:rsid w:val="00796DA5"/>
    <w:rsid w:val="00797076"/>
    <w:rsid w:val="007A0954"/>
    <w:rsid w:val="007A0D41"/>
    <w:rsid w:val="007A12F2"/>
    <w:rsid w:val="007A173A"/>
    <w:rsid w:val="007A28AA"/>
    <w:rsid w:val="007A2A6D"/>
    <w:rsid w:val="007A3B29"/>
    <w:rsid w:val="007A4BA4"/>
    <w:rsid w:val="007A4DD7"/>
    <w:rsid w:val="007A5F9A"/>
    <w:rsid w:val="007A6063"/>
    <w:rsid w:val="007A635C"/>
    <w:rsid w:val="007A664E"/>
    <w:rsid w:val="007A69B8"/>
    <w:rsid w:val="007A71DE"/>
    <w:rsid w:val="007B0DE3"/>
    <w:rsid w:val="007B2342"/>
    <w:rsid w:val="007B2B68"/>
    <w:rsid w:val="007B2E38"/>
    <w:rsid w:val="007B34B5"/>
    <w:rsid w:val="007B3806"/>
    <w:rsid w:val="007B414F"/>
    <w:rsid w:val="007B5856"/>
    <w:rsid w:val="007B6700"/>
    <w:rsid w:val="007B67A9"/>
    <w:rsid w:val="007B6A2D"/>
    <w:rsid w:val="007C0784"/>
    <w:rsid w:val="007C09B7"/>
    <w:rsid w:val="007C0FE5"/>
    <w:rsid w:val="007C109B"/>
    <w:rsid w:val="007C31C6"/>
    <w:rsid w:val="007C4FB1"/>
    <w:rsid w:val="007C510F"/>
    <w:rsid w:val="007C669B"/>
    <w:rsid w:val="007D062B"/>
    <w:rsid w:val="007D0E6C"/>
    <w:rsid w:val="007D2255"/>
    <w:rsid w:val="007D2C17"/>
    <w:rsid w:val="007D52B3"/>
    <w:rsid w:val="007E1256"/>
    <w:rsid w:val="007E53AE"/>
    <w:rsid w:val="007E55CB"/>
    <w:rsid w:val="007E79B6"/>
    <w:rsid w:val="007F2BA1"/>
    <w:rsid w:val="007F4212"/>
    <w:rsid w:val="007F5CF1"/>
    <w:rsid w:val="00800269"/>
    <w:rsid w:val="00800F2B"/>
    <w:rsid w:val="00801693"/>
    <w:rsid w:val="0080515D"/>
    <w:rsid w:val="00805E72"/>
    <w:rsid w:val="00806FD7"/>
    <w:rsid w:val="00810B28"/>
    <w:rsid w:val="008113CF"/>
    <w:rsid w:val="008115DA"/>
    <w:rsid w:val="0081422B"/>
    <w:rsid w:val="00815BD9"/>
    <w:rsid w:val="00822760"/>
    <w:rsid w:val="008230CC"/>
    <w:rsid w:val="00824A6E"/>
    <w:rsid w:val="00826A5B"/>
    <w:rsid w:val="00827A1D"/>
    <w:rsid w:val="00827C37"/>
    <w:rsid w:val="00833EC1"/>
    <w:rsid w:val="008348AB"/>
    <w:rsid w:val="00837363"/>
    <w:rsid w:val="00837380"/>
    <w:rsid w:val="00840405"/>
    <w:rsid w:val="0084342D"/>
    <w:rsid w:val="00843897"/>
    <w:rsid w:val="00844C48"/>
    <w:rsid w:val="00845928"/>
    <w:rsid w:val="00847013"/>
    <w:rsid w:val="00847596"/>
    <w:rsid w:val="00850125"/>
    <w:rsid w:val="00851594"/>
    <w:rsid w:val="00852571"/>
    <w:rsid w:val="00852CA8"/>
    <w:rsid w:val="008531FC"/>
    <w:rsid w:val="00856321"/>
    <w:rsid w:val="008573FA"/>
    <w:rsid w:val="008603F4"/>
    <w:rsid w:val="008605E1"/>
    <w:rsid w:val="00862570"/>
    <w:rsid w:val="00862808"/>
    <w:rsid w:val="00862F00"/>
    <w:rsid w:val="00864526"/>
    <w:rsid w:val="00866DE6"/>
    <w:rsid w:val="00867919"/>
    <w:rsid w:val="00867F42"/>
    <w:rsid w:val="00872DA6"/>
    <w:rsid w:val="0087399A"/>
    <w:rsid w:val="0087621D"/>
    <w:rsid w:val="00876B78"/>
    <w:rsid w:val="00876CC8"/>
    <w:rsid w:val="00880C35"/>
    <w:rsid w:val="00880D10"/>
    <w:rsid w:val="00881697"/>
    <w:rsid w:val="00881F91"/>
    <w:rsid w:val="00883417"/>
    <w:rsid w:val="00883613"/>
    <w:rsid w:val="00883EE8"/>
    <w:rsid w:val="00883FB7"/>
    <w:rsid w:val="008847F0"/>
    <w:rsid w:val="0088549A"/>
    <w:rsid w:val="00885601"/>
    <w:rsid w:val="008857B2"/>
    <w:rsid w:val="00885FC1"/>
    <w:rsid w:val="0088779D"/>
    <w:rsid w:val="0088785C"/>
    <w:rsid w:val="00891ED9"/>
    <w:rsid w:val="008931BB"/>
    <w:rsid w:val="0089525F"/>
    <w:rsid w:val="008A03F4"/>
    <w:rsid w:val="008A061E"/>
    <w:rsid w:val="008A158F"/>
    <w:rsid w:val="008A1B71"/>
    <w:rsid w:val="008A2DAB"/>
    <w:rsid w:val="008A499F"/>
    <w:rsid w:val="008A51E5"/>
    <w:rsid w:val="008A59B0"/>
    <w:rsid w:val="008A655E"/>
    <w:rsid w:val="008A7060"/>
    <w:rsid w:val="008B1152"/>
    <w:rsid w:val="008B2239"/>
    <w:rsid w:val="008B2E10"/>
    <w:rsid w:val="008B38F7"/>
    <w:rsid w:val="008B4915"/>
    <w:rsid w:val="008B4E75"/>
    <w:rsid w:val="008B54BF"/>
    <w:rsid w:val="008C0D8D"/>
    <w:rsid w:val="008C15EF"/>
    <w:rsid w:val="008C1668"/>
    <w:rsid w:val="008C28D1"/>
    <w:rsid w:val="008C32AD"/>
    <w:rsid w:val="008C35D7"/>
    <w:rsid w:val="008C46EB"/>
    <w:rsid w:val="008C5C73"/>
    <w:rsid w:val="008D1C37"/>
    <w:rsid w:val="008D2A5A"/>
    <w:rsid w:val="008D2C4C"/>
    <w:rsid w:val="008D2D5C"/>
    <w:rsid w:val="008D2FAD"/>
    <w:rsid w:val="008D3474"/>
    <w:rsid w:val="008D4226"/>
    <w:rsid w:val="008D4B6B"/>
    <w:rsid w:val="008D561C"/>
    <w:rsid w:val="008D5680"/>
    <w:rsid w:val="008D652B"/>
    <w:rsid w:val="008D696F"/>
    <w:rsid w:val="008D718A"/>
    <w:rsid w:val="008D7C15"/>
    <w:rsid w:val="008E126F"/>
    <w:rsid w:val="008E148D"/>
    <w:rsid w:val="008E3460"/>
    <w:rsid w:val="008E36CD"/>
    <w:rsid w:val="008E3F3D"/>
    <w:rsid w:val="008E4CB7"/>
    <w:rsid w:val="008E6B0F"/>
    <w:rsid w:val="008F024E"/>
    <w:rsid w:val="008F0481"/>
    <w:rsid w:val="008F1642"/>
    <w:rsid w:val="008F1D0B"/>
    <w:rsid w:val="008F40B0"/>
    <w:rsid w:val="00901254"/>
    <w:rsid w:val="00901C87"/>
    <w:rsid w:val="00903C52"/>
    <w:rsid w:val="00905F32"/>
    <w:rsid w:val="00907976"/>
    <w:rsid w:val="00907AA3"/>
    <w:rsid w:val="0091143B"/>
    <w:rsid w:val="009117D4"/>
    <w:rsid w:val="009235F8"/>
    <w:rsid w:val="00923830"/>
    <w:rsid w:val="00923AEC"/>
    <w:rsid w:val="00923AF4"/>
    <w:rsid w:val="00925983"/>
    <w:rsid w:val="00925EDA"/>
    <w:rsid w:val="009261F4"/>
    <w:rsid w:val="00926A27"/>
    <w:rsid w:val="00926F68"/>
    <w:rsid w:val="009324DC"/>
    <w:rsid w:val="00932A81"/>
    <w:rsid w:val="00933C4C"/>
    <w:rsid w:val="009344E8"/>
    <w:rsid w:val="00936BF8"/>
    <w:rsid w:val="00936DE9"/>
    <w:rsid w:val="00936F9E"/>
    <w:rsid w:val="00937572"/>
    <w:rsid w:val="009408F8"/>
    <w:rsid w:val="00941E4B"/>
    <w:rsid w:val="00941F2A"/>
    <w:rsid w:val="009429F0"/>
    <w:rsid w:val="0094330F"/>
    <w:rsid w:val="00943658"/>
    <w:rsid w:val="00945E25"/>
    <w:rsid w:val="00945E8C"/>
    <w:rsid w:val="00946791"/>
    <w:rsid w:val="0095315E"/>
    <w:rsid w:val="00953793"/>
    <w:rsid w:val="00955216"/>
    <w:rsid w:val="009567B7"/>
    <w:rsid w:val="0096110D"/>
    <w:rsid w:val="009611F2"/>
    <w:rsid w:val="0096125C"/>
    <w:rsid w:val="0096326B"/>
    <w:rsid w:val="009636BC"/>
    <w:rsid w:val="009641DF"/>
    <w:rsid w:val="009642DE"/>
    <w:rsid w:val="009648D4"/>
    <w:rsid w:val="00964A10"/>
    <w:rsid w:val="0096658A"/>
    <w:rsid w:val="009725BC"/>
    <w:rsid w:val="00980206"/>
    <w:rsid w:val="00980AA3"/>
    <w:rsid w:val="00982317"/>
    <w:rsid w:val="009843A2"/>
    <w:rsid w:val="009845C4"/>
    <w:rsid w:val="00984F3C"/>
    <w:rsid w:val="009851E4"/>
    <w:rsid w:val="00985EDD"/>
    <w:rsid w:val="00985F83"/>
    <w:rsid w:val="009868CA"/>
    <w:rsid w:val="00986B94"/>
    <w:rsid w:val="0098706A"/>
    <w:rsid w:val="009900CF"/>
    <w:rsid w:val="00990344"/>
    <w:rsid w:val="00992F4B"/>
    <w:rsid w:val="009A3727"/>
    <w:rsid w:val="009A3D6B"/>
    <w:rsid w:val="009A41C7"/>
    <w:rsid w:val="009A4971"/>
    <w:rsid w:val="009A605C"/>
    <w:rsid w:val="009A6EE3"/>
    <w:rsid w:val="009B03AC"/>
    <w:rsid w:val="009B38B9"/>
    <w:rsid w:val="009B39C6"/>
    <w:rsid w:val="009B57FF"/>
    <w:rsid w:val="009B62CF"/>
    <w:rsid w:val="009B66AD"/>
    <w:rsid w:val="009B6982"/>
    <w:rsid w:val="009B7114"/>
    <w:rsid w:val="009B7909"/>
    <w:rsid w:val="009C1770"/>
    <w:rsid w:val="009C2293"/>
    <w:rsid w:val="009C2FED"/>
    <w:rsid w:val="009C50CD"/>
    <w:rsid w:val="009C66A4"/>
    <w:rsid w:val="009D0D15"/>
    <w:rsid w:val="009D1926"/>
    <w:rsid w:val="009D1BDB"/>
    <w:rsid w:val="009D7DC7"/>
    <w:rsid w:val="009E1AA0"/>
    <w:rsid w:val="009E1B01"/>
    <w:rsid w:val="009E1FB8"/>
    <w:rsid w:val="009E3B06"/>
    <w:rsid w:val="009E3B9D"/>
    <w:rsid w:val="009E3BA5"/>
    <w:rsid w:val="009E7777"/>
    <w:rsid w:val="009F2A7D"/>
    <w:rsid w:val="009F5275"/>
    <w:rsid w:val="009F6AB2"/>
    <w:rsid w:val="00A002AA"/>
    <w:rsid w:val="00A006BE"/>
    <w:rsid w:val="00A01660"/>
    <w:rsid w:val="00A030D2"/>
    <w:rsid w:val="00A03339"/>
    <w:rsid w:val="00A05C44"/>
    <w:rsid w:val="00A06369"/>
    <w:rsid w:val="00A07263"/>
    <w:rsid w:val="00A1260F"/>
    <w:rsid w:val="00A13B4A"/>
    <w:rsid w:val="00A14FAA"/>
    <w:rsid w:val="00A1511A"/>
    <w:rsid w:val="00A161D4"/>
    <w:rsid w:val="00A17267"/>
    <w:rsid w:val="00A21C07"/>
    <w:rsid w:val="00A225B0"/>
    <w:rsid w:val="00A24287"/>
    <w:rsid w:val="00A24402"/>
    <w:rsid w:val="00A24B50"/>
    <w:rsid w:val="00A258D5"/>
    <w:rsid w:val="00A25D6F"/>
    <w:rsid w:val="00A3217F"/>
    <w:rsid w:val="00A32B90"/>
    <w:rsid w:val="00A32E6F"/>
    <w:rsid w:val="00A33D41"/>
    <w:rsid w:val="00A363D4"/>
    <w:rsid w:val="00A37323"/>
    <w:rsid w:val="00A37890"/>
    <w:rsid w:val="00A411A8"/>
    <w:rsid w:val="00A41772"/>
    <w:rsid w:val="00A421E2"/>
    <w:rsid w:val="00A44CB1"/>
    <w:rsid w:val="00A44F8D"/>
    <w:rsid w:val="00A45886"/>
    <w:rsid w:val="00A473EC"/>
    <w:rsid w:val="00A47B1A"/>
    <w:rsid w:val="00A502A0"/>
    <w:rsid w:val="00A502F5"/>
    <w:rsid w:val="00A50742"/>
    <w:rsid w:val="00A50A9C"/>
    <w:rsid w:val="00A52460"/>
    <w:rsid w:val="00A5369D"/>
    <w:rsid w:val="00A5414C"/>
    <w:rsid w:val="00A54AF5"/>
    <w:rsid w:val="00A54F06"/>
    <w:rsid w:val="00A560E9"/>
    <w:rsid w:val="00A5631F"/>
    <w:rsid w:val="00A57271"/>
    <w:rsid w:val="00A60855"/>
    <w:rsid w:val="00A609FB"/>
    <w:rsid w:val="00A60D61"/>
    <w:rsid w:val="00A621C8"/>
    <w:rsid w:val="00A62932"/>
    <w:rsid w:val="00A62C2F"/>
    <w:rsid w:val="00A63425"/>
    <w:rsid w:val="00A651BA"/>
    <w:rsid w:val="00A656EA"/>
    <w:rsid w:val="00A667D9"/>
    <w:rsid w:val="00A6764E"/>
    <w:rsid w:val="00A67CBB"/>
    <w:rsid w:val="00A732E9"/>
    <w:rsid w:val="00A74437"/>
    <w:rsid w:val="00A76A77"/>
    <w:rsid w:val="00A77413"/>
    <w:rsid w:val="00A77B3E"/>
    <w:rsid w:val="00A8179F"/>
    <w:rsid w:val="00A81C6B"/>
    <w:rsid w:val="00A84EFD"/>
    <w:rsid w:val="00A8551E"/>
    <w:rsid w:val="00A86187"/>
    <w:rsid w:val="00A86788"/>
    <w:rsid w:val="00A86CCD"/>
    <w:rsid w:val="00A87156"/>
    <w:rsid w:val="00A875B3"/>
    <w:rsid w:val="00A91CC6"/>
    <w:rsid w:val="00A91EFB"/>
    <w:rsid w:val="00A92531"/>
    <w:rsid w:val="00A934C4"/>
    <w:rsid w:val="00A936BD"/>
    <w:rsid w:val="00A93A7A"/>
    <w:rsid w:val="00A93D8C"/>
    <w:rsid w:val="00A953B2"/>
    <w:rsid w:val="00A9645A"/>
    <w:rsid w:val="00AA0980"/>
    <w:rsid w:val="00AA24D2"/>
    <w:rsid w:val="00AA2F96"/>
    <w:rsid w:val="00AA3851"/>
    <w:rsid w:val="00AA67D4"/>
    <w:rsid w:val="00AB1F4B"/>
    <w:rsid w:val="00AB2F58"/>
    <w:rsid w:val="00AB3E45"/>
    <w:rsid w:val="00AB40B6"/>
    <w:rsid w:val="00AB4DFB"/>
    <w:rsid w:val="00AB50E4"/>
    <w:rsid w:val="00AB5353"/>
    <w:rsid w:val="00AB695E"/>
    <w:rsid w:val="00AC06D6"/>
    <w:rsid w:val="00AC32B4"/>
    <w:rsid w:val="00AC4619"/>
    <w:rsid w:val="00AC6AE6"/>
    <w:rsid w:val="00AC721B"/>
    <w:rsid w:val="00AC74E7"/>
    <w:rsid w:val="00AC7699"/>
    <w:rsid w:val="00AD1A84"/>
    <w:rsid w:val="00AD2C6F"/>
    <w:rsid w:val="00AD321F"/>
    <w:rsid w:val="00AD7904"/>
    <w:rsid w:val="00AE0479"/>
    <w:rsid w:val="00AE0FBF"/>
    <w:rsid w:val="00AE1A50"/>
    <w:rsid w:val="00AE30F4"/>
    <w:rsid w:val="00AE4022"/>
    <w:rsid w:val="00AE4665"/>
    <w:rsid w:val="00AE50F8"/>
    <w:rsid w:val="00AE6400"/>
    <w:rsid w:val="00AE661D"/>
    <w:rsid w:val="00AF366E"/>
    <w:rsid w:val="00AF4156"/>
    <w:rsid w:val="00AF43B8"/>
    <w:rsid w:val="00AF6C41"/>
    <w:rsid w:val="00AF6DA1"/>
    <w:rsid w:val="00B004EE"/>
    <w:rsid w:val="00B00F2F"/>
    <w:rsid w:val="00B013F3"/>
    <w:rsid w:val="00B0144C"/>
    <w:rsid w:val="00B014A4"/>
    <w:rsid w:val="00B026D4"/>
    <w:rsid w:val="00B04695"/>
    <w:rsid w:val="00B04DF6"/>
    <w:rsid w:val="00B05593"/>
    <w:rsid w:val="00B056A9"/>
    <w:rsid w:val="00B06604"/>
    <w:rsid w:val="00B07C77"/>
    <w:rsid w:val="00B1209C"/>
    <w:rsid w:val="00B125C1"/>
    <w:rsid w:val="00B128C0"/>
    <w:rsid w:val="00B20387"/>
    <w:rsid w:val="00B206DE"/>
    <w:rsid w:val="00B20850"/>
    <w:rsid w:val="00B20B54"/>
    <w:rsid w:val="00B218FB"/>
    <w:rsid w:val="00B21EE8"/>
    <w:rsid w:val="00B225F5"/>
    <w:rsid w:val="00B244DF"/>
    <w:rsid w:val="00B25440"/>
    <w:rsid w:val="00B2562F"/>
    <w:rsid w:val="00B26104"/>
    <w:rsid w:val="00B323CC"/>
    <w:rsid w:val="00B35365"/>
    <w:rsid w:val="00B35F6A"/>
    <w:rsid w:val="00B367DC"/>
    <w:rsid w:val="00B40047"/>
    <w:rsid w:val="00B41648"/>
    <w:rsid w:val="00B4229C"/>
    <w:rsid w:val="00B427E5"/>
    <w:rsid w:val="00B42901"/>
    <w:rsid w:val="00B42CF1"/>
    <w:rsid w:val="00B43D24"/>
    <w:rsid w:val="00B440C6"/>
    <w:rsid w:val="00B47508"/>
    <w:rsid w:val="00B5010E"/>
    <w:rsid w:val="00B52696"/>
    <w:rsid w:val="00B55B79"/>
    <w:rsid w:val="00B563E6"/>
    <w:rsid w:val="00B56C3A"/>
    <w:rsid w:val="00B56D71"/>
    <w:rsid w:val="00B61399"/>
    <w:rsid w:val="00B63751"/>
    <w:rsid w:val="00B63ABE"/>
    <w:rsid w:val="00B63C6C"/>
    <w:rsid w:val="00B6462F"/>
    <w:rsid w:val="00B656A7"/>
    <w:rsid w:val="00B67CD1"/>
    <w:rsid w:val="00B70700"/>
    <w:rsid w:val="00B7220E"/>
    <w:rsid w:val="00B73810"/>
    <w:rsid w:val="00B766EA"/>
    <w:rsid w:val="00B77ECC"/>
    <w:rsid w:val="00B81A7D"/>
    <w:rsid w:val="00B81FEB"/>
    <w:rsid w:val="00B82605"/>
    <w:rsid w:val="00B82A72"/>
    <w:rsid w:val="00B83C62"/>
    <w:rsid w:val="00B8486F"/>
    <w:rsid w:val="00B85BF1"/>
    <w:rsid w:val="00B86E4A"/>
    <w:rsid w:val="00B872AD"/>
    <w:rsid w:val="00B8776B"/>
    <w:rsid w:val="00B9006C"/>
    <w:rsid w:val="00B91246"/>
    <w:rsid w:val="00B91E98"/>
    <w:rsid w:val="00B930D9"/>
    <w:rsid w:val="00B936B2"/>
    <w:rsid w:val="00B93AA5"/>
    <w:rsid w:val="00B967E1"/>
    <w:rsid w:val="00B97647"/>
    <w:rsid w:val="00BA1A8F"/>
    <w:rsid w:val="00BA3C21"/>
    <w:rsid w:val="00BA4401"/>
    <w:rsid w:val="00BA7E03"/>
    <w:rsid w:val="00BB0168"/>
    <w:rsid w:val="00BB0CFB"/>
    <w:rsid w:val="00BB0E60"/>
    <w:rsid w:val="00BB2594"/>
    <w:rsid w:val="00BB6EC0"/>
    <w:rsid w:val="00BB73EF"/>
    <w:rsid w:val="00BB7503"/>
    <w:rsid w:val="00BC020F"/>
    <w:rsid w:val="00BC037D"/>
    <w:rsid w:val="00BC22DD"/>
    <w:rsid w:val="00BC2914"/>
    <w:rsid w:val="00BC2970"/>
    <w:rsid w:val="00BC42CD"/>
    <w:rsid w:val="00BC4EA4"/>
    <w:rsid w:val="00BC4ECD"/>
    <w:rsid w:val="00BC61EB"/>
    <w:rsid w:val="00BC6D42"/>
    <w:rsid w:val="00BD2532"/>
    <w:rsid w:val="00BD6E89"/>
    <w:rsid w:val="00BE247B"/>
    <w:rsid w:val="00BE3043"/>
    <w:rsid w:val="00BE3C94"/>
    <w:rsid w:val="00BE419A"/>
    <w:rsid w:val="00BE44B1"/>
    <w:rsid w:val="00BE6723"/>
    <w:rsid w:val="00BE725C"/>
    <w:rsid w:val="00BE7663"/>
    <w:rsid w:val="00BF0F7C"/>
    <w:rsid w:val="00BF130F"/>
    <w:rsid w:val="00BF13A5"/>
    <w:rsid w:val="00BF168A"/>
    <w:rsid w:val="00BF19F9"/>
    <w:rsid w:val="00BF30BF"/>
    <w:rsid w:val="00BF48A8"/>
    <w:rsid w:val="00BF5859"/>
    <w:rsid w:val="00BF5FFF"/>
    <w:rsid w:val="00BF7C0F"/>
    <w:rsid w:val="00C03343"/>
    <w:rsid w:val="00C0580F"/>
    <w:rsid w:val="00C06875"/>
    <w:rsid w:val="00C07144"/>
    <w:rsid w:val="00C07877"/>
    <w:rsid w:val="00C10E54"/>
    <w:rsid w:val="00C11E4E"/>
    <w:rsid w:val="00C14C4B"/>
    <w:rsid w:val="00C14CFF"/>
    <w:rsid w:val="00C15C4E"/>
    <w:rsid w:val="00C16293"/>
    <w:rsid w:val="00C169D5"/>
    <w:rsid w:val="00C17C9B"/>
    <w:rsid w:val="00C17E23"/>
    <w:rsid w:val="00C209EA"/>
    <w:rsid w:val="00C2280E"/>
    <w:rsid w:val="00C23499"/>
    <w:rsid w:val="00C23528"/>
    <w:rsid w:val="00C24254"/>
    <w:rsid w:val="00C24B4C"/>
    <w:rsid w:val="00C24C1C"/>
    <w:rsid w:val="00C26127"/>
    <w:rsid w:val="00C266C4"/>
    <w:rsid w:val="00C27446"/>
    <w:rsid w:val="00C30094"/>
    <w:rsid w:val="00C31DEA"/>
    <w:rsid w:val="00C331A9"/>
    <w:rsid w:val="00C351EF"/>
    <w:rsid w:val="00C35B3B"/>
    <w:rsid w:val="00C35CCA"/>
    <w:rsid w:val="00C36960"/>
    <w:rsid w:val="00C36F68"/>
    <w:rsid w:val="00C42067"/>
    <w:rsid w:val="00C432C1"/>
    <w:rsid w:val="00C434AE"/>
    <w:rsid w:val="00C43C0B"/>
    <w:rsid w:val="00C44381"/>
    <w:rsid w:val="00C47B6F"/>
    <w:rsid w:val="00C47FEC"/>
    <w:rsid w:val="00C506F2"/>
    <w:rsid w:val="00C53A0A"/>
    <w:rsid w:val="00C54F3B"/>
    <w:rsid w:val="00C55364"/>
    <w:rsid w:val="00C5607F"/>
    <w:rsid w:val="00C57054"/>
    <w:rsid w:val="00C600B8"/>
    <w:rsid w:val="00C60744"/>
    <w:rsid w:val="00C620B4"/>
    <w:rsid w:val="00C63ACD"/>
    <w:rsid w:val="00C63DD2"/>
    <w:rsid w:val="00C64680"/>
    <w:rsid w:val="00C64F70"/>
    <w:rsid w:val="00C65676"/>
    <w:rsid w:val="00C65C8E"/>
    <w:rsid w:val="00C65FE5"/>
    <w:rsid w:val="00C6706D"/>
    <w:rsid w:val="00C70FA8"/>
    <w:rsid w:val="00C728C7"/>
    <w:rsid w:val="00C72E6C"/>
    <w:rsid w:val="00C73BC8"/>
    <w:rsid w:val="00C76967"/>
    <w:rsid w:val="00C769AA"/>
    <w:rsid w:val="00C76B76"/>
    <w:rsid w:val="00C77064"/>
    <w:rsid w:val="00C776B3"/>
    <w:rsid w:val="00C80436"/>
    <w:rsid w:val="00C8048F"/>
    <w:rsid w:val="00C81595"/>
    <w:rsid w:val="00C81A45"/>
    <w:rsid w:val="00C830F6"/>
    <w:rsid w:val="00C83565"/>
    <w:rsid w:val="00C84A0A"/>
    <w:rsid w:val="00C854D8"/>
    <w:rsid w:val="00C85BDB"/>
    <w:rsid w:val="00C901D4"/>
    <w:rsid w:val="00C9259D"/>
    <w:rsid w:val="00C928CF"/>
    <w:rsid w:val="00C92A42"/>
    <w:rsid w:val="00C93D14"/>
    <w:rsid w:val="00C946B5"/>
    <w:rsid w:val="00C95132"/>
    <w:rsid w:val="00C953A2"/>
    <w:rsid w:val="00C95566"/>
    <w:rsid w:val="00C9601D"/>
    <w:rsid w:val="00C96A70"/>
    <w:rsid w:val="00C97130"/>
    <w:rsid w:val="00C97FD3"/>
    <w:rsid w:val="00CA03B8"/>
    <w:rsid w:val="00CA09FE"/>
    <w:rsid w:val="00CA0DAE"/>
    <w:rsid w:val="00CA156D"/>
    <w:rsid w:val="00CA1E6F"/>
    <w:rsid w:val="00CA2E7E"/>
    <w:rsid w:val="00CA31F1"/>
    <w:rsid w:val="00CA446F"/>
    <w:rsid w:val="00CA4E4A"/>
    <w:rsid w:val="00CA55FB"/>
    <w:rsid w:val="00CA5AFA"/>
    <w:rsid w:val="00CA63C7"/>
    <w:rsid w:val="00CA6944"/>
    <w:rsid w:val="00CA77E3"/>
    <w:rsid w:val="00CB47E7"/>
    <w:rsid w:val="00CB49A7"/>
    <w:rsid w:val="00CB4F91"/>
    <w:rsid w:val="00CB7B61"/>
    <w:rsid w:val="00CC0011"/>
    <w:rsid w:val="00CC0B8C"/>
    <w:rsid w:val="00CC13FE"/>
    <w:rsid w:val="00CC2859"/>
    <w:rsid w:val="00CC28C3"/>
    <w:rsid w:val="00CC55D3"/>
    <w:rsid w:val="00CC5B6A"/>
    <w:rsid w:val="00CC6B73"/>
    <w:rsid w:val="00CD0287"/>
    <w:rsid w:val="00CD0F10"/>
    <w:rsid w:val="00CD1698"/>
    <w:rsid w:val="00CD2C9D"/>
    <w:rsid w:val="00CD3370"/>
    <w:rsid w:val="00CD44D6"/>
    <w:rsid w:val="00CD47FB"/>
    <w:rsid w:val="00CD5D16"/>
    <w:rsid w:val="00CD6627"/>
    <w:rsid w:val="00CD7E15"/>
    <w:rsid w:val="00CE1D12"/>
    <w:rsid w:val="00CE3775"/>
    <w:rsid w:val="00CE4AB1"/>
    <w:rsid w:val="00CE5467"/>
    <w:rsid w:val="00CE5B67"/>
    <w:rsid w:val="00CE70C2"/>
    <w:rsid w:val="00CE73C2"/>
    <w:rsid w:val="00CE7DF2"/>
    <w:rsid w:val="00CF185D"/>
    <w:rsid w:val="00CF1D0C"/>
    <w:rsid w:val="00CF4F14"/>
    <w:rsid w:val="00CF5F4F"/>
    <w:rsid w:val="00CF675F"/>
    <w:rsid w:val="00CF676E"/>
    <w:rsid w:val="00CF6900"/>
    <w:rsid w:val="00CF7B6C"/>
    <w:rsid w:val="00D00071"/>
    <w:rsid w:val="00D00649"/>
    <w:rsid w:val="00D01541"/>
    <w:rsid w:val="00D02398"/>
    <w:rsid w:val="00D02829"/>
    <w:rsid w:val="00D03132"/>
    <w:rsid w:val="00D032ED"/>
    <w:rsid w:val="00D05317"/>
    <w:rsid w:val="00D057F8"/>
    <w:rsid w:val="00D061C7"/>
    <w:rsid w:val="00D10ABE"/>
    <w:rsid w:val="00D10F1C"/>
    <w:rsid w:val="00D126E2"/>
    <w:rsid w:val="00D12CD2"/>
    <w:rsid w:val="00D12D2A"/>
    <w:rsid w:val="00D13356"/>
    <w:rsid w:val="00D137B2"/>
    <w:rsid w:val="00D14B65"/>
    <w:rsid w:val="00D171E7"/>
    <w:rsid w:val="00D1793D"/>
    <w:rsid w:val="00D17D7A"/>
    <w:rsid w:val="00D2009D"/>
    <w:rsid w:val="00D20233"/>
    <w:rsid w:val="00D20D80"/>
    <w:rsid w:val="00D21AE4"/>
    <w:rsid w:val="00D21B65"/>
    <w:rsid w:val="00D2233C"/>
    <w:rsid w:val="00D225B4"/>
    <w:rsid w:val="00D22D5D"/>
    <w:rsid w:val="00D23AC6"/>
    <w:rsid w:val="00D240DF"/>
    <w:rsid w:val="00D25FB7"/>
    <w:rsid w:val="00D3078F"/>
    <w:rsid w:val="00D30ADC"/>
    <w:rsid w:val="00D30EE3"/>
    <w:rsid w:val="00D330B0"/>
    <w:rsid w:val="00D335E8"/>
    <w:rsid w:val="00D336D3"/>
    <w:rsid w:val="00D33B75"/>
    <w:rsid w:val="00D34999"/>
    <w:rsid w:val="00D35D62"/>
    <w:rsid w:val="00D35E44"/>
    <w:rsid w:val="00D3747B"/>
    <w:rsid w:val="00D4108B"/>
    <w:rsid w:val="00D42260"/>
    <w:rsid w:val="00D42847"/>
    <w:rsid w:val="00D44946"/>
    <w:rsid w:val="00D45126"/>
    <w:rsid w:val="00D46813"/>
    <w:rsid w:val="00D47BDB"/>
    <w:rsid w:val="00D502A3"/>
    <w:rsid w:val="00D50A88"/>
    <w:rsid w:val="00D511E5"/>
    <w:rsid w:val="00D54069"/>
    <w:rsid w:val="00D54B63"/>
    <w:rsid w:val="00D56821"/>
    <w:rsid w:val="00D57627"/>
    <w:rsid w:val="00D576B6"/>
    <w:rsid w:val="00D57BC9"/>
    <w:rsid w:val="00D57BE7"/>
    <w:rsid w:val="00D60B19"/>
    <w:rsid w:val="00D62CE7"/>
    <w:rsid w:val="00D65AE6"/>
    <w:rsid w:val="00D67A49"/>
    <w:rsid w:val="00D70E6D"/>
    <w:rsid w:val="00D76A78"/>
    <w:rsid w:val="00D770F1"/>
    <w:rsid w:val="00D77526"/>
    <w:rsid w:val="00D820B6"/>
    <w:rsid w:val="00D826CF"/>
    <w:rsid w:val="00D836E0"/>
    <w:rsid w:val="00D839D0"/>
    <w:rsid w:val="00D85C78"/>
    <w:rsid w:val="00D9186F"/>
    <w:rsid w:val="00D91C07"/>
    <w:rsid w:val="00D925D6"/>
    <w:rsid w:val="00D92F09"/>
    <w:rsid w:val="00D9398D"/>
    <w:rsid w:val="00D93BFE"/>
    <w:rsid w:val="00D94674"/>
    <w:rsid w:val="00D958DE"/>
    <w:rsid w:val="00D96DED"/>
    <w:rsid w:val="00DA0511"/>
    <w:rsid w:val="00DA137D"/>
    <w:rsid w:val="00DA36BD"/>
    <w:rsid w:val="00DA392A"/>
    <w:rsid w:val="00DA39B6"/>
    <w:rsid w:val="00DA571C"/>
    <w:rsid w:val="00DA6F32"/>
    <w:rsid w:val="00DB095F"/>
    <w:rsid w:val="00DB0AC2"/>
    <w:rsid w:val="00DB3EB9"/>
    <w:rsid w:val="00DB43AF"/>
    <w:rsid w:val="00DB5502"/>
    <w:rsid w:val="00DB5550"/>
    <w:rsid w:val="00DB5E24"/>
    <w:rsid w:val="00DB5FB2"/>
    <w:rsid w:val="00DB68F2"/>
    <w:rsid w:val="00DB7249"/>
    <w:rsid w:val="00DC06A7"/>
    <w:rsid w:val="00DC0EB6"/>
    <w:rsid w:val="00DC104D"/>
    <w:rsid w:val="00DC155F"/>
    <w:rsid w:val="00DC1985"/>
    <w:rsid w:val="00DC6D05"/>
    <w:rsid w:val="00DD21F3"/>
    <w:rsid w:val="00DD3830"/>
    <w:rsid w:val="00DD4762"/>
    <w:rsid w:val="00DD56FD"/>
    <w:rsid w:val="00DD7272"/>
    <w:rsid w:val="00DE142E"/>
    <w:rsid w:val="00DE26AE"/>
    <w:rsid w:val="00DE3C4B"/>
    <w:rsid w:val="00DE5A33"/>
    <w:rsid w:val="00DE63BD"/>
    <w:rsid w:val="00DF08CC"/>
    <w:rsid w:val="00DF0913"/>
    <w:rsid w:val="00DF17AA"/>
    <w:rsid w:val="00DF17F7"/>
    <w:rsid w:val="00DF1A8A"/>
    <w:rsid w:val="00DF593D"/>
    <w:rsid w:val="00E00C63"/>
    <w:rsid w:val="00E04212"/>
    <w:rsid w:val="00E05E81"/>
    <w:rsid w:val="00E06159"/>
    <w:rsid w:val="00E06BD3"/>
    <w:rsid w:val="00E1014C"/>
    <w:rsid w:val="00E108AE"/>
    <w:rsid w:val="00E1155E"/>
    <w:rsid w:val="00E11A13"/>
    <w:rsid w:val="00E11CB5"/>
    <w:rsid w:val="00E11DC5"/>
    <w:rsid w:val="00E1332A"/>
    <w:rsid w:val="00E1489A"/>
    <w:rsid w:val="00E15D8F"/>
    <w:rsid w:val="00E16BE6"/>
    <w:rsid w:val="00E17935"/>
    <w:rsid w:val="00E17A1F"/>
    <w:rsid w:val="00E205F5"/>
    <w:rsid w:val="00E20664"/>
    <w:rsid w:val="00E218BA"/>
    <w:rsid w:val="00E21E5C"/>
    <w:rsid w:val="00E23598"/>
    <w:rsid w:val="00E23CE5"/>
    <w:rsid w:val="00E2510B"/>
    <w:rsid w:val="00E261EF"/>
    <w:rsid w:val="00E27913"/>
    <w:rsid w:val="00E27B0B"/>
    <w:rsid w:val="00E31061"/>
    <w:rsid w:val="00E317D4"/>
    <w:rsid w:val="00E32CC9"/>
    <w:rsid w:val="00E36158"/>
    <w:rsid w:val="00E37560"/>
    <w:rsid w:val="00E417A5"/>
    <w:rsid w:val="00E423E8"/>
    <w:rsid w:val="00E42492"/>
    <w:rsid w:val="00E425C7"/>
    <w:rsid w:val="00E434BD"/>
    <w:rsid w:val="00E4445E"/>
    <w:rsid w:val="00E446A9"/>
    <w:rsid w:val="00E45A6D"/>
    <w:rsid w:val="00E45C42"/>
    <w:rsid w:val="00E45C65"/>
    <w:rsid w:val="00E4641F"/>
    <w:rsid w:val="00E46843"/>
    <w:rsid w:val="00E47B39"/>
    <w:rsid w:val="00E50D38"/>
    <w:rsid w:val="00E52612"/>
    <w:rsid w:val="00E52933"/>
    <w:rsid w:val="00E53435"/>
    <w:rsid w:val="00E548BF"/>
    <w:rsid w:val="00E55184"/>
    <w:rsid w:val="00E55219"/>
    <w:rsid w:val="00E57049"/>
    <w:rsid w:val="00E66015"/>
    <w:rsid w:val="00E664FD"/>
    <w:rsid w:val="00E71A04"/>
    <w:rsid w:val="00E720A3"/>
    <w:rsid w:val="00E72693"/>
    <w:rsid w:val="00E73194"/>
    <w:rsid w:val="00E76C7D"/>
    <w:rsid w:val="00E77776"/>
    <w:rsid w:val="00E777C0"/>
    <w:rsid w:val="00E77DE3"/>
    <w:rsid w:val="00E77EDA"/>
    <w:rsid w:val="00E806E2"/>
    <w:rsid w:val="00E80EAE"/>
    <w:rsid w:val="00E80FED"/>
    <w:rsid w:val="00E81ADC"/>
    <w:rsid w:val="00E82ED2"/>
    <w:rsid w:val="00E84E39"/>
    <w:rsid w:val="00E901BC"/>
    <w:rsid w:val="00E90645"/>
    <w:rsid w:val="00E914F3"/>
    <w:rsid w:val="00E91D84"/>
    <w:rsid w:val="00E92BA3"/>
    <w:rsid w:val="00E9674E"/>
    <w:rsid w:val="00E96EF3"/>
    <w:rsid w:val="00E97EA0"/>
    <w:rsid w:val="00EA0DB1"/>
    <w:rsid w:val="00EA1734"/>
    <w:rsid w:val="00EA3409"/>
    <w:rsid w:val="00EA47A5"/>
    <w:rsid w:val="00EA57A5"/>
    <w:rsid w:val="00EA5EC8"/>
    <w:rsid w:val="00EB1150"/>
    <w:rsid w:val="00EB1D2E"/>
    <w:rsid w:val="00EB2B35"/>
    <w:rsid w:val="00EB3664"/>
    <w:rsid w:val="00EB4147"/>
    <w:rsid w:val="00EB45C1"/>
    <w:rsid w:val="00EB48A3"/>
    <w:rsid w:val="00EB5BA8"/>
    <w:rsid w:val="00EB5D5D"/>
    <w:rsid w:val="00EB5DC8"/>
    <w:rsid w:val="00EC0EBE"/>
    <w:rsid w:val="00EC208E"/>
    <w:rsid w:val="00EC34F5"/>
    <w:rsid w:val="00EC63FA"/>
    <w:rsid w:val="00EC711A"/>
    <w:rsid w:val="00EC7D3D"/>
    <w:rsid w:val="00ED3D02"/>
    <w:rsid w:val="00ED6969"/>
    <w:rsid w:val="00ED71BE"/>
    <w:rsid w:val="00EE0082"/>
    <w:rsid w:val="00EE10BB"/>
    <w:rsid w:val="00EE1437"/>
    <w:rsid w:val="00EE1D07"/>
    <w:rsid w:val="00EE24B5"/>
    <w:rsid w:val="00EE2959"/>
    <w:rsid w:val="00EE531E"/>
    <w:rsid w:val="00EE53B9"/>
    <w:rsid w:val="00EE6477"/>
    <w:rsid w:val="00EE697C"/>
    <w:rsid w:val="00EE699D"/>
    <w:rsid w:val="00EE7802"/>
    <w:rsid w:val="00EE780C"/>
    <w:rsid w:val="00EF0173"/>
    <w:rsid w:val="00EF150B"/>
    <w:rsid w:val="00EF1CB0"/>
    <w:rsid w:val="00EF22E8"/>
    <w:rsid w:val="00EF36A9"/>
    <w:rsid w:val="00EF4EB4"/>
    <w:rsid w:val="00EF617A"/>
    <w:rsid w:val="00F0017B"/>
    <w:rsid w:val="00F01770"/>
    <w:rsid w:val="00F031AC"/>
    <w:rsid w:val="00F03C65"/>
    <w:rsid w:val="00F040F2"/>
    <w:rsid w:val="00F04A58"/>
    <w:rsid w:val="00F11407"/>
    <w:rsid w:val="00F11C46"/>
    <w:rsid w:val="00F123B0"/>
    <w:rsid w:val="00F13373"/>
    <w:rsid w:val="00F14144"/>
    <w:rsid w:val="00F14507"/>
    <w:rsid w:val="00F15289"/>
    <w:rsid w:val="00F15567"/>
    <w:rsid w:val="00F155C6"/>
    <w:rsid w:val="00F16022"/>
    <w:rsid w:val="00F16984"/>
    <w:rsid w:val="00F16B83"/>
    <w:rsid w:val="00F17A35"/>
    <w:rsid w:val="00F208C3"/>
    <w:rsid w:val="00F20983"/>
    <w:rsid w:val="00F20C82"/>
    <w:rsid w:val="00F21F95"/>
    <w:rsid w:val="00F2531D"/>
    <w:rsid w:val="00F27124"/>
    <w:rsid w:val="00F279AD"/>
    <w:rsid w:val="00F27D36"/>
    <w:rsid w:val="00F305F8"/>
    <w:rsid w:val="00F31027"/>
    <w:rsid w:val="00F34633"/>
    <w:rsid w:val="00F36CA5"/>
    <w:rsid w:val="00F36F24"/>
    <w:rsid w:val="00F426A0"/>
    <w:rsid w:val="00F44175"/>
    <w:rsid w:val="00F442A8"/>
    <w:rsid w:val="00F44F76"/>
    <w:rsid w:val="00F451BE"/>
    <w:rsid w:val="00F46F5F"/>
    <w:rsid w:val="00F47D3A"/>
    <w:rsid w:val="00F51B84"/>
    <w:rsid w:val="00F51D37"/>
    <w:rsid w:val="00F52107"/>
    <w:rsid w:val="00F52EA9"/>
    <w:rsid w:val="00F52F9E"/>
    <w:rsid w:val="00F5363D"/>
    <w:rsid w:val="00F53800"/>
    <w:rsid w:val="00F53D0B"/>
    <w:rsid w:val="00F549F4"/>
    <w:rsid w:val="00F55205"/>
    <w:rsid w:val="00F557F7"/>
    <w:rsid w:val="00F55EF2"/>
    <w:rsid w:val="00F56851"/>
    <w:rsid w:val="00F6279A"/>
    <w:rsid w:val="00F6411B"/>
    <w:rsid w:val="00F65852"/>
    <w:rsid w:val="00F67C88"/>
    <w:rsid w:val="00F70051"/>
    <w:rsid w:val="00F70071"/>
    <w:rsid w:val="00F72017"/>
    <w:rsid w:val="00F7230F"/>
    <w:rsid w:val="00F72E32"/>
    <w:rsid w:val="00F72E44"/>
    <w:rsid w:val="00F7321D"/>
    <w:rsid w:val="00F73CFA"/>
    <w:rsid w:val="00F77DBD"/>
    <w:rsid w:val="00F80B1A"/>
    <w:rsid w:val="00F81DDA"/>
    <w:rsid w:val="00F82C71"/>
    <w:rsid w:val="00F84D20"/>
    <w:rsid w:val="00F8578C"/>
    <w:rsid w:val="00F85EA4"/>
    <w:rsid w:val="00F91523"/>
    <w:rsid w:val="00F921CB"/>
    <w:rsid w:val="00F92E03"/>
    <w:rsid w:val="00F9360B"/>
    <w:rsid w:val="00F95763"/>
    <w:rsid w:val="00F9583B"/>
    <w:rsid w:val="00F97405"/>
    <w:rsid w:val="00FA0AD4"/>
    <w:rsid w:val="00FA0E00"/>
    <w:rsid w:val="00FA1A6C"/>
    <w:rsid w:val="00FA1F7A"/>
    <w:rsid w:val="00FA2898"/>
    <w:rsid w:val="00FA39BF"/>
    <w:rsid w:val="00FA412E"/>
    <w:rsid w:val="00FA44F8"/>
    <w:rsid w:val="00FA4853"/>
    <w:rsid w:val="00FA7C27"/>
    <w:rsid w:val="00FB2B2B"/>
    <w:rsid w:val="00FB37F0"/>
    <w:rsid w:val="00FB6252"/>
    <w:rsid w:val="00FB66B4"/>
    <w:rsid w:val="00FB7051"/>
    <w:rsid w:val="00FC2DF7"/>
    <w:rsid w:val="00FC358C"/>
    <w:rsid w:val="00FC39AC"/>
    <w:rsid w:val="00FC4386"/>
    <w:rsid w:val="00FC4A36"/>
    <w:rsid w:val="00FC4DC4"/>
    <w:rsid w:val="00FC501E"/>
    <w:rsid w:val="00FC5085"/>
    <w:rsid w:val="00FC50AF"/>
    <w:rsid w:val="00FC5836"/>
    <w:rsid w:val="00FC6410"/>
    <w:rsid w:val="00FD26E9"/>
    <w:rsid w:val="00FD279D"/>
    <w:rsid w:val="00FD2F56"/>
    <w:rsid w:val="00FD3451"/>
    <w:rsid w:val="00FD5C1F"/>
    <w:rsid w:val="00FE0A18"/>
    <w:rsid w:val="00FE11DF"/>
    <w:rsid w:val="00FE27ED"/>
    <w:rsid w:val="00FE31FF"/>
    <w:rsid w:val="00FE3CF2"/>
    <w:rsid w:val="00FE3D90"/>
    <w:rsid w:val="00FE46D1"/>
    <w:rsid w:val="00FE48AE"/>
    <w:rsid w:val="00FE4AE0"/>
    <w:rsid w:val="00FE4E6B"/>
    <w:rsid w:val="00FE6DC2"/>
    <w:rsid w:val="00FE75E6"/>
    <w:rsid w:val="00FF016B"/>
    <w:rsid w:val="00FF0444"/>
    <w:rsid w:val="00FF0C30"/>
    <w:rsid w:val="00FF28D0"/>
    <w:rsid w:val="00FF332F"/>
    <w:rsid w:val="00FF345D"/>
    <w:rsid w:val="00FF4B7C"/>
    <w:rsid w:val="00FF5718"/>
    <w:rsid w:val="00FF6079"/>
    <w:rsid w:val="00FF659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stroke endarrow="block"/>
      <o:colormru v:ext="edit" colors="white,#cfe2f3,#d9ead3,#f8f8f8,#b6dde8"/>
    </o:shapedefaults>
    <o:shapelayout v:ext="edit">
      <o:idmap v:ext="edit" data="2"/>
    </o:shapelayout>
  </w:shapeDefaults>
  <w:decimalSymbol w:val=","/>
  <w:listSeparator w:val=";"/>
  <w14:docId w14:val="3319C9D0"/>
  <w15:docId w15:val="{B241ED59-AD45-47C5-B366-A4477901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2F75"/>
    <w:pPr>
      <w:spacing w:after="100" w:afterAutospacing="1" w:line="360" w:lineRule="auto"/>
      <w:ind w:firstLine="709"/>
      <w:jc w:val="both"/>
    </w:pPr>
    <w:rPr>
      <w:rFonts w:asciiTheme="majorHAnsi" w:hAnsiTheme="majorHAnsi" w:cs="Arial"/>
      <w:color w:val="000000"/>
    </w:rPr>
  </w:style>
  <w:style w:type="paragraph" w:styleId="Heading1">
    <w:name w:val="heading 1"/>
    <w:link w:val="Heading1Char"/>
    <w:uiPriority w:val="9"/>
    <w:qFormat/>
    <w:rsid w:val="00262F75"/>
    <w:pPr>
      <w:keepNext/>
      <w:keepLines/>
      <w:pageBreakBefore/>
      <w:widowControl w:val="0"/>
      <w:pBdr>
        <w:bottom w:val="single" w:sz="12" w:space="0" w:color="808080"/>
      </w:pBdr>
      <w:tabs>
        <w:tab w:val="center" w:pos="5400"/>
      </w:tabs>
      <w:spacing w:after="600" w:line="312" w:lineRule="auto"/>
      <w:outlineLvl w:val="0"/>
    </w:pPr>
    <w:rPr>
      <w:rFonts w:asciiTheme="majorHAnsi" w:hAnsiTheme="majorHAnsi" w:cs="Arial"/>
      <w:color w:val="000000"/>
      <w:sz w:val="40"/>
      <w:szCs w:val="40"/>
      <w:lang w:val="en-US"/>
    </w:rPr>
  </w:style>
  <w:style w:type="paragraph" w:styleId="Heading2">
    <w:name w:val="heading 2"/>
    <w:basedOn w:val="Normal"/>
    <w:next w:val="Normal"/>
    <w:link w:val="Heading2Char"/>
    <w:uiPriority w:val="9"/>
    <w:qFormat/>
    <w:rsid w:val="00262F75"/>
    <w:pPr>
      <w:keepNext/>
      <w:keepLines/>
      <w:spacing w:before="360" w:after="120"/>
      <w:outlineLvl w:val="1"/>
    </w:pPr>
    <w:rPr>
      <w:rFonts w:eastAsiaTheme="majorEastAsia" w:cstheme="majorBidi"/>
      <w:b/>
      <w:bCs/>
      <w:i/>
      <w:iCs/>
      <w:sz w:val="28"/>
      <w:szCs w:val="28"/>
    </w:rPr>
  </w:style>
  <w:style w:type="paragraph" w:styleId="Heading3">
    <w:name w:val="heading 3"/>
    <w:basedOn w:val="Normal"/>
    <w:next w:val="Normal"/>
    <w:link w:val="Heading3Char"/>
    <w:uiPriority w:val="9"/>
    <w:qFormat/>
    <w:rsid w:val="00262F75"/>
    <w:pPr>
      <w:keepNext/>
      <w:keepLines/>
      <w:spacing w:before="320" w:after="80"/>
      <w:outlineLvl w:val="2"/>
    </w:pPr>
    <w:rPr>
      <w:rFonts w:eastAsiaTheme="majorEastAsia" w:cstheme="majorBidi"/>
      <w:b/>
      <w:bCs/>
      <w:sz w:val="26"/>
      <w:szCs w:val="26"/>
    </w:rPr>
  </w:style>
  <w:style w:type="paragraph" w:styleId="Heading4">
    <w:name w:val="heading 4"/>
    <w:basedOn w:val="Normal"/>
    <w:next w:val="Normal"/>
    <w:link w:val="Heading4Char"/>
    <w:uiPriority w:val="9"/>
    <w:qFormat/>
    <w:rsid w:val="00262F75"/>
    <w:pPr>
      <w:keepNext/>
      <w:keepLines/>
      <w:spacing w:before="280" w:after="8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qFormat/>
    <w:rsid w:val="00262F75"/>
    <w:pPr>
      <w:keepNext/>
      <w:keepLines/>
      <w:spacing w:before="240" w:after="8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262F75"/>
    <w:pPr>
      <w:keepNext/>
      <w:keepLines/>
      <w:spacing w:before="240" w:after="8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F75"/>
    <w:rPr>
      <w:rFonts w:asciiTheme="majorHAnsi" w:hAnsiTheme="majorHAnsi" w:cs="Arial"/>
      <w:color w:val="000000"/>
      <w:sz w:val="40"/>
      <w:szCs w:val="40"/>
      <w:lang w:val="en-US"/>
    </w:rPr>
  </w:style>
  <w:style w:type="character" w:customStyle="1" w:styleId="Heading2Char">
    <w:name w:val="Heading 2 Char"/>
    <w:basedOn w:val="DefaultParagraphFont"/>
    <w:link w:val="Heading2"/>
    <w:uiPriority w:val="9"/>
    <w:rsid w:val="00262F75"/>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rsid w:val="00262F75"/>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rsid w:val="00262F75"/>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rsid w:val="00262F75"/>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rsid w:val="00262F75"/>
    <w:rPr>
      <w:rFonts w:asciiTheme="minorHAnsi" w:eastAsiaTheme="minorEastAsia" w:hAnsiTheme="minorHAnsi" w:cstheme="minorBidi"/>
      <w:b/>
      <w:bCs/>
      <w:color w:val="000000"/>
    </w:rPr>
  </w:style>
  <w:style w:type="paragraph" w:styleId="Title">
    <w:name w:val="Title"/>
    <w:basedOn w:val="Normal"/>
    <w:link w:val="TitleChar"/>
    <w:uiPriority w:val="10"/>
    <w:qFormat/>
    <w:rsid w:val="00262F75"/>
    <w:pPr>
      <w:keepNext/>
      <w:keepLines/>
      <w:ind w:firstLine="0"/>
      <w:jc w:val="center"/>
    </w:pPr>
    <w:rPr>
      <w:rFonts w:eastAsiaTheme="majorEastAsia" w:cstheme="majorBidi"/>
      <w:bCs/>
      <w:kern w:val="28"/>
      <w:sz w:val="36"/>
      <w:szCs w:val="32"/>
    </w:rPr>
  </w:style>
  <w:style w:type="character" w:customStyle="1" w:styleId="TitleChar">
    <w:name w:val="Title Char"/>
    <w:basedOn w:val="DefaultParagraphFont"/>
    <w:link w:val="Title"/>
    <w:uiPriority w:val="10"/>
    <w:rsid w:val="00262F75"/>
    <w:rPr>
      <w:rFonts w:asciiTheme="majorHAnsi" w:eastAsiaTheme="majorEastAsia" w:hAnsiTheme="majorHAnsi" w:cstheme="majorBidi"/>
      <w:bCs/>
      <w:color w:val="000000"/>
      <w:kern w:val="28"/>
      <w:sz w:val="36"/>
      <w:szCs w:val="32"/>
    </w:rPr>
  </w:style>
  <w:style w:type="paragraph" w:styleId="Subtitle">
    <w:name w:val="Subtitle"/>
    <w:basedOn w:val="Normal"/>
    <w:link w:val="SubtitleChar"/>
    <w:uiPriority w:val="11"/>
    <w:qFormat/>
    <w:rsid w:val="00262F75"/>
    <w:pPr>
      <w:keepNext/>
      <w:keepLines/>
      <w:spacing w:after="320"/>
    </w:pPr>
    <w:rPr>
      <w:rFonts w:eastAsiaTheme="majorEastAsia" w:cstheme="majorBidi"/>
      <w:sz w:val="24"/>
      <w:szCs w:val="24"/>
    </w:rPr>
  </w:style>
  <w:style w:type="character" w:customStyle="1" w:styleId="SubtitleChar">
    <w:name w:val="Subtitle Char"/>
    <w:basedOn w:val="DefaultParagraphFont"/>
    <w:link w:val="Subtitle"/>
    <w:uiPriority w:val="11"/>
    <w:rsid w:val="00262F75"/>
    <w:rPr>
      <w:rFonts w:asciiTheme="majorHAnsi" w:eastAsiaTheme="majorEastAsia" w:hAnsiTheme="majorHAnsi" w:cstheme="majorBidi"/>
      <w:color w:val="000000"/>
      <w:sz w:val="24"/>
      <w:szCs w:val="24"/>
    </w:rPr>
  </w:style>
  <w:style w:type="paragraph" w:styleId="BalloonText">
    <w:name w:val="Balloon Text"/>
    <w:basedOn w:val="Normal"/>
    <w:link w:val="BalloonTextChar"/>
    <w:rsid w:val="00C63AC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63ACD"/>
    <w:rPr>
      <w:rFonts w:ascii="Tahoma" w:hAnsi="Tahoma" w:cs="Tahoma"/>
      <w:color w:val="000000"/>
      <w:sz w:val="16"/>
      <w:szCs w:val="16"/>
    </w:rPr>
  </w:style>
  <w:style w:type="paragraph" w:styleId="ListParagraph">
    <w:name w:val="List Paragraph"/>
    <w:basedOn w:val="Normal"/>
    <w:next w:val="BodyText"/>
    <w:uiPriority w:val="34"/>
    <w:qFormat/>
    <w:locked/>
    <w:rsid w:val="00262F75"/>
    <w:pPr>
      <w:spacing w:after="120" w:afterAutospacing="0" w:line="312" w:lineRule="auto"/>
      <w:ind w:firstLine="0"/>
      <w:jc w:val="left"/>
    </w:pPr>
  </w:style>
  <w:style w:type="character" w:styleId="CommentReference">
    <w:name w:val="annotation reference"/>
    <w:basedOn w:val="DefaultParagraphFont"/>
    <w:rsid w:val="00CA4E4A"/>
    <w:rPr>
      <w:sz w:val="16"/>
      <w:szCs w:val="16"/>
    </w:rPr>
  </w:style>
  <w:style w:type="paragraph" w:styleId="CommentText">
    <w:name w:val="annotation text"/>
    <w:basedOn w:val="Normal"/>
    <w:link w:val="CommentTextChar"/>
    <w:rsid w:val="00CA4E4A"/>
    <w:pPr>
      <w:spacing w:line="240" w:lineRule="auto"/>
    </w:pPr>
    <w:rPr>
      <w:sz w:val="20"/>
      <w:szCs w:val="20"/>
    </w:rPr>
  </w:style>
  <w:style w:type="character" w:customStyle="1" w:styleId="CommentTextChar">
    <w:name w:val="Comment Text Char"/>
    <w:basedOn w:val="DefaultParagraphFont"/>
    <w:link w:val="CommentText"/>
    <w:rsid w:val="00CA4E4A"/>
    <w:rPr>
      <w:rFonts w:ascii="Arial" w:hAnsi="Arial" w:cs="Arial"/>
      <w:color w:val="000000"/>
      <w:sz w:val="20"/>
      <w:szCs w:val="20"/>
    </w:rPr>
  </w:style>
  <w:style w:type="paragraph" w:styleId="CommentSubject">
    <w:name w:val="annotation subject"/>
    <w:basedOn w:val="CommentText"/>
    <w:next w:val="CommentText"/>
    <w:link w:val="CommentSubjectChar"/>
    <w:rsid w:val="00CA4E4A"/>
    <w:rPr>
      <w:b/>
      <w:bCs/>
    </w:rPr>
  </w:style>
  <w:style w:type="character" w:customStyle="1" w:styleId="CommentSubjectChar">
    <w:name w:val="Comment Subject Char"/>
    <w:basedOn w:val="CommentTextChar"/>
    <w:link w:val="CommentSubject"/>
    <w:rsid w:val="00CA4E4A"/>
    <w:rPr>
      <w:rFonts w:ascii="Arial" w:hAnsi="Arial" w:cs="Arial"/>
      <w:b/>
      <w:bCs/>
      <w:color w:val="000000"/>
      <w:sz w:val="20"/>
      <w:szCs w:val="20"/>
    </w:rPr>
  </w:style>
  <w:style w:type="paragraph" w:styleId="Revision">
    <w:name w:val="Revision"/>
    <w:hidden/>
    <w:uiPriority w:val="99"/>
    <w:semiHidden/>
    <w:locked/>
    <w:rsid w:val="00CA4E4A"/>
    <w:pPr>
      <w:spacing w:after="0" w:line="240" w:lineRule="auto"/>
    </w:pPr>
    <w:rPr>
      <w:rFonts w:ascii="Arial" w:hAnsi="Arial" w:cs="Arial"/>
      <w:color w:val="000000"/>
    </w:rPr>
  </w:style>
  <w:style w:type="character" w:styleId="Hyperlink">
    <w:name w:val="Hyperlink"/>
    <w:basedOn w:val="DefaultParagraphFont"/>
    <w:uiPriority w:val="99"/>
    <w:rsid w:val="00AA67D4"/>
    <w:rPr>
      <w:color w:val="0000FF" w:themeColor="hyperlink"/>
      <w:u w:val="single"/>
    </w:rPr>
  </w:style>
  <w:style w:type="character" w:styleId="FollowedHyperlink">
    <w:name w:val="FollowedHyperlink"/>
    <w:basedOn w:val="DefaultParagraphFont"/>
    <w:rsid w:val="00AA67D4"/>
    <w:rPr>
      <w:color w:val="800080" w:themeColor="followedHyperlink"/>
      <w:u w:val="single"/>
    </w:rPr>
  </w:style>
  <w:style w:type="paragraph" w:customStyle="1" w:styleId="Normal1">
    <w:name w:val="Normal1"/>
    <w:rsid w:val="00067D18"/>
    <w:pPr>
      <w:pBdr>
        <w:top w:val="nil"/>
        <w:left w:val="nil"/>
        <w:bottom w:val="nil"/>
        <w:right w:val="nil"/>
        <w:between w:val="nil"/>
      </w:pBdr>
      <w:spacing w:after="0"/>
    </w:pPr>
    <w:rPr>
      <w:rFonts w:ascii="Arial" w:eastAsia="Arial" w:hAnsi="Arial" w:cs="Arial"/>
      <w:color w:val="000000"/>
      <w:lang w:eastAsia="en-US"/>
    </w:rPr>
  </w:style>
  <w:style w:type="paragraph" w:styleId="Header">
    <w:name w:val="header"/>
    <w:basedOn w:val="Normal"/>
    <w:link w:val="HeaderChar"/>
    <w:uiPriority w:val="99"/>
    <w:rsid w:val="00067D18"/>
    <w:pPr>
      <w:tabs>
        <w:tab w:val="center" w:pos="4844"/>
        <w:tab w:val="right" w:pos="9689"/>
      </w:tabs>
      <w:spacing w:line="240" w:lineRule="auto"/>
    </w:pPr>
  </w:style>
  <w:style w:type="character" w:customStyle="1" w:styleId="HeaderChar">
    <w:name w:val="Header Char"/>
    <w:basedOn w:val="DefaultParagraphFont"/>
    <w:link w:val="Header"/>
    <w:uiPriority w:val="99"/>
    <w:rsid w:val="00067D18"/>
    <w:rPr>
      <w:rFonts w:ascii="Arial" w:hAnsi="Arial" w:cs="Arial"/>
      <w:color w:val="000000"/>
    </w:rPr>
  </w:style>
  <w:style w:type="paragraph" w:styleId="Footer">
    <w:name w:val="footer"/>
    <w:basedOn w:val="Normal"/>
    <w:link w:val="FooterChar"/>
    <w:uiPriority w:val="99"/>
    <w:rsid w:val="00067D18"/>
    <w:pPr>
      <w:tabs>
        <w:tab w:val="center" w:pos="4844"/>
        <w:tab w:val="right" w:pos="9689"/>
      </w:tabs>
      <w:spacing w:line="240" w:lineRule="auto"/>
    </w:pPr>
  </w:style>
  <w:style w:type="character" w:customStyle="1" w:styleId="FooterChar">
    <w:name w:val="Footer Char"/>
    <w:basedOn w:val="DefaultParagraphFont"/>
    <w:link w:val="Footer"/>
    <w:uiPriority w:val="99"/>
    <w:rsid w:val="00067D18"/>
    <w:rPr>
      <w:rFonts w:ascii="Arial" w:hAnsi="Arial" w:cs="Arial"/>
      <w:color w:val="000000"/>
    </w:rPr>
  </w:style>
  <w:style w:type="character" w:customStyle="1" w:styleId="shorttext">
    <w:name w:val="short_text"/>
    <w:basedOn w:val="DefaultParagraphFont"/>
    <w:rsid w:val="00FE75E6"/>
  </w:style>
  <w:style w:type="paragraph" w:styleId="TOCHeading">
    <w:name w:val="TOC Heading"/>
    <w:basedOn w:val="Heading1"/>
    <w:next w:val="Normal"/>
    <w:uiPriority w:val="39"/>
    <w:semiHidden/>
    <w:unhideWhenUsed/>
    <w:qFormat/>
    <w:locked/>
    <w:rsid w:val="00262F75"/>
    <w:pPr>
      <w:spacing w:before="480" w:after="0"/>
      <w:outlineLvl w:val="9"/>
    </w:pPr>
    <w:rPr>
      <w:rFonts w:eastAsiaTheme="majorEastAsia" w:cstheme="majorBidi"/>
      <w:b/>
      <w:bCs/>
      <w:color w:val="365F91" w:themeColor="accent1" w:themeShade="BF"/>
      <w:sz w:val="28"/>
      <w:szCs w:val="28"/>
    </w:rPr>
  </w:style>
  <w:style w:type="paragraph" w:styleId="TOC1">
    <w:name w:val="toc 1"/>
    <w:basedOn w:val="Normal"/>
    <w:next w:val="Normal"/>
    <w:autoRedefine/>
    <w:uiPriority w:val="39"/>
    <w:rsid w:val="00EF4EB4"/>
  </w:style>
  <w:style w:type="paragraph" w:styleId="TOC2">
    <w:name w:val="toc 2"/>
    <w:basedOn w:val="Normal"/>
    <w:next w:val="Normal"/>
    <w:autoRedefine/>
    <w:uiPriority w:val="39"/>
    <w:rsid w:val="00FD279D"/>
    <w:pPr>
      <w:ind w:left="220"/>
    </w:pPr>
  </w:style>
  <w:style w:type="paragraph" w:styleId="Caption">
    <w:name w:val="caption"/>
    <w:basedOn w:val="Normal"/>
    <w:next w:val="Normal"/>
    <w:unhideWhenUsed/>
    <w:qFormat/>
    <w:locked/>
    <w:rsid w:val="00262F75"/>
    <w:pPr>
      <w:spacing w:after="360" w:afterAutospacing="0" w:line="240" w:lineRule="auto"/>
      <w:ind w:firstLine="0"/>
      <w:jc w:val="center"/>
    </w:pPr>
    <w:rPr>
      <w:bCs/>
      <w:color w:val="4F81BD" w:themeColor="accent1"/>
      <w:sz w:val="18"/>
      <w:szCs w:val="18"/>
    </w:rPr>
  </w:style>
  <w:style w:type="paragraph" w:styleId="NormalWeb">
    <w:name w:val="Normal (Web)"/>
    <w:basedOn w:val="Normal"/>
    <w:uiPriority w:val="99"/>
    <w:unhideWhenUsed/>
    <w:rsid w:val="00261434"/>
    <w:pPr>
      <w:spacing w:before="100" w:beforeAutospacing="1" w:line="240" w:lineRule="auto"/>
    </w:pPr>
    <w:rPr>
      <w:rFonts w:ascii="Times New Roman" w:hAnsi="Times New Roman" w:cs="Times New Roman"/>
      <w:color w:val="auto"/>
      <w:sz w:val="24"/>
      <w:szCs w:val="24"/>
      <w:lang w:val="en-US" w:eastAsia="en-US"/>
    </w:rPr>
  </w:style>
  <w:style w:type="character" w:customStyle="1" w:styleId="st">
    <w:name w:val="st"/>
    <w:basedOn w:val="DefaultParagraphFont"/>
    <w:rsid w:val="00EA0DB1"/>
  </w:style>
  <w:style w:type="character" w:styleId="LineNumber">
    <w:name w:val="line number"/>
    <w:basedOn w:val="DefaultParagraphFont"/>
    <w:semiHidden/>
    <w:unhideWhenUsed/>
    <w:rsid w:val="00324A0D"/>
  </w:style>
  <w:style w:type="character" w:customStyle="1" w:styleId="jlqj4b">
    <w:name w:val="jlqj4b"/>
    <w:basedOn w:val="DefaultParagraphFont"/>
    <w:rsid w:val="00D20D80"/>
  </w:style>
  <w:style w:type="table" w:styleId="TableGrid">
    <w:name w:val="Table Grid"/>
    <w:basedOn w:val="TableNormal"/>
    <w:rsid w:val="00955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locked/>
    <w:rsid w:val="00262F75"/>
    <w:pPr>
      <w:spacing w:after="0" w:line="240" w:lineRule="auto"/>
    </w:pPr>
    <w:rPr>
      <w:rFonts w:asciiTheme="majorHAnsi" w:hAnsiTheme="majorHAnsi" w:cs="Arial"/>
      <w:color w:val="000000"/>
    </w:rPr>
  </w:style>
  <w:style w:type="paragraph" w:customStyle="1" w:styleId="Table">
    <w:name w:val="Table"/>
    <w:basedOn w:val="NoSpacing"/>
    <w:link w:val="TableChar"/>
    <w:qFormat/>
    <w:rsid w:val="003F6426"/>
    <w:pPr>
      <w:spacing w:before="120" w:after="120"/>
      <w:jc w:val="center"/>
    </w:pPr>
    <w:rPr>
      <w:rFonts w:eastAsiaTheme="majorEastAsia"/>
    </w:rPr>
  </w:style>
  <w:style w:type="character" w:customStyle="1" w:styleId="NoSpacingChar">
    <w:name w:val="No Spacing Char"/>
    <w:basedOn w:val="DefaultParagraphFont"/>
    <w:link w:val="NoSpacing"/>
    <w:uiPriority w:val="1"/>
    <w:rsid w:val="00262F75"/>
    <w:rPr>
      <w:rFonts w:asciiTheme="majorHAnsi" w:hAnsiTheme="majorHAnsi" w:cs="Arial"/>
      <w:color w:val="000000"/>
    </w:rPr>
  </w:style>
  <w:style w:type="character" w:customStyle="1" w:styleId="TableChar">
    <w:name w:val="Table Char"/>
    <w:basedOn w:val="NoSpacingChar"/>
    <w:link w:val="Table"/>
    <w:rsid w:val="003F6426"/>
    <w:rPr>
      <w:rFonts w:asciiTheme="majorHAnsi" w:eastAsiaTheme="majorEastAsia" w:hAnsiTheme="majorHAnsi" w:cs="Arial"/>
      <w:color w:val="000000"/>
    </w:rPr>
  </w:style>
  <w:style w:type="paragraph" w:customStyle="1" w:styleId="Drawing">
    <w:name w:val="Drawing"/>
    <w:basedOn w:val="Normal"/>
    <w:link w:val="DrawingChar"/>
    <w:qFormat/>
    <w:rsid w:val="00262F75"/>
    <w:pPr>
      <w:spacing w:after="0" w:afterAutospacing="0" w:line="240" w:lineRule="auto"/>
      <w:ind w:firstLine="0"/>
      <w:jc w:val="center"/>
    </w:pPr>
    <w:rPr>
      <w:rFonts w:ascii="Verdana" w:hAnsi="Verdana"/>
      <w:sz w:val="16"/>
      <w:szCs w:val="18"/>
      <w:lang w:val="en-US"/>
    </w:rPr>
  </w:style>
  <w:style w:type="character" w:customStyle="1" w:styleId="DrawingChar">
    <w:name w:val="Drawing Char"/>
    <w:basedOn w:val="DefaultParagraphFont"/>
    <w:link w:val="Drawing"/>
    <w:rsid w:val="00262F75"/>
    <w:rPr>
      <w:rFonts w:ascii="Verdana" w:hAnsi="Verdana" w:cs="Arial"/>
      <w:color w:val="000000"/>
      <w:sz w:val="16"/>
      <w:szCs w:val="18"/>
      <w:lang w:val="en-US"/>
    </w:rPr>
  </w:style>
  <w:style w:type="paragraph" w:styleId="BodyText">
    <w:name w:val="Body Text"/>
    <w:basedOn w:val="Normal"/>
    <w:link w:val="BodyTextChar"/>
    <w:semiHidden/>
    <w:unhideWhenUsed/>
    <w:rsid w:val="00262F75"/>
    <w:pPr>
      <w:spacing w:after="120"/>
    </w:pPr>
  </w:style>
  <w:style w:type="character" w:customStyle="1" w:styleId="BodyTextChar">
    <w:name w:val="Body Text Char"/>
    <w:basedOn w:val="DefaultParagraphFont"/>
    <w:link w:val="BodyText"/>
    <w:semiHidden/>
    <w:rsid w:val="00262F75"/>
    <w:rPr>
      <w:rFonts w:asciiTheme="majorHAnsi" w:hAnsiTheme="majorHAnsi" w:cs="Arial"/>
      <w:color w:val="000000"/>
    </w:rPr>
  </w:style>
  <w:style w:type="character" w:styleId="BookTitle">
    <w:name w:val="Book Title"/>
    <w:uiPriority w:val="33"/>
    <w:qFormat/>
    <w:locked/>
    <w:rsid w:val="00262F75"/>
    <w:rPr>
      <w:rFonts w:asciiTheme="majorHAnsi" w:hAnsiTheme="majorHAnsi"/>
      <w:sz w:val="52"/>
      <w:szCs w:val="52"/>
      <w:lang w:val="en-US"/>
    </w:rPr>
  </w:style>
  <w:style w:type="character" w:customStyle="1" w:styleId="dttext">
    <w:name w:val="dttext"/>
    <w:basedOn w:val="DefaultParagraphFont"/>
    <w:rsid w:val="00D92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21716">
      <w:bodyDiv w:val="1"/>
      <w:marLeft w:val="0"/>
      <w:marRight w:val="0"/>
      <w:marTop w:val="0"/>
      <w:marBottom w:val="0"/>
      <w:divBdr>
        <w:top w:val="none" w:sz="0" w:space="0" w:color="auto"/>
        <w:left w:val="none" w:sz="0" w:space="0" w:color="auto"/>
        <w:bottom w:val="none" w:sz="0" w:space="0" w:color="auto"/>
        <w:right w:val="none" w:sz="0" w:space="0" w:color="auto"/>
      </w:divBdr>
    </w:div>
    <w:div w:id="619529637">
      <w:bodyDiv w:val="1"/>
      <w:marLeft w:val="0"/>
      <w:marRight w:val="0"/>
      <w:marTop w:val="0"/>
      <w:marBottom w:val="0"/>
      <w:divBdr>
        <w:top w:val="none" w:sz="0" w:space="0" w:color="auto"/>
        <w:left w:val="none" w:sz="0" w:space="0" w:color="auto"/>
        <w:bottom w:val="none" w:sz="0" w:space="0" w:color="auto"/>
        <w:right w:val="none" w:sz="0" w:space="0" w:color="auto"/>
      </w:divBdr>
      <w:divsChild>
        <w:div w:id="921253526">
          <w:marLeft w:val="0"/>
          <w:marRight w:val="0"/>
          <w:marTop w:val="0"/>
          <w:marBottom w:val="0"/>
          <w:divBdr>
            <w:top w:val="none" w:sz="0" w:space="0" w:color="auto"/>
            <w:left w:val="none" w:sz="0" w:space="0" w:color="auto"/>
            <w:bottom w:val="none" w:sz="0" w:space="0" w:color="auto"/>
            <w:right w:val="none" w:sz="0" w:space="0" w:color="auto"/>
          </w:divBdr>
        </w:div>
      </w:divsChild>
    </w:div>
    <w:div w:id="926502973">
      <w:bodyDiv w:val="1"/>
      <w:marLeft w:val="0"/>
      <w:marRight w:val="0"/>
      <w:marTop w:val="0"/>
      <w:marBottom w:val="0"/>
      <w:divBdr>
        <w:top w:val="none" w:sz="0" w:space="0" w:color="auto"/>
        <w:left w:val="none" w:sz="0" w:space="0" w:color="auto"/>
        <w:bottom w:val="none" w:sz="0" w:space="0" w:color="auto"/>
        <w:right w:val="none" w:sz="0" w:space="0" w:color="auto"/>
      </w:divBdr>
    </w:div>
    <w:div w:id="1294408235">
      <w:bodyDiv w:val="1"/>
      <w:marLeft w:val="0"/>
      <w:marRight w:val="0"/>
      <w:marTop w:val="0"/>
      <w:marBottom w:val="0"/>
      <w:divBdr>
        <w:top w:val="none" w:sz="0" w:space="0" w:color="auto"/>
        <w:left w:val="none" w:sz="0" w:space="0" w:color="auto"/>
        <w:bottom w:val="none" w:sz="0" w:space="0" w:color="auto"/>
        <w:right w:val="none" w:sz="0" w:space="0" w:color="auto"/>
      </w:divBdr>
    </w:div>
    <w:div w:id="1714965517">
      <w:bodyDiv w:val="1"/>
      <w:marLeft w:val="0"/>
      <w:marRight w:val="0"/>
      <w:marTop w:val="0"/>
      <w:marBottom w:val="0"/>
      <w:divBdr>
        <w:top w:val="none" w:sz="0" w:space="0" w:color="auto"/>
        <w:left w:val="none" w:sz="0" w:space="0" w:color="auto"/>
        <w:bottom w:val="none" w:sz="0" w:space="0" w:color="auto"/>
        <w:right w:val="none" w:sz="0" w:space="0" w:color="auto"/>
      </w:divBdr>
      <w:divsChild>
        <w:div w:id="1605768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E0DCA417-0574-4D93-AF5B-65D7E6774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15</Pages>
  <Words>2407</Words>
  <Characters>13720</Characters>
  <Application>Microsoft Office Word</Application>
  <DocSecurity>0</DocSecurity>
  <Lines>114</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Multi-chain Block Voting</vt:lpstr>
      <vt:lpstr>Ultranet Technology Research Organization</vt:lpstr>
    </vt:vector>
  </TitlesOfParts>
  <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Multi-chain Block Voting</dc:title>
  <dc:subject>Technical White Paper</dc:subject>
  <dc:creator/>
  <cp:keywords>p2p internet blockchain decentalization dlt bft dag</cp:keywords>
  <cp:lastModifiedBy>Maxim</cp:lastModifiedBy>
  <cp:revision>31</cp:revision>
  <dcterms:created xsi:type="dcterms:W3CDTF">2021-04-23T23:22:00Z</dcterms:created>
  <dcterms:modified xsi:type="dcterms:W3CDTF">2022-03-23T19:37:00Z</dcterms:modified>
</cp:coreProperties>
</file>